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8F8377" w14:textId="77777777" w:rsidR="004C68FA" w:rsidRDefault="004C68FA"/>
    <w:tbl>
      <w:tblPr>
        <w:tblW w:w="97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5" w:type="dxa"/>
          <w:left w:w="15" w:type="dxa"/>
          <w:bottom w:w="15" w:type="dxa"/>
          <w:right w:w="15" w:type="dxa"/>
        </w:tblCellMar>
        <w:tblLook w:val="0000" w:firstRow="0" w:lastRow="0" w:firstColumn="0" w:lastColumn="0" w:noHBand="0" w:noVBand="0"/>
      </w:tblPr>
      <w:tblGrid>
        <w:gridCol w:w="1653"/>
        <w:gridCol w:w="4719"/>
        <w:gridCol w:w="1208"/>
        <w:gridCol w:w="2170"/>
      </w:tblGrid>
      <w:tr w:rsidR="00E275E0" w:rsidRPr="00E369A9" w14:paraId="58A51AE9" w14:textId="77777777" w:rsidTr="001034C4">
        <w:tc>
          <w:tcPr>
            <w:tcW w:w="6372" w:type="dxa"/>
            <w:gridSpan w:val="2"/>
            <w:shd w:val="clear" w:color="auto" w:fill="auto"/>
            <w:tcMar>
              <w:top w:w="72" w:type="dxa"/>
              <w:left w:w="72" w:type="dxa"/>
              <w:bottom w:w="72" w:type="dxa"/>
              <w:right w:w="72" w:type="dxa"/>
            </w:tcMar>
            <w:vAlign w:val="center"/>
          </w:tcPr>
          <w:p w14:paraId="12B362EC" w14:textId="77777777" w:rsidR="00E275E0" w:rsidRPr="00E369A9" w:rsidRDefault="00E275E0" w:rsidP="00E275E0">
            <w:pPr>
              <w:spacing w:after="0" w:line="240" w:lineRule="auto"/>
              <w:rPr>
                <w:color w:val="000000"/>
              </w:rPr>
            </w:pPr>
          </w:p>
        </w:tc>
        <w:tc>
          <w:tcPr>
            <w:tcW w:w="3378" w:type="dxa"/>
            <w:gridSpan w:val="2"/>
            <w:shd w:val="clear" w:color="auto" w:fill="auto"/>
            <w:tcMar>
              <w:top w:w="72" w:type="dxa"/>
              <w:left w:w="72" w:type="dxa"/>
              <w:bottom w:w="72" w:type="dxa"/>
              <w:right w:w="72" w:type="dxa"/>
            </w:tcMar>
            <w:vAlign w:val="center"/>
          </w:tcPr>
          <w:p w14:paraId="06E6A06D" w14:textId="77777777" w:rsidR="00E275E0" w:rsidRPr="00E369A9" w:rsidRDefault="00E275E0" w:rsidP="00E275E0">
            <w:pPr>
              <w:spacing w:after="0" w:line="240" w:lineRule="auto"/>
              <w:rPr>
                <w:color w:val="000000"/>
              </w:rPr>
            </w:pPr>
            <w:r w:rsidRPr="00E369A9">
              <w:rPr>
                <w:color w:val="000000"/>
              </w:rPr>
              <w:t>Date:</w:t>
            </w:r>
            <w:r w:rsidR="006E65A1">
              <w:rPr>
                <w:color w:val="000000"/>
              </w:rPr>
              <w:t xml:space="preserve"> April 22</w:t>
            </w:r>
            <w:r w:rsidR="00E16976">
              <w:rPr>
                <w:color w:val="000000"/>
              </w:rPr>
              <w:t>, 2011</w:t>
            </w:r>
          </w:p>
        </w:tc>
      </w:tr>
      <w:tr w:rsidR="00E275E0" w:rsidRPr="00E369A9" w14:paraId="01D27B8C" w14:textId="77777777" w:rsidTr="001034C4">
        <w:tc>
          <w:tcPr>
            <w:tcW w:w="9750" w:type="dxa"/>
            <w:gridSpan w:val="4"/>
            <w:shd w:val="clear" w:color="auto" w:fill="auto"/>
            <w:tcMar>
              <w:top w:w="72" w:type="dxa"/>
              <w:left w:w="72" w:type="dxa"/>
              <w:bottom w:w="72" w:type="dxa"/>
              <w:right w:w="72" w:type="dxa"/>
            </w:tcMar>
            <w:vAlign w:val="center"/>
          </w:tcPr>
          <w:p w14:paraId="51064804" w14:textId="77777777" w:rsidR="00E275E0" w:rsidRDefault="006E65A1" w:rsidP="00E275E0">
            <w:pPr>
              <w:spacing w:after="0" w:line="240" w:lineRule="auto"/>
              <w:rPr>
                <w:color w:val="000000"/>
              </w:rPr>
            </w:pPr>
            <w:r>
              <w:rPr>
                <w:color w:val="000000"/>
              </w:rPr>
              <w:t>Management</w:t>
            </w:r>
            <w:r w:rsidRPr="00E369A9">
              <w:rPr>
                <w:color w:val="000000"/>
              </w:rPr>
              <w:t xml:space="preserve"> </w:t>
            </w:r>
            <w:r w:rsidR="00E275E0" w:rsidRPr="00E369A9">
              <w:rPr>
                <w:color w:val="000000"/>
              </w:rPr>
              <w:t>Team Members:</w:t>
            </w:r>
            <w:r>
              <w:rPr>
                <w:color w:val="000000"/>
              </w:rPr>
              <w:t xml:space="preserve"> Steven </w:t>
            </w:r>
            <w:proofErr w:type="spellStart"/>
            <w:r>
              <w:rPr>
                <w:color w:val="000000"/>
              </w:rPr>
              <w:t>Lottes</w:t>
            </w:r>
            <w:proofErr w:type="spellEnd"/>
            <w:r>
              <w:rPr>
                <w:color w:val="000000"/>
              </w:rPr>
              <w:t xml:space="preserve">, Phil </w:t>
            </w:r>
            <w:proofErr w:type="spellStart"/>
            <w:r>
              <w:rPr>
                <w:color w:val="000000"/>
              </w:rPr>
              <w:t>Heyboer</w:t>
            </w:r>
            <w:proofErr w:type="spellEnd"/>
            <w:r>
              <w:rPr>
                <w:color w:val="000000"/>
              </w:rPr>
              <w:t xml:space="preserve">, Malia LeRud, </w:t>
            </w:r>
            <w:proofErr w:type="spellStart"/>
            <w:r>
              <w:rPr>
                <w:color w:val="000000"/>
              </w:rPr>
              <w:t>Byung</w:t>
            </w:r>
            <w:proofErr w:type="spellEnd"/>
            <w:r>
              <w:rPr>
                <w:color w:val="000000"/>
              </w:rPr>
              <w:t xml:space="preserve"> Ho</w:t>
            </w:r>
          </w:p>
          <w:p w14:paraId="7905A674" w14:textId="77777777" w:rsidR="006E65A1" w:rsidRDefault="006E65A1" w:rsidP="00E275E0">
            <w:pPr>
              <w:spacing w:after="0" w:line="240" w:lineRule="auto"/>
              <w:rPr>
                <w:color w:val="000000"/>
              </w:rPr>
            </w:pPr>
            <w:r>
              <w:rPr>
                <w:color w:val="000000"/>
              </w:rPr>
              <w:t xml:space="preserve">Labor Team: James Reed, </w:t>
            </w:r>
            <w:proofErr w:type="spellStart"/>
            <w:r>
              <w:rPr>
                <w:color w:val="000000"/>
              </w:rPr>
              <w:t>Adelle</w:t>
            </w:r>
            <w:proofErr w:type="spellEnd"/>
            <w:r>
              <w:rPr>
                <w:color w:val="000000"/>
              </w:rPr>
              <w:t xml:space="preserve"> </w:t>
            </w:r>
            <w:proofErr w:type="spellStart"/>
            <w:r>
              <w:rPr>
                <w:color w:val="000000"/>
              </w:rPr>
              <w:t>Housker</w:t>
            </w:r>
            <w:proofErr w:type="spellEnd"/>
            <w:r>
              <w:rPr>
                <w:color w:val="000000"/>
              </w:rPr>
              <w:t xml:space="preserve">, </w:t>
            </w:r>
            <w:proofErr w:type="spellStart"/>
            <w:r>
              <w:rPr>
                <w:color w:val="000000"/>
              </w:rPr>
              <w:t>Pallavi</w:t>
            </w:r>
            <w:proofErr w:type="spellEnd"/>
            <w:r>
              <w:rPr>
                <w:color w:val="000000"/>
              </w:rPr>
              <w:t xml:space="preserve"> </w:t>
            </w:r>
            <w:proofErr w:type="spellStart"/>
            <w:r>
              <w:rPr>
                <w:color w:val="000000"/>
              </w:rPr>
              <w:t>Shetty</w:t>
            </w:r>
            <w:proofErr w:type="spellEnd"/>
            <w:r>
              <w:rPr>
                <w:color w:val="000000"/>
              </w:rPr>
              <w:t xml:space="preserve">, </w:t>
            </w:r>
            <w:proofErr w:type="spellStart"/>
            <w:r>
              <w:rPr>
                <w:color w:val="000000"/>
              </w:rPr>
              <w:t>Rui</w:t>
            </w:r>
            <w:proofErr w:type="spellEnd"/>
            <w:r>
              <w:rPr>
                <w:color w:val="000000"/>
              </w:rPr>
              <w:t xml:space="preserve"> </w:t>
            </w:r>
            <w:proofErr w:type="spellStart"/>
            <w:r>
              <w:rPr>
                <w:color w:val="000000"/>
              </w:rPr>
              <w:t>Xiu</w:t>
            </w:r>
            <w:proofErr w:type="spellEnd"/>
          </w:p>
          <w:p w14:paraId="68CFAAA5" w14:textId="77777777" w:rsidR="00E275E0" w:rsidRPr="00E369A9" w:rsidRDefault="00E275E0" w:rsidP="00E275E0">
            <w:pPr>
              <w:spacing w:after="0" w:line="240" w:lineRule="auto"/>
              <w:rPr>
                <w:color w:val="000000"/>
              </w:rPr>
            </w:pPr>
          </w:p>
        </w:tc>
      </w:tr>
      <w:tr w:rsidR="00E275E0" w:rsidRPr="00E369A9" w14:paraId="102707CE" w14:textId="77777777" w:rsidTr="001034C4">
        <w:trPr>
          <w:trHeight w:val="502"/>
        </w:trPr>
        <w:tc>
          <w:tcPr>
            <w:tcW w:w="9750" w:type="dxa"/>
            <w:gridSpan w:val="4"/>
            <w:tcBorders>
              <w:bottom w:val="single" w:sz="2" w:space="0" w:color="000000"/>
            </w:tcBorders>
            <w:shd w:val="clear" w:color="auto" w:fill="auto"/>
            <w:tcMar>
              <w:top w:w="72" w:type="dxa"/>
              <w:left w:w="72" w:type="dxa"/>
              <w:bottom w:w="72" w:type="dxa"/>
              <w:right w:w="72" w:type="dxa"/>
            </w:tcMar>
            <w:vAlign w:val="center"/>
          </w:tcPr>
          <w:p w14:paraId="02DA6A27" w14:textId="77777777" w:rsidR="00E275E0" w:rsidRPr="00E369A9" w:rsidRDefault="00E275E0" w:rsidP="0098674E">
            <w:pPr>
              <w:spacing w:after="0" w:line="240" w:lineRule="auto"/>
              <w:jc w:val="center"/>
              <w:rPr>
                <w:color w:val="000000"/>
                <w:sz w:val="28"/>
                <w:szCs w:val="28"/>
              </w:rPr>
            </w:pPr>
            <w:r>
              <w:rPr>
                <w:color w:val="000000"/>
                <w:sz w:val="28"/>
                <w:szCs w:val="28"/>
              </w:rPr>
              <w:t>List of Contract Changes</w:t>
            </w:r>
          </w:p>
        </w:tc>
      </w:tr>
      <w:tr w:rsidR="006E65A1" w:rsidRPr="00E369A9" w14:paraId="14054E83" w14:textId="77777777" w:rsidTr="001034C4">
        <w:trPr>
          <w:gridAfter w:val="1"/>
          <w:wAfter w:w="2170" w:type="dxa"/>
          <w:trHeight w:val="502"/>
        </w:trPr>
        <w:tc>
          <w:tcPr>
            <w:tcW w:w="1653" w:type="dxa"/>
            <w:tcBorders>
              <w:bottom w:val="single" w:sz="12" w:space="0" w:color="000000"/>
            </w:tcBorders>
            <w:shd w:val="clear" w:color="auto" w:fill="auto"/>
            <w:tcMar>
              <w:top w:w="72" w:type="dxa"/>
              <w:left w:w="72" w:type="dxa"/>
              <w:bottom w:w="72" w:type="dxa"/>
              <w:right w:w="72" w:type="dxa"/>
            </w:tcMar>
            <w:vAlign w:val="center"/>
          </w:tcPr>
          <w:p w14:paraId="446325B3" w14:textId="77777777" w:rsidR="006E65A1" w:rsidRDefault="006E65A1" w:rsidP="00E275E0">
            <w:pPr>
              <w:spacing w:after="0" w:line="240" w:lineRule="auto"/>
              <w:jc w:val="center"/>
              <w:rPr>
                <w:color w:val="000000"/>
              </w:rPr>
            </w:pPr>
            <w:r>
              <w:rPr>
                <w:color w:val="000000"/>
              </w:rPr>
              <w:t>Changed</w:t>
            </w:r>
          </w:p>
          <w:p w14:paraId="2AAA1B44" w14:textId="77777777" w:rsidR="006E65A1" w:rsidRPr="00E369A9" w:rsidRDefault="006E65A1" w:rsidP="00E275E0">
            <w:pPr>
              <w:spacing w:after="0" w:line="240" w:lineRule="auto"/>
              <w:jc w:val="center"/>
              <w:rPr>
                <w:color w:val="000000"/>
              </w:rPr>
            </w:pPr>
            <w:r>
              <w:rPr>
                <w:color w:val="000000"/>
              </w:rPr>
              <w:t>Article #</w:t>
            </w:r>
          </w:p>
        </w:tc>
        <w:tc>
          <w:tcPr>
            <w:tcW w:w="5927" w:type="dxa"/>
            <w:gridSpan w:val="2"/>
            <w:tcBorders>
              <w:bottom w:val="single" w:sz="12" w:space="0" w:color="000000"/>
            </w:tcBorders>
            <w:shd w:val="clear" w:color="auto" w:fill="auto"/>
            <w:tcMar>
              <w:top w:w="72" w:type="dxa"/>
              <w:left w:w="72" w:type="dxa"/>
              <w:bottom w:w="72" w:type="dxa"/>
              <w:right w:w="72" w:type="dxa"/>
            </w:tcMar>
            <w:vAlign w:val="center"/>
          </w:tcPr>
          <w:p w14:paraId="5AE4BBCB" w14:textId="77777777" w:rsidR="006E65A1" w:rsidRPr="00E369A9" w:rsidRDefault="006E65A1" w:rsidP="00E275E0">
            <w:pPr>
              <w:spacing w:after="0" w:line="240" w:lineRule="auto"/>
              <w:jc w:val="center"/>
              <w:rPr>
                <w:color w:val="000000"/>
                <w:sz w:val="27"/>
                <w:szCs w:val="27"/>
              </w:rPr>
            </w:pPr>
            <w:r>
              <w:rPr>
                <w:color w:val="000000"/>
                <w:sz w:val="27"/>
                <w:szCs w:val="27"/>
              </w:rPr>
              <w:t>Brief description</w:t>
            </w:r>
          </w:p>
        </w:tc>
      </w:tr>
      <w:tr w:rsidR="006E65A1" w:rsidRPr="00E369A9" w14:paraId="2022D8B0" w14:textId="77777777" w:rsidTr="001034C4">
        <w:trPr>
          <w:gridAfter w:val="1"/>
          <w:wAfter w:w="2170" w:type="dxa"/>
        </w:trPr>
        <w:tc>
          <w:tcPr>
            <w:tcW w:w="1653" w:type="dxa"/>
            <w:tcBorders>
              <w:top w:val="single" w:sz="12" w:space="0" w:color="000000"/>
            </w:tcBorders>
            <w:shd w:val="clear" w:color="auto" w:fill="auto"/>
            <w:tcMar>
              <w:top w:w="72" w:type="dxa"/>
              <w:left w:w="72" w:type="dxa"/>
              <w:bottom w:w="72" w:type="dxa"/>
              <w:right w:w="72" w:type="dxa"/>
            </w:tcMar>
            <w:vAlign w:val="center"/>
          </w:tcPr>
          <w:p w14:paraId="2AA1C36B" w14:textId="77777777" w:rsidR="006E65A1" w:rsidRDefault="006E65A1" w:rsidP="00E275E0">
            <w:pPr>
              <w:spacing w:after="0" w:line="240" w:lineRule="auto"/>
              <w:jc w:val="center"/>
              <w:rPr>
                <w:color w:val="000000"/>
              </w:rPr>
            </w:pPr>
            <w:r>
              <w:rPr>
                <w:color w:val="000000"/>
              </w:rPr>
              <w:t>6.1.A</w:t>
            </w:r>
          </w:p>
        </w:tc>
        <w:tc>
          <w:tcPr>
            <w:tcW w:w="5927" w:type="dxa"/>
            <w:gridSpan w:val="2"/>
            <w:tcBorders>
              <w:top w:val="single" w:sz="12" w:space="0" w:color="000000"/>
            </w:tcBorders>
            <w:shd w:val="clear" w:color="auto" w:fill="auto"/>
            <w:tcMar>
              <w:top w:w="72" w:type="dxa"/>
              <w:left w:w="72" w:type="dxa"/>
              <w:bottom w:w="72" w:type="dxa"/>
              <w:right w:w="72" w:type="dxa"/>
            </w:tcMar>
            <w:vAlign w:val="center"/>
          </w:tcPr>
          <w:p w14:paraId="1AD2B2D2" w14:textId="77777777" w:rsidR="006E65A1" w:rsidRPr="00E369A9" w:rsidRDefault="006E65A1" w:rsidP="00E275E0">
            <w:pPr>
              <w:spacing w:after="0" w:line="240" w:lineRule="auto"/>
              <w:rPr>
                <w:color w:val="000000"/>
              </w:rPr>
            </w:pPr>
            <w:r>
              <w:rPr>
                <w:color w:val="000000"/>
              </w:rPr>
              <w:t>General wage increase of 4.5% for all employees (year 2)</w:t>
            </w:r>
          </w:p>
        </w:tc>
      </w:tr>
      <w:tr w:rsidR="006E65A1" w:rsidRPr="00E369A9" w14:paraId="0F08C057" w14:textId="77777777" w:rsidTr="001034C4">
        <w:trPr>
          <w:gridAfter w:val="1"/>
          <w:wAfter w:w="2170" w:type="dxa"/>
        </w:trPr>
        <w:tc>
          <w:tcPr>
            <w:tcW w:w="1653" w:type="dxa"/>
            <w:tcBorders>
              <w:top w:val="single" w:sz="12" w:space="0" w:color="000000"/>
            </w:tcBorders>
            <w:shd w:val="clear" w:color="auto" w:fill="auto"/>
            <w:tcMar>
              <w:top w:w="72" w:type="dxa"/>
              <w:left w:w="72" w:type="dxa"/>
              <w:bottom w:w="72" w:type="dxa"/>
              <w:right w:w="72" w:type="dxa"/>
            </w:tcMar>
            <w:vAlign w:val="center"/>
          </w:tcPr>
          <w:p w14:paraId="73DFACD4" w14:textId="77777777" w:rsidR="006E65A1" w:rsidRPr="00E369A9" w:rsidRDefault="006E65A1" w:rsidP="00E0181C">
            <w:pPr>
              <w:spacing w:after="0" w:line="240" w:lineRule="auto"/>
              <w:jc w:val="center"/>
              <w:rPr>
                <w:color w:val="000000"/>
              </w:rPr>
            </w:pPr>
            <w:r>
              <w:rPr>
                <w:color w:val="000000"/>
              </w:rPr>
              <w:t>6.1.C</w:t>
            </w:r>
          </w:p>
        </w:tc>
        <w:tc>
          <w:tcPr>
            <w:tcW w:w="5927" w:type="dxa"/>
            <w:gridSpan w:val="2"/>
            <w:tcBorders>
              <w:top w:val="single" w:sz="12" w:space="0" w:color="000000"/>
            </w:tcBorders>
            <w:shd w:val="clear" w:color="auto" w:fill="auto"/>
            <w:tcMar>
              <w:top w:w="72" w:type="dxa"/>
              <w:left w:w="72" w:type="dxa"/>
              <w:bottom w:w="72" w:type="dxa"/>
              <w:right w:w="72" w:type="dxa"/>
            </w:tcMar>
            <w:vAlign w:val="center"/>
          </w:tcPr>
          <w:p w14:paraId="66F63980" w14:textId="77777777" w:rsidR="006E65A1" w:rsidRPr="00E369A9" w:rsidRDefault="006E65A1" w:rsidP="00E275E0">
            <w:pPr>
              <w:spacing w:after="0" w:line="240" w:lineRule="auto"/>
              <w:rPr>
                <w:color w:val="000000"/>
              </w:rPr>
            </w:pPr>
            <w:r>
              <w:rPr>
                <w:color w:val="000000"/>
              </w:rPr>
              <w:t>Itemized wage increases for specific jobs outlined in Appendix A (year 1)</w:t>
            </w:r>
          </w:p>
        </w:tc>
      </w:tr>
      <w:tr w:rsidR="006E65A1" w:rsidRPr="00E369A9" w14:paraId="1BE66E6A" w14:textId="77777777" w:rsidTr="001034C4">
        <w:trPr>
          <w:gridAfter w:val="1"/>
          <w:wAfter w:w="2170" w:type="dxa"/>
        </w:trPr>
        <w:tc>
          <w:tcPr>
            <w:tcW w:w="1653" w:type="dxa"/>
            <w:shd w:val="clear" w:color="auto" w:fill="auto"/>
            <w:tcMar>
              <w:top w:w="72" w:type="dxa"/>
              <w:left w:w="72" w:type="dxa"/>
              <w:bottom w:w="72" w:type="dxa"/>
              <w:right w:w="72" w:type="dxa"/>
            </w:tcMar>
            <w:vAlign w:val="center"/>
          </w:tcPr>
          <w:p w14:paraId="5DC77F1A" w14:textId="77777777" w:rsidR="006E65A1" w:rsidRPr="00E369A9" w:rsidRDefault="006E65A1" w:rsidP="00E0181C">
            <w:pPr>
              <w:spacing w:after="0" w:line="240" w:lineRule="auto"/>
              <w:jc w:val="center"/>
              <w:rPr>
                <w:color w:val="000000"/>
              </w:rPr>
            </w:pPr>
            <w:r>
              <w:rPr>
                <w:color w:val="000000"/>
              </w:rPr>
              <w:t>6.9</w:t>
            </w:r>
          </w:p>
        </w:tc>
        <w:tc>
          <w:tcPr>
            <w:tcW w:w="5927" w:type="dxa"/>
            <w:gridSpan w:val="2"/>
            <w:shd w:val="clear" w:color="auto" w:fill="auto"/>
            <w:tcMar>
              <w:top w:w="72" w:type="dxa"/>
              <w:left w:w="72" w:type="dxa"/>
              <w:bottom w:w="72" w:type="dxa"/>
              <w:right w:w="72" w:type="dxa"/>
            </w:tcMar>
            <w:vAlign w:val="center"/>
          </w:tcPr>
          <w:p w14:paraId="4963FCCF" w14:textId="77777777" w:rsidR="006E65A1" w:rsidRPr="00E369A9" w:rsidRDefault="006E65A1" w:rsidP="00E275E0">
            <w:pPr>
              <w:spacing w:after="0" w:line="240" w:lineRule="auto"/>
              <w:rPr>
                <w:color w:val="000000"/>
              </w:rPr>
            </w:pPr>
            <w:r>
              <w:rPr>
                <w:color w:val="000000"/>
              </w:rPr>
              <w:t>Employer will outsource laundry services.</w:t>
            </w:r>
          </w:p>
        </w:tc>
      </w:tr>
      <w:tr w:rsidR="006E65A1" w:rsidRPr="00E369A9" w14:paraId="2AF53C12" w14:textId="77777777" w:rsidTr="001034C4">
        <w:trPr>
          <w:gridAfter w:val="1"/>
          <w:wAfter w:w="2170" w:type="dxa"/>
        </w:trPr>
        <w:tc>
          <w:tcPr>
            <w:tcW w:w="1653" w:type="dxa"/>
            <w:shd w:val="clear" w:color="auto" w:fill="auto"/>
            <w:tcMar>
              <w:top w:w="72" w:type="dxa"/>
              <w:left w:w="72" w:type="dxa"/>
              <w:bottom w:w="72" w:type="dxa"/>
              <w:right w:w="72" w:type="dxa"/>
            </w:tcMar>
            <w:vAlign w:val="center"/>
          </w:tcPr>
          <w:p w14:paraId="72268A7B" w14:textId="77777777" w:rsidR="006E65A1" w:rsidRPr="00E369A9" w:rsidRDefault="006E65A1" w:rsidP="00E0181C">
            <w:pPr>
              <w:spacing w:after="0" w:line="240" w:lineRule="auto"/>
              <w:jc w:val="center"/>
              <w:rPr>
                <w:color w:val="000000"/>
              </w:rPr>
            </w:pPr>
            <w:r>
              <w:rPr>
                <w:color w:val="000000"/>
              </w:rPr>
              <w:t>7.1.A</w:t>
            </w:r>
          </w:p>
        </w:tc>
        <w:tc>
          <w:tcPr>
            <w:tcW w:w="5927" w:type="dxa"/>
            <w:gridSpan w:val="2"/>
            <w:shd w:val="clear" w:color="auto" w:fill="auto"/>
            <w:tcMar>
              <w:top w:w="72" w:type="dxa"/>
              <w:left w:w="72" w:type="dxa"/>
              <w:bottom w:w="72" w:type="dxa"/>
              <w:right w:w="72" w:type="dxa"/>
            </w:tcMar>
            <w:vAlign w:val="center"/>
          </w:tcPr>
          <w:p w14:paraId="4B9B96CE" w14:textId="77777777" w:rsidR="006E65A1" w:rsidRPr="00E369A9" w:rsidRDefault="006E65A1" w:rsidP="00E275E0">
            <w:pPr>
              <w:spacing w:after="0" w:line="240" w:lineRule="auto"/>
              <w:rPr>
                <w:color w:val="000000"/>
              </w:rPr>
            </w:pPr>
            <w:r w:rsidRPr="00E369A9">
              <w:rPr>
                <w:color w:val="000000"/>
              </w:rPr>
              <w:t> </w:t>
            </w:r>
            <w:r>
              <w:rPr>
                <w:color w:val="000000"/>
              </w:rPr>
              <w:t>Unpaid lunches.</w:t>
            </w:r>
          </w:p>
        </w:tc>
      </w:tr>
      <w:tr w:rsidR="006E65A1" w:rsidRPr="00E369A9" w14:paraId="59BC0394" w14:textId="77777777" w:rsidTr="001034C4">
        <w:trPr>
          <w:gridAfter w:val="1"/>
          <w:wAfter w:w="2170" w:type="dxa"/>
        </w:trPr>
        <w:tc>
          <w:tcPr>
            <w:tcW w:w="1653" w:type="dxa"/>
            <w:shd w:val="clear" w:color="auto" w:fill="auto"/>
            <w:tcMar>
              <w:top w:w="72" w:type="dxa"/>
              <w:left w:w="72" w:type="dxa"/>
              <w:bottom w:w="72" w:type="dxa"/>
              <w:right w:w="72" w:type="dxa"/>
            </w:tcMar>
            <w:vAlign w:val="center"/>
          </w:tcPr>
          <w:p w14:paraId="1D0E5336" w14:textId="77777777" w:rsidR="006E65A1" w:rsidRPr="00E369A9" w:rsidRDefault="006E65A1" w:rsidP="00E0181C">
            <w:pPr>
              <w:spacing w:after="0" w:line="240" w:lineRule="auto"/>
              <w:jc w:val="center"/>
              <w:rPr>
                <w:color w:val="000000"/>
              </w:rPr>
            </w:pPr>
            <w:r>
              <w:rPr>
                <w:color w:val="000000"/>
              </w:rPr>
              <w:t>7.2</w:t>
            </w:r>
          </w:p>
        </w:tc>
        <w:tc>
          <w:tcPr>
            <w:tcW w:w="5927" w:type="dxa"/>
            <w:gridSpan w:val="2"/>
            <w:shd w:val="clear" w:color="auto" w:fill="auto"/>
            <w:tcMar>
              <w:top w:w="72" w:type="dxa"/>
              <w:left w:w="72" w:type="dxa"/>
              <w:bottom w:w="72" w:type="dxa"/>
              <w:right w:w="72" w:type="dxa"/>
            </w:tcMar>
            <w:vAlign w:val="center"/>
          </w:tcPr>
          <w:p w14:paraId="499AFBD5" w14:textId="77777777" w:rsidR="006E65A1" w:rsidRPr="00E369A9" w:rsidRDefault="006E65A1" w:rsidP="00E275E0">
            <w:pPr>
              <w:spacing w:after="0" w:line="240" w:lineRule="auto"/>
              <w:rPr>
                <w:color w:val="000000"/>
              </w:rPr>
            </w:pPr>
            <w:r w:rsidRPr="00E369A9">
              <w:rPr>
                <w:color w:val="000000"/>
              </w:rPr>
              <w:t> </w:t>
            </w:r>
            <w:r>
              <w:rPr>
                <w:color w:val="000000"/>
              </w:rPr>
              <w:t>Uniform cleaning by employees.</w:t>
            </w:r>
          </w:p>
        </w:tc>
      </w:tr>
      <w:tr w:rsidR="006E65A1" w:rsidRPr="00E369A9" w14:paraId="7BE8FA42" w14:textId="77777777" w:rsidTr="001034C4">
        <w:trPr>
          <w:gridAfter w:val="1"/>
          <w:wAfter w:w="2170" w:type="dxa"/>
        </w:trPr>
        <w:tc>
          <w:tcPr>
            <w:tcW w:w="1653" w:type="dxa"/>
            <w:shd w:val="clear" w:color="auto" w:fill="auto"/>
            <w:tcMar>
              <w:top w:w="72" w:type="dxa"/>
              <w:left w:w="72" w:type="dxa"/>
              <w:bottom w:w="72" w:type="dxa"/>
              <w:right w:w="72" w:type="dxa"/>
            </w:tcMar>
            <w:vAlign w:val="center"/>
          </w:tcPr>
          <w:p w14:paraId="1CE21F82" w14:textId="77777777" w:rsidR="006E65A1" w:rsidRPr="00E369A9" w:rsidRDefault="006E65A1" w:rsidP="00E0181C">
            <w:pPr>
              <w:spacing w:after="0" w:line="240" w:lineRule="auto"/>
              <w:jc w:val="center"/>
              <w:rPr>
                <w:color w:val="000000"/>
              </w:rPr>
            </w:pPr>
            <w:r>
              <w:rPr>
                <w:color w:val="000000"/>
              </w:rPr>
              <w:t>8.4</w:t>
            </w:r>
          </w:p>
        </w:tc>
        <w:tc>
          <w:tcPr>
            <w:tcW w:w="5927" w:type="dxa"/>
            <w:gridSpan w:val="2"/>
            <w:shd w:val="clear" w:color="auto" w:fill="auto"/>
            <w:tcMar>
              <w:top w:w="72" w:type="dxa"/>
              <w:left w:w="72" w:type="dxa"/>
              <w:bottom w:w="72" w:type="dxa"/>
              <w:right w:w="72" w:type="dxa"/>
            </w:tcMar>
            <w:vAlign w:val="center"/>
          </w:tcPr>
          <w:p w14:paraId="29DF706E" w14:textId="77777777" w:rsidR="006E65A1" w:rsidRPr="00E369A9" w:rsidRDefault="006E65A1" w:rsidP="00E275E0">
            <w:pPr>
              <w:spacing w:after="0" w:line="240" w:lineRule="auto"/>
              <w:rPr>
                <w:color w:val="000000"/>
              </w:rPr>
            </w:pPr>
            <w:r w:rsidRPr="00E369A9">
              <w:rPr>
                <w:color w:val="000000"/>
              </w:rPr>
              <w:t> </w:t>
            </w:r>
            <w:r>
              <w:rPr>
                <w:color w:val="000000"/>
              </w:rPr>
              <w:t>Overtime shall not exceed 20 hours annually.</w:t>
            </w:r>
          </w:p>
        </w:tc>
      </w:tr>
      <w:tr w:rsidR="006E65A1" w:rsidRPr="00E369A9" w14:paraId="36514161" w14:textId="77777777" w:rsidTr="001034C4">
        <w:trPr>
          <w:gridAfter w:val="1"/>
          <w:wAfter w:w="2170" w:type="dxa"/>
        </w:trPr>
        <w:tc>
          <w:tcPr>
            <w:tcW w:w="1653" w:type="dxa"/>
            <w:shd w:val="clear" w:color="auto" w:fill="auto"/>
            <w:tcMar>
              <w:top w:w="72" w:type="dxa"/>
              <w:left w:w="72" w:type="dxa"/>
              <w:bottom w:w="72" w:type="dxa"/>
              <w:right w:w="72" w:type="dxa"/>
            </w:tcMar>
            <w:vAlign w:val="center"/>
          </w:tcPr>
          <w:p w14:paraId="33D5AF10" w14:textId="77777777" w:rsidR="006E65A1" w:rsidRPr="00E369A9" w:rsidRDefault="006E65A1" w:rsidP="00E0181C">
            <w:pPr>
              <w:spacing w:after="0" w:line="240" w:lineRule="auto"/>
              <w:jc w:val="center"/>
              <w:rPr>
                <w:color w:val="000000"/>
              </w:rPr>
            </w:pPr>
            <w:r>
              <w:rPr>
                <w:color w:val="000000"/>
              </w:rPr>
              <w:t>8.10</w:t>
            </w:r>
          </w:p>
        </w:tc>
        <w:tc>
          <w:tcPr>
            <w:tcW w:w="5927" w:type="dxa"/>
            <w:gridSpan w:val="2"/>
            <w:shd w:val="clear" w:color="auto" w:fill="auto"/>
            <w:tcMar>
              <w:top w:w="72" w:type="dxa"/>
              <w:left w:w="72" w:type="dxa"/>
              <w:bottom w:w="72" w:type="dxa"/>
              <w:right w:w="72" w:type="dxa"/>
            </w:tcMar>
            <w:vAlign w:val="center"/>
          </w:tcPr>
          <w:p w14:paraId="27A9C0AC" w14:textId="77777777" w:rsidR="006E65A1" w:rsidRPr="00E369A9" w:rsidRDefault="006E65A1" w:rsidP="00E275E0">
            <w:pPr>
              <w:spacing w:after="0" w:line="240" w:lineRule="auto"/>
              <w:rPr>
                <w:color w:val="000000"/>
              </w:rPr>
            </w:pPr>
            <w:r w:rsidRPr="00E369A9">
              <w:rPr>
                <w:color w:val="000000"/>
              </w:rPr>
              <w:t> </w:t>
            </w:r>
            <w:r>
              <w:rPr>
                <w:color w:val="000000"/>
              </w:rPr>
              <w:t>Work schedules will be posted 7 days in advance.</w:t>
            </w:r>
          </w:p>
        </w:tc>
      </w:tr>
      <w:tr w:rsidR="006E65A1" w:rsidRPr="00E369A9" w14:paraId="6F50917A" w14:textId="77777777" w:rsidTr="001034C4">
        <w:trPr>
          <w:gridAfter w:val="1"/>
          <w:wAfter w:w="2170" w:type="dxa"/>
        </w:trPr>
        <w:tc>
          <w:tcPr>
            <w:tcW w:w="1653" w:type="dxa"/>
            <w:shd w:val="clear" w:color="auto" w:fill="auto"/>
            <w:tcMar>
              <w:top w:w="72" w:type="dxa"/>
              <w:left w:w="72" w:type="dxa"/>
              <w:bottom w:w="72" w:type="dxa"/>
              <w:right w:w="72" w:type="dxa"/>
            </w:tcMar>
            <w:vAlign w:val="center"/>
          </w:tcPr>
          <w:p w14:paraId="6645F73C" w14:textId="77777777" w:rsidR="006E65A1" w:rsidRPr="00E369A9" w:rsidRDefault="006E65A1" w:rsidP="00E0181C">
            <w:pPr>
              <w:spacing w:after="0" w:line="240" w:lineRule="auto"/>
              <w:jc w:val="center"/>
              <w:rPr>
                <w:color w:val="000000"/>
              </w:rPr>
            </w:pPr>
            <w:r>
              <w:rPr>
                <w:color w:val="000000"/>
              </w:rPr>
              <w:t>8.13</w:t>
            </w:r>
          </w:p>
        </w:tc>
        <w:tc>
          <w:tcPr>
            <w:tcW w:w="5927" w:type="dxa"/>
            <w:gridSpan w:val="2"/>
            <w:shd w:val="clear" w:color="auto" w:fill="auto"/>
            <w:tcMar>
              <w:top w:w="72" w:type="dxa"/>
              <w:left w:w="72" w:type="dxa"/>
              <w:bottom w:w="72" w:type="dxa"/>
              <w:right w:w="72" w:type="dxa"/>
            </w:tcMar>
            <w:vAlign w:val="center"/>
          </w:tcPr>
          <w:p w14:paraId="252AA033" w14:textId="77777777" w:rsidR="006E65A1" w:rsidRPr="00E369A9" w:rsidRDefault="006E65A1" w:rsidP="00E275E0">
            <w:pPr>
              <w:spacing w:after="0" w:line="240" w:lineRule="auto"/>
              <w:rPr>
                <w:color w:val="000000"/>
              </w:rPr>
            </w:pPr>
            <w:r>
              <w:rPr>
                <w:color w:val="000000"/>
              </w:rPr>
              <w:t>Employees paid for duration of meetings.</w:t>
            </w:r>
          </w:p>
        </w:tc>
      </w:tr>
      <w:tr w:rsidR="006E65A1" w:rsidRPr="00E369A9" w14:paraId="36B3A04E" w14:textId="77777777" w:rsidTr="001034C4">
        <w:trPr>
          <w:gridAfter w:val="1"/>
          <w:wAfter w:w="2170" w:type="dxa"/>
        </w:trPr>
        <w:tc>
          <w:tcPr>
            <w:tcW w:w="1653" w:type="dxa"/>
            <w:shd w:val="clear" w:color="auto" w:fill="auto"/>
            <w:tcMar>
              <w:top w:w="72" w:type="dxa"/>
              <w:left w:w="72" w:type="dxa"/>
              <w:bottom w:w="72" w:type="dxa"/>
              <w:right w:w="72" w:type="dxa"/>
            </w:tcMar>
            <w:vAlign w:val="center"/>
          </w:tcPr>
          <w:p w14:paraId="00E9E412" w14:textId="77777777" w:rsidR="006E65A1" w:rsidRPr="00E369A9" w:rsidRDefault="006E65A1" w:rsidP="00E0181C">
            <w:pPr>
              <w:spacing w:after="0" w:line="240" w:lineRule="auto"/>
              <w:jc w:val="center"/>
              <w:rPr>
                <w:color w:val="000000"/>
              </w:rPr>
            </w:pPr>
            <w:r>
              <w:rPr>
                <w:color w:val="000000"/>
              </w:rPr>
              <w:t>8.15</w:t>
            </w:r>
          </w:p>
        </w:tc>
        <w:tc>
          <w:tcPr>
            <w:tcW w:w="5927" w:type="dxa"/>
            <w:gridSpan w:val="2"/>
            <w:shd w:val="clear" w:color="auto" w:fill="auto"/>
            <w:tcMar>
              <w:top w:w="72" w:type="dxa"/>
              <w:left w:w="72" w:type="dxa"/>
              <w:bottom w:w="72" w:type="dxa"/>
              <w:right w:w="72" w:type="dxa"/>
            </w:tcMar>
            <w:vAlign w:val="center"/>
          </w:tcPr>
          <w:p w14:paraId="27DF25A3" w14:textId="77777777" w:rsidR="006E65A1" w:rsidRPr="00E369A9" w:rsidRDefault="006E65A1" w:rsidP="00E275E0">
            <w:pPr>
              <w:spacing w:after="0" w:line="240" w:lineRule="auto"/>
              <w:rPr>
                <w:color w:val="000000"/>
              </w:rPr>
            </w:pPr>
            <w:r>
              <w:rPr>
                <w:color w:val="000000"/>
              </w:rPr>
              <w:t>Contingency successor clause.</w:t>
            </w:r>
          </w:p>
        </w:tc>
      </w:tr>
      <w:tr w:rsidR="006E65A1" w:rsidRPr="00E369A9" w14:paraId="34BF61C0" w14:textId="77777777" w:rsidTr="001034C4">
        <w:trPr>
          <w:gridAfter w:val="1"/>
          <w:wAfter w:w="2170" w:type="dxa"/>
        </w:trPr>
        <w:tc>
          <w:tcPr>
            <w:tcW w:w="1653" w:type="dxa"/>
            <w:shd w:val="clear" w:color="auto" w:fill="auto"/>
            <w:tcMar>
              <w:top w:w="72" w:type="dxa"/>
              <w:left w:w="72" w:type="dxa"/>
              <w:bottom w:w="72" w:type="dxa"/>
              <w:right w:w="72" w:type="dxa"/>
            </w:tcMar>
            <w:vAlign w:val="center"/>
          </w:tcPr>
          <w:p w14:paraId="24199742" w14:textId="77777777" w:rsidR="006E65A1" w:rsidRDefault="006E65A1" w:rsidP="00E0181C">
            <w:pPr>
              <w:spacing w:after="0" w:line="240" w:lineRule="auto"/>
              <w:jc w:val="center"/>
              <w:rPr>
                <w:color w:val="000000"/>
              </w:rPr>
            </w:pPr>
            <w:r>
              <w:rPr>
                <w:color w:val="000000"/>
              </w:rPr>
              <w:t>9.5.K</w:t>
            </w:r>
          </w:p>
        </w:tc>
        <w:tc>
          <w:tcPr>
            <w:tcW w:w="5927" w:type="dxa"/>
            <w:gridSpan w:val="2"/>
            <w:shd w:val="clear" w:color="auto" w:fill="auto"/>
            <w:tcMar>
              <w:top w:w="72" w:type="dxa"/>
              <w:left w:w="72" w:type="dxa"/>
              <w:bottom w:w="72" w:type="dxa"/>
              <w:right w:w="72" w:type="dxa"/>
            </w:tcMar>
            <w:vAlign w:val="center"/>
          </w:tcPr>
          <w:p w14:paraId="04CC82B7" w14:textId="77777777" w:rsidR="006E65A1" w:rsidRDefault="006E65A1" w:rsidP="00E275E0">
            <w:pPr>
              <w:spacing w:after="0" w:line="240" w:lineRule="auto"/>
              <w:rPr>
                <w:color w:val="000000"/>
              </w:rPr>
            </w:pPr>
            <w:r>
              <w:rPr>
                <w:color w:val="000000"/>
              </w:rPr>
              <w:t>“In the event of bankruptcy, any available pension funds will be distributed first to the most senior workers.”</w:t>
            </w:r>
          </w:p>
        </w:tc>
      </w:tr>
      <w:tr w:rsidR="006E65A1" w:rsidRPr="00E369A9" w14:paraId="5420FA79" w14:textId="77777777" w:rsidTr="001034C4">
        <w:trPr>
          <w:gridAfter w:val="1"/>
          <w:wAfter w:w="2170" w:type="dxa"/>
        </w:trPr>
        <w:tc>
          <w:tcPr>
            <w:tcW w:w="1653" w:type="dxa"/>
            <w:shd w:val="clear" w:color="auto" w:fill="auto"/>
            <w:tcMar>
              <w:top w:w="72" w:type="dxa"/>
              <w:left w:w="72" w:type="dxa"/>
              <w:bottom w:w="72" w:type="dxa"/>
              <w:right w:w="72" w:type="dxa"/>
            </w:tcMar>
            <w:vAlign w:val="center"/>
          </w:tcPr>
          <w:p w14:paraId="2D15D03A" w14:textId="77777777" w:rsidR="006E65A1" w:rsidRDefault="006E65A1" w:rsidP="00E0181C">
            <w:pPr>
              <w:spacing w:after="0" w:line="240" w:lineRule="auto"/>
              <w:jc w:val="center"/>
              <w:rPr>
                <w:color w:val="000000"/>
              </w:rPr>
            </w:pPr>
            <w:r>
              <w:rPr>
                <w:color w:val="000000"/>
              </w:rPr>
              <w:t>9.7</w:t>
            </w:r>
          </w:p>
        </w:tc>
        <w:tc>
          <w:tcPr>
            <w:tcW w:w="5927" w:type="dxa"/>
            <w:gridSpan w:val="2"/>
            <w:shd w:val="clear" w:color="auto" w:fill="auto"/>
            <w:tcMar>
              <w:top w:w="72" w:type="dxa"/>
              <w:left w:w="72" w:type="dxa"/>
              <w:bottom w:w="72" w:type="dxa"/>
              <w:right w:w="72" w:type="dxa"/>
            </w:tcMar>
            <w:vAlign w:val="center"/>
          </w:tcPr>
          <w:p w14:paraId="38E213DE" w14:textId="77777777" w:rsidR="006E65A1" w:rsidRPr="00E369A9" w:rsidRDefault="006E65A1" w:rsidP="00E275E0">
            <w:pPr>
              <w:spacing w:after="0" w:line="240" w:lineRule="auto"/>
              <w:rPr>
                <w:color w:val="000000"/>
              </w:rPr>
            </w:pPr>
            <w:r>
              <w:rPr>
                <w:color w:val="000000"/>
              </w:rPr>
              <w:t xml:space="preserve">“ . . . </w:t>
            </w:r>
            <w:proofErr w:type="gramStart"/>
            <w:r>
              <w:rPr>
                <w:color w:val="000000"/>
              </w:rPr>
              <w:t>and</w:t>
            </w:r>
            <w:proofErr w:type="gramEnd"/>
            <w:r>
              <w:rPr>
                <w:color w:val="000000"/>
              </w:rPr>
              <w:t xml:space="preserve"> in 12.6.”</w:t>
            </w:r>
          </w:p>
        </w:tc>
      </w:tr>
      <w:tr w:rsidR="006E65A1" w:rsidRPr="00E369A9" w14:paraId="4450F13C" w14:textId="77777777" w:rsidTr="001034C4">
        <w:trPr>
          <w:gridAfter w:val="1"/>
          <w:wAfter w:w="2170" w:type="dxa"/>
        </w:trPr>
        <w:tc>
          <w:tcPr>
            <w:tcW w:w="1653" w:type="dxa"/>
            <w:shd w:val="clear" w:color="auto" w:fill="auto"/>
            <w:tcMar>
              <w:top w:w="72" w:type="dxa"/>
              <w:left w:w="72" w:type="dxa"/>
              <w:bottom w:w="72" w:type="dxa"/>
              <w:right w:w="72" w:type="dxa"/>
            </w:tcMar>
            <w:vAlign w:val="center"/>
          </w:tcPr>
          <w:p w14:paraId="1035D119" w14:textId="77777777" w:rsidR="006E65A1" w:rsidRPr="00E369A9" w:rsidRDefault="006E65A1" w:rsidP="00E0181C">
            <w:pPr>
              <w:spacing w:after="0" w:line="240" w:lineRule="auto"/>
              <w:jc w:val="center"/>
              <w:rPr>
                <w:color w:val="000000"/>
              </w:rPr>
            </w:pPr>
            <w:r>
              <w:rPr>
                <w:color w:val="000000"/>
              </w:rPr>
              <w:t>13.3</w:t>
            </w:r>
          </w:p>
        </w:tc>
        <w:tc>
          <w:tcPr>
            <w:tcW w:w="5927" w:type="dxa"/>
            <w:gridSpan w:val="2"/>
            <w:shd w:val="clear" w:color="auto" w:fill="auto"/>
            <w:tcMar>
              <w:top w:w="72" w:type="dxa"/>
              <w:left w:w="72" w:type="dxa"/>
              <w:bottom w:w="72" w:type="dxa"/>
              <w:right w:w="72" w:type="dxa"/>
            </w:tcMar>
            <w:vAlign w:val="center"/>
          </w:tcPr>
          <w:p w14:paraId="7BA35716" w14:textId="77777777" w:rsidR="006E65A1" w:rsidRPr="00E369A9" w:rsidRDefault="006E65A1" w:rsidP="00E275E0">
            <w:pPr>
              <w:spacing w:after="0" w:line="240" w:lineRule="auto"/>
              <w:rPr>
                <w:color w:val="000000"/>
              </w:rPr>
            </w:pPr>
            <w:r w:rsidRPr="00E369A9">
              <w:rPr>
                <w:color w:val="000000"/>
              </w:rPr>
              <w:t> </w:t>
            </w:r>
            <w:r>
              <w:rPr>
                <w:color w:val="000000"/>
              </w:rPr>
              <w:t>Holiday pay will increase to 1.5 times straight pay, and after 8 hours worked will increase to 2 times straight pay.</w:t>
            </w:r>
          </w:p>
        </w:tc>
      </w:tr>
      <w:tr w:rsidR="006E65A1" w:rsidRPr="00E369A9" w14:paraId="6ECF34A3" w14:textId="77777777" w:rsidTr="001034C4">
        <w:trPr>
          <w:gridAfter w:val="1"/>
          <w:wAfter w:w="2170" w:type="dxa"/>
        </w:trPr>
        <w:tc>
          <w:tcPr>
            <w:tcW w:w="1653" w:type="dxa"/>
            <w:shd w:val="clear" w:color="auto" w:fill="auto"/>
            <w:tcMar>
              <w:top w:w="72" w:type="dxa"/>
              <w:left w:w="72" w:type="dxa"/>
              <w:bottom w:w="72" w:type="dxa"/>
              <w:right w:w="72" w:type="dxa"/>
            </w:tcMar>
            <w:vAlign w:val="center"/>
          </w:tcPr>
          <w:p w14:paraId="70436994" w14:textId="77777777" w:rsidR="006E65A1" w:rsidRDefault="006E65A1" w:rsidP="00E0181C">
            <w:pPr>
              <w:spacing w:after="0" w:line="240" w:lineRule="auto"/>
              <w:jc w:val="center"/>
              <w:rPr>
                <w:color w:val="000000"/>
              </w:rPr>
            </w:pPr>
            <w:r>
              <w:rPr>
                <w:color w:val="000000"/>
              </w:rPr>
              <w:t>13.6</w:t>
            </w:r>
          </w:p>
        </w:tc>
        <w:tc>
          <w:tcPr>
            <w:tcW w:w="5927" w:type="dxa"/>
            <w:gridSpan w:val="2"/>
            <w:shd w:val="clear" w:color="auto" w:fill="auto"/>
            <w:tcMar>
              <w:top w:w="72" w:type="dxa"/>
              <w:left w:w="72" w:type="dxa"/>
              <w:bottom w:w="72" w:type="dxa"/>
              <w:right w:w="72" w:type="dxa"/>
            </w:tcMar>
            <w:vAlign w:val="center"/>
          </w:tcPr>
          <w:p w14:paraId="65364A59" w14:textId="77777777" w:rsidR="006E65A1" w:rsidRDefault="006E65A1" w:rsidP="00E275E0">
            <w:pPr>
              <w:spacing w:after="0" w:line="240" w:lineRule="auto"/>
              <w:rPr>
                <w:color w:val="000000"/>
              </w:rPr>
            </w:pPr>
            <w:r>
              <w:rPr>
                <w:color w:val="000000"/>
              </w:rPr>
              <w:t>Strike phrase “at option.”</w:t>
            </w:r>
          </w:p>
        </w:tc>
      </w:tr>
      <w:tr w:rsidR="006E65A1" w:rsidRPr="00E369A9" w14:paraId="3DD4D379" w14:textId="77777777" w:rsidTr="001034C4">
        <w:trPr>
          <w:gridAfter w:val="1"/>
          <w:wAfter w:w="2170" w:type="dxa"/>
        </w:trPr>
        <w:tc>
          <w:tcPr>
            <w:tcW w:w="1653" w:type="dxa"/>
            <w:shd w:val="clear" w:color="auto" w:fill="auto"/>
            <w:tcMar>
              <w:top w:w="72" w:type="dxa"/>
              <w:left w:w="72" w:type="dxa"/>
              <w:bottom w:w="72" w:type="dxa"/>
              <w:right w:w="72" w:type="dxa"/>
            </w:tcMar>
            <w:vAlign w:val="center"/>
          </w:tcPr>
          <w:p w14:paraId="1E23382B" w14:textId="77777777" w:rsidR="006E65A1" w:rsidRPr="00E369A9" w:rsidRDefault="006E65A1" w:rsidP="00E0181C">
            <w:pPr>
              <w:spacing w:after="0" w:line="240" w:lineRule="auto"/>
              <w:jc w:val="center"/>
              <w:rPr>
                <w:color w:val="000000"/>
              </w:rPr>
            </w:pPr>
            <w:r>
              <w:rPr>
                <w:color w:val="000000"/>
              </w:rPr>
              <w:t>14.1</w:t>
            </w:r>
          </w:p>
        </w:tc>
        <w:tc>
          <w:tcPr>
            <w:tcW w:w="5927" w:type="dxa"/>
            <w:gridSpan w:val="2"/>
            <w:shd w:val="clear" w:color="auto" w:fill="auto"/>
            <w:tcMar>
              <w:top w:w="72" w:type="dxa"/>
              <w:left w:w="72" w:type="dxa"/>
              <w:bottom w:w="72" w:type="dxa"/>
              <w:right w:w="72" w:type="dxa"/>
            </w:tcMar>
            <w:vAlign w:val="center"/>
          </w:tcPr>
          <w:p w14:paraId="482E9347" w14:textId="77777777" w:rsidR="006E65A1" w:rsidRPr="00E369A9" w:rsidRDefault="006E65A1" w:rsidP="00E275E0">
            <w:pPr>
              <w:spacing w:after="0" w:line="240" w:lineRule="auto"/>
              <w:rPr>
                <w:color w:val="000000"/>
              </w:rPr>
            </w:pPr>
            <w:r>
              <w:rPr>
                <w:color w:val="000000"/>
              </w:rPr>
              <w:t>Vacation increase.</w:t>
            </w:r>
          </w:p>
        </w:tc>
      </w:tr>
      <w:tr w:rsidR="006E65A1" w:rsidRPr="00E369A9" w14:paraId="74368454" w14:textId="77777777" w:rsidTr="001034C4">
        <w:trPr>
          <w:gridAfter w:val="1"/>
          <w:wAfter w:w="2170" w:type="dxa"/>
        </w:trPr>
        <w:tc>
          <w:tcPr>
            <w:tcW w:w="1653" w:type="dxa"/>
            <w:shd w:val="clear" w:color="auto" w:fill="auto"/>
            <w:tcMar>
              <w:top w:w="72" w:type="dxa"/>
              <w:left w:w="72" w:type="dxa"/>
              <w:bottom w:w="72" w:type="dxa"/>
              <w:right w:w="72" w:type="dxa"/>
            </w:tcMar>
            <w:vAlign w:val="center"/>
          </w:tcPr>
          <w:p w14:paraId="28C1AA24" w14:textId="77777777" w:rsidR="006E65A1" w:rsidRPr="00E369A9" w:rsidRDefault="006E65A1" w:rsidP="00E0181C">
            <w:pPr>
              <w:spacing w:after="0" w:line="240" w:lineRule="auto"/>
              <w:jc w:val="center"/>
              <w:rPr>
                <w:color w:val="000000"/>
              </w:rPr>
            </w:pPr>
            <w:r>
              <w:rPr>
                <w:color w:val="000000"/>
              </w:rPr>
              <w:t xml:space="preserve">14.6 </w:t>
            </w:r>
          </w:p>
        </w:tc>
        <w:tc>
          <w:tcPr>
            <w:tcW w:w="5927" w:type="dxa"/>
            <w:gridSpan w:val="2"/>
            <w:shd w:val="clear" w:color="auto" w:fill="auto"/>
            <w:tcMar>
              <w:top w:w="72" w:type="dxa"/>
              <w:left w:w="72" w:type="dxa"/>
              <w:bottom w:w="72" w:type="dxa"/>
              <w:right w:w="72" w:type="dxa"/>
            </w:tcMar>
            <w:vAlign w:val="center"/>
          </w:tcPr>
          <w:p w14:paraId="28A8F11C" w14:textId="77777777" w:rsidR="006E65A1" w:rsidRPr="00E369A9" w:rsidRDefault="006E65A1" w:rsidP="00E275E0">
            <w:pPr>
              <w:spacing w:after="0" w:line="240" w:lineRule="auto"/>
              <w:rPr>
                <w:color w:val="000000"/>
              </w:rPr>
            </w:pPr>
            <w:r>
              <w:rPr>
                <w:color w:val="000000"/>
              </w:rPr>
              <w:t>“Shall be compensated at current hourly wage.”</w:t>
            </w:r>
          </w:p>
        </w:tc>
      </w:tr>
      <w:tr w:rsidR="006E65A1" w:rsidRPr="00E369A9" w14:paraId="7600D86F" w14:textId="77777777" w:rsidTr="001034C4">
        <w:trPr>
          <w:gridAfter w:val="1"/>
          <w:wAfter w:w="2170" w:type="dxa"/>
        </w:trPr>
        <w:tc>
          <w:tcPr>
            <w:tcW w:w="1653" w:type="dxa"/>
            <w:shd w:val="clear" w:color="auto" w:fill="auto"/>
            <w:tcMar>
              <w:top w:w="72" w:type="dxa"/>
              <w:left w:w="72" w:type="dxa"/>
              <w:bottom w:w="72" w:type="dxa"/>
              <w:right w:w="72" w:type="dxa"/>
            </w:tcMar>
            <w:vAlign w:val="center"/>
          </w:tcPr>
          <w:p w14:paraId="6A7F7D74" w14:textId="77777777" w:rsidR="006E65A1" w:rsidRPr="00E369A9" w:rsidRDefault="006E65A1" w:rsidP="00E0181C">
            <w:pPr>
              <w:spacing w:after="0" w:line="240" w:lineRule="auto"/>
              <w:jc w:val="center"/>
              <w:rPr>
                <w:color w:val="000000"/>
              </w:rPr>
            </w:pPr>
            <w:r>
              <w:rPr>
                <w:color w:val="000000"/>
              </w:rPr>
              <w:t>15.10</w:t>
            </w:r>
          </w:p>
        </w:tc>
        <w:tc>
          <w:tcPr>
            <w:tcW w:w="5927" w:type="dxa"/>
            <w:gridSpan w:val="2"/>
            <w:shd w:val="clear" w:color="auto" w:fill="auto"/>
            <w:tcMar>
              <w:top w:w="72" w:type="dxa"/>
              <w:left w:w="72" w:type="dxa"/>
              <w:bottom w:w="72" w:type="dxa"/>
              <w:right w:w="72" w:type="dxa"/>
            </w:tcMar>
            <w:vAlign w:val="center"/>
          </w:tcPr>
          <w:p w14:paraId="37FCBD8F" w14:textId="77777777" w:rsidR="006E65A1" w:rsidRPr="00E369A9" w:rsidRDefault="006E65A1" w:rsidP="00E275E0">
            <w:pPr>
              <w:spacing w:after="0" w:line="240" w:lineRule="auto"/>
              <w:rPr>
                <w:color w:val="000000"/>
              </w:rPr>
            </w:pPr>
            <w:r>
              <w:rPr>
                <w:color w:val="000000"/>
              </w:rPr>
              <w:t>Restaurant leasing.</w:t>
            </w:r>
          </w:p>
        </w:tc>
      </w:tr>
      <w:tr w:rsidR="006E65A1" w:rsidRPr="00E369A9" w14:paraId="1EEECD85" w14:textId="77777777" w:rsidTr="001034C4">
        <w:trPr>
          <w:gridAfter w:val="1"/>
          <w:wAfter w:w="2170" w:type="dxa"/>
        </w:trPr>
        <w:tc>
          <w:tcPr>
            <w:tcW w:w="1653" w:type="dxa"/>
            <w:shd w:val="clear" w:color="auto" w:fill="auto"/>
            <w:tcMar>
              <w:top w:w="72" w:type="dxa"/>
              <w:left w:w="72" w:type="dxa"/>
              <w:bottom w:w="72" w:type="dxa"/>
              <w:right w:w="72" w:type="dxa"/>
            </w:tcMar>
            <w:vAlign w:val="center"/>
          </w:tcPr>
          <w:p w14:paraId="197C1117" w14:textId="77777777" w:rsidR="006E65A1" w:rsidRPr="00E369A9" w:rsidRDefault="006E65A1" w:rsidP="00E0181C">
            <w:pPr>
              <w:spacing w:after="0" w:line="240" w:lineRule="auto"/>
              <w:jc w:val="center"/>
              <w:rPr>
                <w:color w:val="000000"/>
              </w:rPr>
            </w:pPr>
            <w:r>
              <w:rPr>
                <w:color w:val="000000"/>
              </w:rPr>
              <w:t>17.3</w:t>
            </w:r>
          </w:p>
        </w:tc>
        <w:tc>
          <w:tcPr>
            <w:tcW w:w="5927" w:type="dxa"/>
            <w:gridSpan w:val="2"/>
            <w:shd w:val="clear" w:color="auto" w:fill="auto"/>
            <w:tcMar>
              <w:top w:w="72" w:type="dxa"/>
              <w:left w:w="72" w:type="dxa"/>
              <w:bottom w:w="72" w:type="dxa"/>
              <w:right w:w="72" w:type="dxa"/>
            </w:tcMar>
            <w:vAlign w:val="center"/>
          </w:tcPr>
          <w:p w14:paraId="47A84F16" w14:textId="77777777" w:rsidR="006E65A1" w:rsidRPr="00E369A9" w:rsidRDefault="006E65A1" w:rsidP="00E275E0">
            <w:pPr>
              <w:spacing w:after="0" w:line="240" w:lineRule="auto"/>
              <w:rPr>
                <w:color w:val="000000"/>
              </w:rPr>
            </w:pPr>
            <w:r>
              <w:rPr>
                <w:color w:val="000000"/>
              </w:rPr>
              <w:t>Worker validation and documentation.</w:t>
            </w:r>
          </w:p>
        </w:tc>
      </w:tr>
      <w:tr w:rsidR="006E65A1" w:rsidRPr="00E369A9" w14:paraId="4BC99124" w14:textId="77777777" w:rsidTr="001034C4">
        <w:trPr>
          <w:gridAfter w:val="1"/>
          <w:wAfter w:w="2170" w:type="dxa"/>
        </w:trPr>
        <w:tc>
          <w:tcPr>
            <w:tcW w:w="1653" w:type="dxa"/>
            <w:shd w:val="clear" w:color="auto" w:fill="auto"/>
            <w:tcMar>
              <w:top w:w="72" w:type="dxa"/>
              <w:left w:w="72" w:type="dxa"/>
              <w:bottom w:w="72" w:type="dxa"/>
              <w:right w:w="72" w:type="dxa"/>
            </w:tcMar>
            <w:vAlign w:val="center"/>
          </w:tcPr>
          <w:p w14:paraId="4A4F2894" w14:textId="77777777" w:rsidR="006E65A1" w:rsidRPr="00E369A9" w:rsidRDefault="006E65A1" w:rsidP="00E0181C">
            <w:pPr>
              <w:spacing w:after="0" w:line="240" w:lineRule="auto"/>
              <w:jc w:val="center"/>
              <w:rPr>
                <w:color w:val="000000"/>
              </w:rPr>
            </w:pPr>
            <w:r>
              <w:rPr>
                <w:color w:val="000000"/>
              </w:rPr>
              <w:t>19.2</w:t>
            </w:r>
          </w:p>
        </w:tc>
        <w:tc>
          <w:tcPr>
            <w:tcW w:w="5927" w:type="dxa"/>
            <w:gridSpan w:val="2"/>
            <w:shd w:val="clear" w:color="auto" w:fill="auto"/>
            <w:tcMar>
              <w:top w:w="72" w:type="dxa"/>
              <w:left w:w="72" w:type="dxa"/>
              <w:bottom w:w="72" w:type="dxa"/>
              <w:right w:w="72" w:type="dxa"/>
            </w:tcMar>
            <w:vAlign w:val="center"/>
          </w:tcPr>
          <w:p w14:paraId="59D4979F" w14:textId="77777777" w:rsidR="006E65A1" w:rsidRPr="00E369A9" w:rsidRDefault="006E65A1" w:rsidP="00E275E0">
            <w:pPr>
              <w:spacing w:after="0" w:line="240" w:lineRule="auto"/>
              <w:rPr>
                <w:color w:val="000000"/>
              </w:rPr>
            </w:pPr>
            <w:r>
              <w:rPr>
                <w:color w:val="000000"/>
              </w:rPr>
              <w:t>Health insurance: Dependent coverage at no cost.</w:t>
            </w:r>
          </w:p>
        </w:tc>
      </w:tr>
      <w:tr w:rsidR="006E65A1" w:rsidRPr="00E369A9" w14:paraId="0ABEEDBA" w14:textId="77777777" w:rsidTr="001034C4">
        <w:trPr>
          <w:gridAfter w:val="1"/>
          <w:wAfter w:w="2170" w:type="dxa"/>
        </w:trPr>
        <w:tc>
          <w:tcPr>
            <w:tcW w:w="1653" w:type="dxa"/>
            <w:shd w:val="clear" w:color="auto" w:fill="auto"/>
            <w:tcMar>
              <w:top w:w="72" w:type="dxa"/>
              <w:left w:w="72" w:type="dxa"/>
              <w:bottom w:w="72" w:type="dxa"/>
              <w:right w:w="72" w:type="dxa"/>
            </w:tcMar>
            <w:vAlign w:val="center"/>
          </w:tcPr>
          <w:p w14:paraId="0ED1FEE1" w14:textId="77777777" w:rsidR="006E65A1" w:rsidRDefault="006E65A1" w:rsidP="00E0181C">
            <w:pPr>
              <w:spacing w:after="0" w:line="240" w:lineRule="auto"/>
              <w:jc w:val="center"/>
              <w:rPr>
                <w:color w:val="000000"/>
              </w:rPr>
            </w:pPr>
            <w:r>
              <w:rPr>
                <w:color w:val="000000"/>
              </w:rPr>
              <w:t>19.2</w:t>
            </w:r>
          </w:p>
        </w:tc>
        <w:tc>
          <w:tcPr>
            <w:tcW w:w="5927" w:type="dxa"/>
            <w:gridSpan w:val="2"/>
            <w:shd w:val="clear" w:color="auto" w:fill="auto"/>
            <w:tcMar>
              <w:top w:w="72" w:type="dxa"/>
              <w:left w:w="72" w:type="dxa"/>
              <w:bottom w:w="72" w:type="dxa"/>
              <w:right w:w="72" w:type="dxa"/>
            </w:tcMar>
            <w:vAlign w:val="center"/>
          </w:tcPr>
          <w:p w14:paraId="292BA753" w14:textId="77777777" w:rsidR="006E65A1" w:rsidRDefault="006E65A1" w:rsidP="00E275E0">
            <w:pPr>
              <w:spacing w:after="0" w:line="240" w:lineRule="auto"/>
              <w:rPr>
                <w:color w:val="000000"/>
              </w:rPr>
            </w:pPr>
            <w:r>
              <w:rPr>
                <w:color w:val="000000"/>
              </w:rPr>
              <w:t>Health insurance: $10 co-pay and 80% coverage for prescription drugs, eye care, and dental.</w:t>
            </w:r>
          </w:p>
        </w:tc>
      </w:tr>
      <w:tr w:rsidR="006E65A1" w:rsidRPr="00E369A9" w14:paraId="50BE10E4" w14:textId="77777777" w:rsidTr="001034C4">
        <w:trPr>
          <w:gridAfter w:val="1"/>
          <w:wAfter w:w="2170" w:type="dxa"/>
        </w:trPr>
        <w:tc>
          <w:tcPr>
            <w:tcW w:w="1653" w:type="dxa"/>
            <w:shd w:val="clear" w:color="auto" w:fill="auto"/>
            <w:tcMar>
              <w:top w:w="72" w:type="dxa"/>
              <w:left w:w="72" w:type="dxa"/>
              <w:bottom w:w="72" w:type="dxa"/>
              <w:right w:w="72" w:type="dxa"/>
            </w:tcMar>
            <w:vAlign w:val="center"/>
          </w:tcPr>
          <w:p w14:paraId="59B2B27D" w14:textId="77777777" w:rsidR="006E65A1" w:rsidRDefault="006E65A1" w:rsidP="00E0181C">
            <w:pPr>
              <w:spacing w:after="0" w:line="240" w:lineRule="auto"/>
              <w:jc w:val="center"/>
              <w:rPr>
                <w:color w:val="000000"/>
              </w:rPr>
            </w:pPr>
            <w:r>
              <w:rPr>
                <w:color w:val="000000"/>
              </w:rPr>
              <w:t>19.6</w:t>
            </w:r>
          </w:p>
        </w:tc>
        <w:tc>
          <w:tcPr>
            <w:tcW w:w="5927" w:type="dxa"/>
            <w:gridSpan w:val="2"/>
            <w:shd w:val="clear" w:color="auto" w:fill="auto"/>
            <w:tcMar>
              <w:top w:w="72" w:type="dxa"/>
              <w:left w:w="72" w:type="dxa"/>
              <w:bottom w:w="72" w:type="dxa"/>
              <w:right w:w="72" w:type="dxa"/>
            </w:tcMar>
            <w:vAlign w:val="center"/>
          </w:tcPr>
          <w:p w14:paraId="37764EE9" w14:textId="77777777" w:rsidR="006E65A1" w:rsidRDefault="006E65A1" w:rsidP="00E275E0">
            <w:pPr>
              <w:spacing w:after="0" w:line="240" w:lineRule="auto"/>
              <w:rPr>
                <w:color w:val="000000"/>
              </w:rPr>
            </w:pPr>
            <w:r>
              <w:rPr>
                <w:color w:val="000000"/>
              </w:rPr>
              <w:t xml:space="preserve">Employer to set up Dependent Care Flexible Spending Account </w:t>
            </w:r>
            <w:r>
              <w:rPr>
                <w:color w:val="000000"/>
              </w:rPr>
              <w:lastRenderedPageBreak/>
              <w:t>for childcare.</w:t>
            </w:r>
          </w:p>
        </w:tc>
      </w:tr>
      <w:tr w:rsidR="006E65A1" w:rsidRPr="00E369A9" w14:paraId="6CA08611" w14:textId="77777777" w:rsidTr="001034C4">
        <w:trPr>
          <w:gridAfter w:val="1"/>
          <w:wAfter w:w="2170" w:type="dxa"/>
        </w:trPr>
        <w:tc>
          <w:tcPr>
            <w:tcW w:w="1653" w:type="dxa"/>
            <w:shd w:val="clear" w:color="auto" w:fill="auto"/>
            <w:tcMar>
              <w:top w:w="72" w:type="dxa"/>
              <w:left w:w="72" w:type="dxa"/>
              <w:bottom w:w="72" w:type="dxa"/>
              <w:right w:w="72" w:type="dxa"/>
            </w:tcMar>
            <w:vAlign w:val="center"/>
          </w:tcPr>
          <w:p w14:paraId="269AE946" w14:textId="77777777" w:rsidR="006E65A1" w:rsidRDefault="006E65A1" w:rsidP="00E0181C">
            <w:pPr>
              <w:spacing w:after="0" w:line="240" w:lineRule="auto"/>
              <w:jc w:val="center"/>
              <w:rPr>
                <w:color w:val="000000"/>
              </w:rPr>
            </w:pPr>
            <w:r>
              <w:rPr>
                <w:color w:val="000000"/>
              </w:rPr>
              <w:lastRenderedPageBreak/>
              <w:t>20.1</w:t>
            </w:r>
          </w:p>
        </w:tc>
        <w:tc>
          <w:tcPr>
            <w:tcW w:w="5927" w:type="dxa"/>
            <w:gridSpan w:val="2"/>
            <w:shd w:val="clear" w:color="auto" w:fill="auto"/>
            <w:tcMar>
              <w:top w:w="72" w:type="dxa"/>
              <w:left w:w="72" w:type="dxa"/>
              <w:bottom w:w="72" w:type="dxa"/>
              <w:right w:w="72" w:type="dxa"/>
            </w:tcMar>
            <w:vAlign w:val="center"/>
          </w:tcPr>
          <w:p w14:paraId="1FF3F23B" w14:textId="77777777" w:rsidR="006E65A1" w:rsidRDefault="006E65A1" w:rsidP="00E275E0">
            <w:pPr>
              <w:spacing w:after="0" w:line="240" w:lineRule="auto"/>
              <w:rPr>
                <w:color w:val="000000"/>
              </w:rPr>
            </w:pPr>
            <w:r>
              <w:rPr>
                <w:color w:val="000000"/>
              </w:rPr>
              <w:t>Retirement: increase employer contribution to $0.80 for each hour paid.</w:t>
            </w:r>
          </w:p>
        </w:tc>
      </w:tr>
      <w:tr w:rsidR="006E65A1" w:rsidRPr="00E369A9" w14:paraId="0BF72A75" w14:textId="77777777" w:rsidTr="001034C4">
        <w:trPr>
          <w:gridAfter w:val="1"/>
          <w:wAfter w:w="2170" w:type="dxa"/>
        </w:trPr>
        <w:tc>
          <w:tcPr>
            <w:tcW w:w="1653" w:type="dxa"/>
            <w:shd w:val="clear" w:color="auto" w:fill="auto"/>
            <w:tcMar>
              <w:top w:w="72" w:type="dxa"/>
              <w:left w:w="72" w:type="dxa"/>
              <w:bottom w:w="72" w:type="dxa"/>
              <w:right w:w="72" w:type="dxa"/>
            </w:tcMar>
            <w:vAlign w:val="center"/>
          </w:tcPr>
          <w:p w14:paraId="654422B3" w14:textId="77777777" w:rsidR="006E65A1" w:rsidRDefault="006E65A1" w:rsidP="00E0181C">
            <w:pPr>
              <w:spacing w:after="0" w:line="240" w:lineRule="auto"/>
              <w:jc w:val="center"/>
              <w:rPr>
                <w:color w:val="000000"/>
              </w:rPr>
            </w:pPr>
            <w:r>
              <w:rPr>
                <w:color w:val="000000"/>
              </w:rPr>
              <w:t>20.3</w:t>
            </w:r>
          </w:p>
        </w:tc>
        <w:tc>
          <w:tcPr>
            <w:tcW w:w="5927" w:type="dxa"/>
            <w:gridSpan w:val="2"/>
            <w:shd w:val="clear" w:color="auto" w:fill="auto"/>
            <w:tcMar>
              <w:top w:w="72" w:type="dxa"/>
              <w:left w:w="72" w:type="dxa"/>
              <w:bottom w:w="72" w:type="dxa"/>
              <w:right w:w="72" w:type="dxa"/>
            </w:tcMar>
            <w:vAlign w:val="center"/>
          </w:tcPr>
          <w:p w14:paraId="01F415DB" w14:textId="77777777" w:rsidR="006E65A1" w:rsidRDefault="006E65A1" w:rsidP="00E275E0">
            <w:pPr>
              <w:spacing w:after="0" w:line="240" w:lineRule="auto"/>
              <w:rPr>
                <w:color w:val="000000"/>
              </w:rPr>
            </w:pPr>
            <w:r>
              <w:rPr>
                <w:color w:val="000000"/>
              </w:rPr>
              <w:t>Retirement health insurance.</w:t>
            </w:r>
          </w:p>
        </w:tc>
      </w:tr>
      <w:tr w:rsidR="006E65A1" w:rsidRPr="00E369A9" w14:paraId="332B9A10" w14:textId="77777777" w:rsidTr="001034C4">
        <w:trPr>
          <w:gridAfter w:val="1"/>
          <w:wAfter w:w="2170" w:type="dxa"/>
        </w:trPr>
        <w:tc>
          <w:tcPr>
            <w:tcW w:w="1653" w:type="dxa"/>
            <w:shd w:val="clear" w:color="auto" w:fill="auto"/>
            <w:tcMar>
              <w:top w:w="72" w:type="dxa"/>
              <w:left w:w="72" w:type="dxa"/>
              <w:bottom w:w="72" w:type="dxa"/>
              <w:right w:w="72" w:type="dxa"/>
            </w:tcMar>
            <w:vAlign w:val="center"/>
          </w:tcPr>
          <w:p w14:paraId="24249151" w14:textId="77777777" w:rsidR="006E65A1" w:rsidRDefault="006E65A1" w:rsidP="00E0181C">
            <w:pPr>
              <w:spacing w:after="0" w:line="240" w:lineRule="auto"/>
              <w:jc w:val="center"/>
              <w:rPr>
                <w:color w:val="000000"/>
              </w:rPr>
            </w:pPr>
            <w:r>
              <w:rPr>
                <w:color w:val="000000"/>
              </w:rPr>
              <w:t>23</w:t>
            </w:r>
          </w:p>
        </w:tc>
        <w:tc>
          <w:tcPr>
            <w:tcW w:w="5927" w:type="dxa"/>
            <w:gridSpan w:val="2"/>
            <w:shd w:val="clear" w:color="auto" w:fill="auto"/>
            <w:tcMar>
              <w:top w:w="72" w:type="dxa"/>
              <w:left w:w="72" w:type="dxa"/>
              <w:bottom w:w="72" w:type="dxa"/>
              <w:right w:w="72" w:type="dxa"/>
            </w:tcMar>
            <w:vAlign w:val="center"/>
          </w:tcPr>
          <w:p w14:paraId="29E78D7C" w14:textId="77777777" w:rsidR="006E65A1" w:rsidRDefault="006E65A1" w:rsidP="00E275E0">
            <w:pPr>
              <w:spacing w:after="0" w:line="240" w:lineRule="auto"/>
              <w:rPr>
                <w:color w:val="000000"/>
              </w:rPr>
            </w:pPr>
            <w:r>
              <w:rPr>
                <w:color w:val="000000"/>
              </w:rPr>
              <w:t>Duration of Agreement changed to two (2) years.</w:t>
            </w:r>
          </w:p>
        </w:tc>
      </w:tr>
    </w:tbl>
    <w:p w14:paraId="2AC22900" w14:textId="77777777" w:rsidR="00E275E0" w:rsidRDefault="00E275E0" w:rsidP="00E275E0">
      <w:pPr>
        <w:spacing w:after="0" w:line="240" w:lineRule="auto"/>
        <w:rPr>
          <w:vanish/>
          <w:color w:val="000000"/>
        </w:rPr>
      </w:pPr>
    </w:p>
    <w:p w14:paraId="75ABA446" w14:textId="77777777" w:rsidR="00E275E0" w:rsidRPr="00E369A9" w:rsidRDefault="00E275E0" w:rsidP="00E275E0">
      <w:pPr>
        <w:spacing w:after="0" w:line="240" w:lineRule="auto"/>
        <w:rPr>
          <w:vanish/>
          <w:color w:val="000000"/>
        </w:rPr>
      </w:pPr>
      <w:r>
        <w:rPr>
          <w:vanish/>
          <w:color w:val="000000"/>
        </w:rPr>
        <w:br w:type="page"/>
      </w:r>
    </w:p>
    <w:p w14:paraId="54CA0D9F" w14:textId="77777777" w:rsidR="00E275E0" w:rsidRPr="0029502B" w:rsidRDefault="00E275E0" w:rsidP="00E275E0">
      <w:pPr>
        <w:spacing w:after="0" w:line="240" w:lineRule="auto"/>
      </w:pPr>
    </w:p>
    <w:p w14:paraId="66797C7A" w14:textId="77777777" w:rsidR="00C54AC4" w:rsidRPr="00C54AC4" w:rsidRDefault="00E275E0" w:rsidP="00C54AC4">
      <w:pPr>
        <w:spacing w:after="0" w:line="240" w:lineRule="auto"/>
        <w:jc w:val="center"/>
        <w:rPr>
          <w:rFonts w:ascii="Times New Roman" w:eastAsia="Times New Roman" w:hAnsi="Times New Roman"/>
          <w:sz w:val="24"/>
          <w:szCs w:val="24"/>
        </w:rPr>
      </w:pPr>
      <w:r>
        <w:rPr>
          <w:rFonts w:ascii="Times New Roman" w:eastAsia="Times New Roman" w:hAnsi="Times New Roman"/>
          <w:b/>
          <w:bCs/>
          <w:sz w:val="24"/>
          <w:szCs w:val="24"/>
        </w:rPr>
        <w:br w:type="page"/>
      </w:r>
      <w:r w:rsidR="00C54AC4" w:rsidRPr="00C54AC4">
        <w:rPr>
          <w:rFonts w:ascii="Times New Roman" w:eastAsia="Times New Roman" w:hAnsi="Times New Roman"/>
          <w:b/>
          <w:bCs/>
          <w:sz w:val="24"/>
          <w:szCs w:val="24"/>
        </w:rPr>
        <w:lastRenderedPageBreak/>
        <w:t>COLLECTIVE BARGAINING AGREEMENT</w:t>
      </w:r>
    </w:p>
    <w:p w14:paraId="5DA94DDA"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b/>
          <w:bCs/>
          <w:sz w:val="24"/>
          <w:szCs w:val="24"/>
        </w:rPr>
        <w:t>BETWEEN</w:t>
      </w:r>
    </w:p>
    <w:p w14:paraId="431C95DD"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b/>
          <w:bCs/>
          <w:sz w:val="24"/>
          <w:szCs w:val="24"/>
        </w:rPr>
        <w:t>THE ZINNIA</w:t>
      </w:r>
    </w:p>
    <w:p w14:paraId="3AAE07D1"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b/>
          <w:bCs/>
          <w:sz w:val="24"/>
          <w:szCs w:val="24"/>
        </w:rPr>
        <w:t>AND</w:t>
      </w:r>
    </w:p>
    <w:p w14:paraId="416EB02C"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b/>
          <w:bCs/>
          <w:sz w:val="24"/>
          <w:szCs w:val="24"/>
        </w:rPr>
        <w:t>INTERNATIONAL UNION OF SERVICE WORKERS</w:t>
      </w:r>
    </w:p>
    <w:p w14:paraId="4E695A41"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b/>
          <w:bCs/>
          <w:sz w:val="24"/>
          <w:szCs w:val="24"/>
        </w:rPr>
        <w:t>AND ALLIED EMPLOYEES LOCAL H-56</w:t>
      </w:r>
    </w:p>
    <w:p w14:paraId="3AB85A63" w14:textId="77777777" w:rsidR="00C54AC4" w:rsidRPr="00C54AC4" w:rsidRDefault="0098674E" w:rsidP="00C54AC4">
      <w:pPr>
        <w:spacing w:before="100" w:beforeAutospacing="1" w:after="100" w:afterAutospacing="1" w:line="240" w:lineRule="auto"/>
        <w:rPr>
          <w:rFonts w:ascii="Times New Roman" w:eastAsia="Times New Roman" w:hAnsi="Times New Roman"/>
          <w:sz w:val="24"/>
          <w:szCs w:val="24"/>
        </w:rPr>
      </w:pPr>
      <w:hyperlink r:id="rId5" w:anchor="Part2" w:history="1">
        <w:r w:rsidR="00C54AC4" w:rsidRPr="00C54AC4">
          <w:rPr>
            <w:rFonts w:ascii="Times New Roman" w:eastAsia="Times New Roman" w:hAnsi="Times New Roman"/>
            <w:color w:val="0000FF"/>
            <w:sz w:val="24"/>
            <w:szCs w:val="24"/>
            <w:u w:val="single"/>
          </w:rPr>
          <w:t>Purpose and Coverage</w:t>
        </w:r>
      </w:hyperlink>
      <w:r w:rsidR="00C54AC4" w:rsidRPr="00C54AC4">
        <w:rPr>
          <w:rFonts w:ascii="Times New Roman" w:eastAsia="Times New Roman" w:hAnsi="Times New Roman"/>
          <w:sz w:val="24"/>
          <w:szCs w:val="24"/>
        </w:rPr>
        <w:t xml:space="preserve"> | </w:t>
      </w:r>
      <w:hyperlink r:id="rId6" w:anchor="Part3" w:history="1">
        <w:r w:rsidR="00C54AC4" w:rsidRPr="00C54AC4">
          <w:rPr>
            <w:rFonts w:ascii="Times New Roman" w:eastAsia="Times New Roman" w:hAnsi="Times New Roman"/>
            <w:color w:val="0000FF"/>
            <w:sz w:val="24"/>
            <w:szCs w:val="24"/>
            <w:u w:val="single"/>
          </w:rPr>
          <w:t>Complete Agreement</w:t>
        </w:r>
      </w:hyperlink>
      <w:r w:rsidR="00C54AC4" w:rsidRPr="00C54AC4">
        <w:rPr>
          <w:rFonts w:ascii="Times New Roman" w:eastAsia="Times New Roman" w:hAnsi="Times New Roman"/>
          <w:sz w:val="24"/>
          <w:szCs w:val="24"/>
        </w:rPr>
        <w:t xml:space="preserve"> | </w:t>
      </w:r>
      <w:hyperlink r:id="rId7" w:anchor="Part4" w:history="1">
        <w:r w:rsidR="00C54AC4" w:rsidRPr="00C54AC4">
          <w:rPr>
            <w:rFonts w:ascii="Times New Roman" w:eastAsia="Times New Roman" w:hAnsi="Times New Roman"/>
            <w:color w:val="0000FF"/>
            <w:sz w:val="24"/>
            <w:szCs w:val="24"/>
            <w:u w:val="single"/>
          </w:rPr>
          <w:t>Union Rights</w:t>
        </w:r>
      </w:hyperlink>
      <w:r w:rsidR="00C54AC4" w:rsidRPr="00C54AC4">
        <w:rPr>
          <w:rFonts w:ascii="Times New Roman" w:eastAsia="Times New Roman" w:hAnsi="Times New Roman"/>
          <w:sz w:val="24"/>
          <w:szCs w:val="24"/>
        </w:rPr>
        <w:t xml:space="preserve"> | </w:t>
      </w:r>
      <w:hyperlink r:id="rId8" w:anchor="Part5" w:history="1">
        <w:r w:rsidR="00C54AC4" w:rsidRPr="00C54AC4">
          <w:rPr>
            <w:rFonts w:ascii="Times New Roman" w:eastAsia="Times New Roman" w:hAnsi="Times New Roman"/>
            <w:color w:val="0000FF"/>
            <w:sz w:val="24"/>
            <w:szCs w:val="24"/>
            <w:u w:val="single"/>
          </w:rPr>
          <w:t>Management Rights</w:t>
        </w:r>
      </w:hyperlink>
      <w:r w:rsidR="00C54AC4" w:rsidRPr="00C54AC4">
        <w:rPr>
          <w:rFonts w:ascii="Times New Roman" w:eastAsia="Times New Roman" w:hAnsi="Times New Roman"/>
          <w:sz w:val="24"/>
          <w:szCs w:val="24"/>
        </w:rPr>
        <w:t xml:space="preserve"> | </w:t>
      </w:r>
      <w:hyperlink r:id="rId9" w:anchor="Part6" w:history="1">
        <w:r w:rsidR="00C54AC4" w:rsidRPr="00C54AC4">
          <w:rPr>
            <w:rFonts w:ascii="Times New Roman" w:eastAsia="Times New Roman" w:hAnsi="Times New Roman"/>
            <w:color w:val="0000FF"/>
            <w:sz w:val="24"/>
            <w:szCs w:val="24"/>
            <w:u w:val="single"/>
          </w:rPr>
          <w:t>No Strike-No Lockout</w:t>
        </w:r>
      </w:hyperlink>
      <w:r w:rsidR="00C54AC4" w:rsidRPr="00C54AC4">
        <w:rPr>
          <w:rFonts w:ascii="Times New Roman" w:eastAsia="Times New Roman" w:hAnsi="Times New Roman"/>
          <w:sz w:val="24"/>
          <w:szCs w:val="24"/>
        </w:rPr>
        <w:t xml:space="preserve"> | </w:t>
      </w:r>
      <w:hyperlink r:id="rId10" w:anchor="Part7" w:history="1">
        <w:r w:rsidR="00C54AC4" w:rsidRPr="00C54AC4">
          <w:rPr>
            <w:rFonts w:ascii="Times New Roman" w:eastAsia="Times New Roman" w:hAnsi="Times New Roman"/>
            <w:color w:val="0000FF"/>
            <w:sz w:val="24"/>
            <w:szCs w:val="24"/>
            <w:u w:val="single"/>
          </w:rPr>
          <w:t>Pay, Gratuities, and Job Classifications</w:t>
        </w:r>
      </w:hyperlink>
      <w:r w:rsidR="00C54AC4" w:rsidRPr="00C54AC4">
        <w:rPr>
          <w:rFonts w:ascii="Times New Roman" w:eastAsia="Times New Roman" w:hAnsi="Times New Roman"/>
          <w:sz w:val="24"/>
          <w:szCs w:val="24"/>
        </w:rPr>
        <w:t xml:space="preserve"> | </w:t>
      </w:r>
      <w:hyperlink r:id="rId11" w:anchor="Part8" w:history="1">
        <w:r w:rsidR="00C54AC4" w:rsidRPr="00C54AC4">
          <w:rPr>
            <w:rFonts w:ascii="Times New Roman" w:eastAsia="Times New Roman" w:hAnsi="Times New Roman"/>
            <w:color w:val="0000FF"/>
            <w:sz w:val="24"/>
            <w:szCs w:val="24"/>
            <w:u w:val="single"/>
          </w:rPr>
          <w:t>Meals</w:t>
        </w:r>
      </w:hyperlink>
      <w:r w:rsidR="00C54AC4" w:rsidRPr="00C54AC4">
        <w:rPr>
          <w:rFonts w:ascii="Times New Roman" w:eastAsia="Times New Roman" w:hAnsi="Times New Roman"/>
          <w:sz w:val="24"/>
          <w:szCs w:val="24"/>
        </w:rPr>
        <w:t xml:space="preserve"> | </w:t>
      </w:r>
      <w:hyperlink r:id="rId12" w:anchor="Part9" w:history="1">
        <w:r w:rsidR="00C54AC4" w:rsidRPr="00C54AC4">
          <w:rPr>
            <w:rFonts w:ascii="Times New Roman" w:eastAsia="Times New Roman" w:hAnsi="Times New Roman"/>
            <w:color w:val="0000FF"/>
            <w:sz w:val="24"/>
            <w:szCs w:val="24"/>
            <w:u w:val="single"/>
          </w:rPr>
          <w:t>Hours of Work, Overtime, and Premium Pay</w:t>
        </w:r>
      </w:hyperlink>
      <w:r w:rsidR="00C54AC4" w:rsidRPr="00C54AC4">
        <w:rPr>
          <w:rFonts w:ascii="Times New Roman" w:eastAsia="Times New Roman" w:hAnsi="Times New Roman"/>
          <w:sz w:val="24"/>
          <w:szCs w:val="24"/>
        </w:rPr>
        <w:t xml:space="preserve"> | </w:t>
      </w:r>
      <w:hyperlink r:id="rId13" w:anchor="Part10" w:history="1">
        <w:r w:rsidR="00C54AC4" w:rsidRPr="00C54AC4">
          <w:rPr>
            <w:rFonts w:ascii="Times New Roman" w:eastAsia="Times New Roman" w:hAnsi="Times New Roman"/>
            <w:color w:val="0000FF"/>
            <w:sz w:val="24"/>
            <w:szCs w:val="24"/>
            <w:u w:val="single"/>
          </w:rPr>
          <w:t>Seniority</w:t>
        </w:r>
      </w:hyperlink>
      <w:r w:rsidR="00C54AC4" w:rsidRPr="00C54AC4">
        <w:rPr>
          <w:rFonts w:ascii="Times New Roman" w:eastAsia="Times New Roman" w:hAnsi="Times New Roman"/>
          <w:sz w:val="24"/>
          <w:szCs w:val="24"/>
        </w:rPr>
        <w:t xml:space="preserve"> | </w:t>
      </w:r>
      <w:hyperlink r:id="rId14" w:anchor="Part11" w:history="1">
        <w:r w:rsidR="00C54AC4" w:rsidRPr="00C54AC4">
          <w:rPr>
            <w:rFonts w:ascii="Times New Roman" w:eastAsia="Times New Roman" w:hAnsi="Times New Roman"/>
            <w:color w:val="0000FF"/>
            <w:sz w:val="24"/>
            <w:szCs w:val="24"/>
            <w:u w:val="single"/>
          </w:rPr>
          <w:t>Grievance and Arbitration Procedure</w:t>
        </w:r>
      </w:hyperlink>
      <w:r w:rsidR="00C54AC4" w:rsidRPr="00C54AC4">
        <w:rPr>
          <w:rFonts w:ascii="Times New Roman" w:eastAsia="Times New Roman" w:hAnsi="Times New Roman"/>
          <w:sz w:val="24"/>
          <w:szCs w:val="24"/>
        </w:rPr>
        <w:t xml:space="preserve"> | </w:t>
      </w:r>
      <w:hyperlink r:id="rId15" w:anchor="Part12" w:history="1">
        <w:r w:rsidR="00C54AC4" w:rsidRPr="00C54AC4">
          <w:rPr>
            <w:rFonts w:ascii="Times New Roman" w:eastAsia="Times New Roman" w:hAnsi="Times New Roman"/>
            <w:color w:val="0000FF"/>
            <w:sz w:val="24"/>
            <w:szCs w:val="24"/>
            <w:u w:val="single"/>
          </w:rPr>
          <w:t>Discipline and Discharge</w:t>
        </w:r>
      </w:hyperlink>
      <w:r w:rsidR="00C54AC4" w:rsidRPr="00C54AC4">
        <w:rPr>
          <w:rFonts w:ascii="Times New Roman" w:eastAsia="Times New Roman" w:hAnsi="Times New Roman"/>
          <w:sz w:val="24"/>
          <w:szCs w:val="24"/>
        </w:rPr>
        <w:t xml:space="preserve"> | </w:t>
      </w:r>
      <w:hyperlink r:id="rId16" w:anchor="Part13" w:history="1">
        <w:r w:rsidR="00C54AC4" w:rsidRPr="00C54AC4">
          <w:rPr>
            <w:rFonts w:ascii="Times New Roman" w:eastAsia="Times New Roman" w:hAnsi="Times New Roman"/>
            <w:color w:val="0000FF"/>
            <w:sz w:val="24"/>
            <w:szCs w:val="24"/>
            <w:u w:val="single"/>
          </w:rPr>
          <w:t>Leaves of Absence</w:t>
        </w:r>
      </w:hyperlink>
      <w:r w:rsidR="00C54AC4" w:rsidRPr="00C54AC4">
        <w:rPr>
          <w:rFonts w:ascii="Times New Roman" w:eastAsia="Times New Roman" w:hAnsi="Times New Roman"/>
          <w:sz w:val="24"/>
          <w:szCs w:val="24"/>
        </w:rPr>
        <w:t xml:space="preserve"> | </w:t>
      </w:r>
      <w:hyperlink r:id="rId17" w:anchor="Part14" w:history="1">
        <w:r w:rsidR="00C54AC4" w:rsidRPr="00C54AC4">
          <w:rPr>
            <w:rFonts w:ascii="Times New Roman" w:eastAsia="Times New Roman" w:hAnsi="Times New Roman"/>
            <w:color w:val="0000FF"/>
            <w:sz w:val="24"/>
            <w:szCs w:val="24"/>
            <w:u w:val="single"/>
          </w:rPr>
          <w:t>Holidays</w:t>
        </w:r>
      </w:hyperlink>
      <w:r w:rsidR="00C54AC4" w:rsidRPr="00C54AC4">
        <w:rPr>
          <w:rFonts w:ascii="Times New Roman" w:eastAsia="Times New Roman" w:hAnsi="Times New Roman"/>
          <w:sz w:val="24"/>
          <w:szCs w:val="24"/>
        </w:rPr>
        <w:t xml:space="preserve"> | </w:t>
      </w:r>
      <w:hyperlink r:id="rId18" w:anchor="Part15" w:history="1">
        <w:r w:rsidR="00C54AC4" w:rsidRPr="00C54AC4">
          <w:rPr>
            <w:rFonts w:ascii="Times New Roman" w:eastAsia="Times New Roman" w:hAnsi="Times New Roman"/>
            <w:color w:val="0000FF"/>
            <w:sz w:val="24"/>
            <w:szCs w:val="24"/>
            <w:u w:val="single"/>
          </w:rPr>
          <w:t>Vacations</w:t>
        </w:r>
      </w:hyperlink>
      <w:r w:rsidR="00C54AC4" w:rsidRPr="00C54AC4">
        <w:rPr>
          <w:rFonts w:ascii="Times New Roman" w:eastAsia="Times New Roman" w:hAnsi="Times New Roman"/>
          <w:sz w:val="24"/>
          <w:szCs w:val="24"/>
        </w:rPr>
        <w:t xml:space="preserve"> | </w:t>
      </w:r>
      <w:hyperlink r:id="rId19" w:anchor="Part16" w:history="1">
        <w:r w:rsidR="00C54AC4" w:rsidRPr="00C54AC4">
          <w:rPr>
            <w:rFonts w:ascii="Times New Roman" w:eastAsia="Times New Roman" w:hAnsi="Times New Roman"/>
            <w:color w:val="0000FF"/>
            <w:sz w:val="24"/>
            <w:szCs w:val="24"/>
            <w:u w:val="single"/>
          </w:rPr>
          <w:t>Banquet Department</w:t>
        </w:r>
      </w:hyperlink>
      <w:r w:rsidR="00C54AC4" w:rsidRPr="00C54AC4">
        <w:rPr>
          <w:rFonts w:ascii="Times New Roman" w:eastAsia="Times New Roman" w:hAnsi="Times New Roman"/>
          <w:sz w:val="24"/>
          <w:szCs w:val="24"/>
        </w:rPr>
        <w:t xml:space="preserve"> | </w:t>
      </w:r>
      <w:hyperlink r:id="rId20" w:anchor="Part17" w:history="1">
        <w:r w:rsidR="00C54AC4" w:rsidRPr="00C54AC4">
          <w:rPr>
            <w:rFonts w:ascii="Times New Roman" w:eastAsia="Times New Roman" w:hAnsi="Times New Roman"/>
            <w:color w:val="0000FF"/>
            <w:sz w:val="24"/>
            <w:szCs w:val="24"/>
            <w:u w:val="single"/>
          </w:rPr>
          <w:t>Housekeeping Department</w:t>
        </w:r>
      </w:hyperlink>
      <w:r w:rsidR="00C54AC4" w:rsidRPr="00C54AC4">
        <w:rPr>
          <w:rFonts w:ascii="Times New Roman" w:eastAsia="Times New Roman" w:hAnsi="Times New Roman"/>
          <w:sz w:val="24"/>
          <w:szCs w:val="24"/>
        </w:rPr>
        <w:t xml:space="preserve"> | </w:t>
      </w:r>
      <w:hyperlink r:id="rId21" w:anchor="Part18" w:history="1">
        <w:r w:rsidR="00C54AC4" w:rsidRPr="00C54AC4">
          <w:rPr>
            <w:rFonts w:ascii="Times New Roman" w:eastAsia="Times New Roman" w:hAnsi="Times New Roman"/>
            <w:color w:val="0000FF"/>
            <w:sz w:val="24"/>
            <w:szCs w:val="24"/>
            <w:u w:val="single"/>
          </w:rPr>
          <w:t>State and Federal Law</w:t>
        </w:r>
      </w:hyperlink>
      <w:r w:rsidR="00C54AC4" w:rsidRPr="00C54AC4">
        <w:rPr>
          <w:rFonts w:ascii="Times New Roman" w:eastAsia="Times New Roman" w:hAnsi="Times New Roman"/>
          <w:sz w:val="24"/>
          <w:szCs w:val="24"/>
        </w:rPr>
        <w:t xml:space="preserve"> | </w:t>
      </w:r>
      <w:hyperlink r:id="rId22" w:anchor="Part19" w:history="1">
        <w:r w:rsidR="00C54AC4" w:rsidRPr="00C54AC4">
          <w:rPr>
            <w:rFonts w:ascii="Times New Roman" w:eastAsia="Times New Roman" w:hAnsi="Times New Roman"/>
            <w:color w:val="0000FF"/>
            <w:sz w:val="24"/>
            <w:szCs w:val="24"/>
            <w:u w:val="single"/>
          </w:rPr>
          <w:t>Medical Examinations</w:t>
        </w:r>
      </w:hyperlink>
      <w:r w:rsidR="00C54AC4" w:rsidRPr="00C54AC4">
        <w:rPr>
          <w:rFonts w:ascii="Times New Roman" w:eastAsia="Times New Roman" w:hAnsi="Times New Roman"/>
          <w:sz w:val="24"/>
          <w:szCs w:val="24"/>
        </w:rPr>
        <w:t xml:space="preserve"> | </w:t>
      </w:r>
      <w:hyperlink r:id="rId23" w:anchor="Part20" w:history="1">
        <w:r w:rsidR="00C54AC4" w:rsidRPr="00C54AC4">
          <w:rPr>
            <w:rFonts w:ascii="Times New Roman" w:eastAsia="Times New Roman" w:hAnsi="Times New Roman"/>
            <w:color w:val="0000FF"/>
            <w:sz w:val="24"/>
            <w:szCs w:val="24"/>
            <w:u w:val="single"/>
          </w:rPr>
          <w:t>Health and Welfare</w:t>
        </w:r>
      </w:hyperlink>
      <w:r w:rsidR="00C54AC4" w:rsidRPr="00C54AC4">
        <w:rPr>
          <w:rFonts w:ascii="Times New Roman" w:eastAsia="Times New Roman" w:hAnsi="Times New Roman"/>
          <w:sz w:val="24"/>
          <w:szCs w:val="24"/>
        </w:rPr>
        <w:t xml:space="preserve"> | </w:t>
      </w:r>
      <w:hyperlink r:id="rId24" w:anchor="Part21" w:history="1">
        <w:r w:rsidR="00C54AC4" w:rsidRPr="00C54AC4">
          <w:rPr>
            <w:rFonts w:ascii="Times New Roman" w:eastAsia="Times New Roman" w:hAnsi="Times New Roman"/>
            <w:color w:val="0000FF"/>
            <w:sz w:val="24"/>
            <w:szCs w:val="24"/>
            <w:u w:val="single"/>
          </w:rPr>
          <w:t>Defined Contribution Retirement Plan</w:t>
        </w:r>
      </w:hyperlink>
      <w:r w:rsidR="00C54AC4" w:rsidRPr="00C54AC4">
        <w:rPr>
          <w:rFonts w:ascii="Times New Roman" w:eastAsia="Times New Roman" w:hAnsi="Times New Roman"/>
          <w:sz w:val="24"/>
          <w:szCs w:val="24"/>
        </w:rPr>
        <w:t xml:space="preserve"> | </w:t>
      </w:r>
      <w:hyperlink r:id="rId25" w:anchor="Part22" w:history="1">
        <w:r w:rsidR="00C54AC4" w:rsidRPr="00C54AC4">
          <w:rPr>
            <w:rFonts w:ascii="Times New Roman" w:eastAsia="Times New Roman" w:hAnsi="Times New Roman"/>
            <w:color w:val="0000FF"/>
            <w:sz w:val="24"/>
            <w:szCs w:val="24"/>
            <w:u w:val="single"/>
          </w:rPr>
          <w:t>Trust Agreements</w:t>
        </w:r>
      </w:hyperlink>
      <w:r w:rsidR="00C54AC4" w:rsidRPr="00C54AC4">
        <w:rPr>
          <w:rFonts w:ascii="Times New Roman" w:eastAsia="Times New Roman" w:hAnsi="Times New Roman"/>
          <w:sz w:val="24"/>
          <w:szCs w:val="24"/>
        </w:rPr>
        <w:t xml:space="preserve"> | </w:t>
      </w:r>
      <w:hyperlink r:id="rId26" w:anchor="Part23" w:history="1">
        <w:r w:rsidR="00C54AC4" w:rsidRPr="00C54AC4">
          <w:rPr>
            <w:rFonts w:ascii="Times New Roman" w:eastAsia="Times New Roman" w:hAnsi="Times New Roman"/>
            <w:color w:val="0000FF"/>
            <w:sz w:val="24"/>
            <w:szCs w:val="24"/>
            <w:u w:val="single"/>
          </w:rPr>
          <w:t>Savings Clause</w:t>
        </w:r>
      </w:hyperlink>
      <w:r w:rsidR="00C54AC4" w:rsidRPr="00C54AC4">
        <w:rPr>
          <w:rFonts w:ascii="Times New Roman" w:eastAsia="Times New Roman" w:hAnsi="Times New Roman"/>
          <w:sz w:val="24"/>
          <w:szCs w:val="24"/>
        </w:rPr>
        <w:t xml:space="preserve"> | </w:t>
      </w:r>
      <w:hyperlink r:id="rId27" w:anchor="Part24" w:history="1">
        <w:r w:rsidR="00C54AC4" w:rsidRPr="00C54AC4">
          <w:rPr>
            <w:rFonts w:ascii="Times New Roman" w:eastAsia="Times New Roman" w:hAnsi="Times New Roman"/>
            <w:color w:val="0000FF"/>
            <w:sz w:val="24"/>
            <w:szCs w:val="24"/>
            <w:u w:val="single"/>
          </w:rPr>
          <w:t>Term of Agreement</w:t>
        </w:r>
      </w:hyperlink>
      <w:r w:rsidR="00C54AC4" w:rsidRPr="00C54AC4">
        <w:rPr>
          <w:rFonts w:ascii="Times New Roman" w:eastAsia="Times New Roman" w:hAnsi="Times New Roman"/>
          <w:sz w:val="24"/>
          <w:szCs w:val="24"/>
        </w:rPr>
        <w:t xml:space="preserve"> | </w:t>
      </w:r>
      <w:hyperlink r:id="rId28" w:anchor="Part25" w:history="1">
        <w:r w:rsidR="00C54AC4" w:rsidRPr="00C54AC4">
          <w:rPr>
            <w:rFonts w:ascii="Times New Roman" w:eastAsia="Times New Roman" w:hAnsi="Times New Roman"/>
            <w:color w:val="0000FF"/>
            <w:sz w:val="24"/>
            <w:szCs w:val="24"/>
            <w:u w:val="single"/>
          </w:rPr>
          <w:t>Appendix A: Wage Rates</w:t>
        </w:r>
      </w:hyperlink>
      <w:r w:rsidR="00C54AC4" w:rsidRPr="00C54AC4">
        <w:rPr>
          <w:rFonts w:ascii="Times New Roman" w:eastAsia="Times New Roman" w:hAnsi="Times New Roman"/>
          <w:sz w:val="24"/>
          <w:szCs w:val="24"/>
        </w:rPr>
        <w:t xml:space="preserve"> | </w:t>
      </w:r>
      <w:hyperlink r:id="rId29" w:anchor="Part26" w:history="1">
        <w:r w:rsidR="00C54AC4" w:rsidRPr="00C54AC4">
          <w:rPr>
            <w:rFonts w:ascii="Times New Roman" w:eastAsia="Times New Roman" w:hAnsi="Times New Roman"/>
            <w:color w:val="0000FF"/>
            <w:sz w:val="24"/>
            <w:szCs w:val="24"/>
            <w:u w:val="single"/>
          </w:rPr>
          <w:t>Appendix B: Seniority Classifications</w:t>
        </w:r>
      </w:hyperlink>
      <w:r w:rsidR="00C54AC4" w:rsidRPr="00C54AC4">
        <w:rPr>
          <w:rFonts w:ascii="Times New Roman" w:eastAsia="Times New Roman" w:hAnsi="Times New Roman"/>
          <w:sz w:val="24"/>
          <w:szCs w:val="24"/>
        </w:rPr>
        <w:t xml:space="preserve"> | </w:t>
      </w:r>
      <w:hyperlink r:id="rId30" w:anchor="Part27" w:history="1">
        <w:r w:rsidR="00C54AC4" w:rsidRPr="00C54AC4">
          <w:rPr>
            <w:rFonts w:ascii="Times New Roman" w:eastAsia="Times New Roman" w:hAnsi="Times New Roman"/>
            <w:color w:val="0000FF"/>
            <w:sz w:val="24"/>
            <w:szCs w:val="24"/>
            <w:u w:val="single"/>
          </w:rPr>
          <w:t>Health and Welfare Schedule of Benefits</w:t>
        </w:r>
      </w:hyperlink>
      <w:r w:rsidR="00C54AC4" w:rsidRPr="00C54AC4">
        <w:rPr>
          <w:rFonts w:ascii="Times New Roman" w:eastAsia="Times New Roman" w:hAnsi="Times New Roman"/>
          <w:sz w:val="24"/>
          <w:szCs w:val="24"/>
        </w:rPr>
        <w:t xml:space="preserve"> </w:t>
      </w:r>
    </w:p>
    <w:p w14:paraId="4D705B96"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THIS AGREEMENT, entered into between the International Union of Service Workers and Allied Employees, Local H-56, hereinafter referred to as the Union, and The Zinnia, hereinafter referred to as the Employer, Company or Management.</w:t>
      </w:r>
    </w:p>
    <w:p w14:paraId="6A76583D"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rPr>
        <w:t>WITNESSETH:</w:t>
      </w:r>
    </w:p>
    <w:p w14:paraId="592418B1"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In consideration of the mutual promises and covenants expressly stated herein, the Employer and the Union agree as follows:</w:t>
      </w:r>
    </w:p>
    <w:p w14:paraId="58D413CB"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0" w:name="Part2"/>
      <w:r w:rsidRPr="00C54AC4">
        <w:rPr>
          <w:rFonts w:ascii="Times New Roman" w:eastAsia="Times New Roman" w:hAnsi="Times New Roman"/>
          <w:sz w:val="24"/>
          <w:szCs w:val="24"/>
        </w:rPr>
        <w:t>ARTICLE 1</w:t>
      </w:r>
    </w:p>
    <w:bookmarkEnd w:id="0"/>
    <w:p w14:paraId="5B083640"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PURPOSE AND COVERAGE</w:t>
      </w:r>
    </w:p>
    <w:p w14:paraId="6516177B"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1.1 - </w:t>
      </w:r>
      <w:r w:rsidRPr="00C54AC4">
        <w:rPr>
          <w:rFonts w:ascii="Times New Roman" w:eastAsia="Times New Roman" w:hAnsi="Times New Roman"/>
          <w:sz w:val="24"/>
          <w:szCs w:val="24"/>
          <w:u w:val="single"/>
        </w:rPr>
        <w:t>Purpose</w:t>
      </w:r>
      <w:r w:rsidRPr="00C54AC4">
        <w:rPr>
          <w:rFonts w:ascii="Times New Roman" w:eastAsia="Times New Roman" w:hAnsi="Times New Roman"/>
          <w:sz w:val="24"/>
          <w:szCs w:val="24"/>
        </w:rPr>
        <w:t xml:space="preserve"> - The purpose of this Agreement shall be to achieve mutual understanding, harmony and cooperation among the Union, the Employer and its employees; to provide sound working conditions for the employees; to secure a prompt and fair disposition of grievances; to eliminate all interruptions of work and the interference with the efficient operation of the Employer's Hotel; to obtain maximum efficiency in the Hotel; to assure excellent customer relations and service; and to set forth the Agreement covering rates of pay, hours of work and conditions of employment to be observed by the Parties during the life of this Agreement.</w:t>
      </w:r>
    </w:p>
    <w:p w14:paraId="1B8FA88C"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1.2 - </w:t>
      </w:r>
      <w:r w:rsidRPr="00C54AC4">
        <w:rPr>
          <w:rFonts w:ascii="Times New Roman" w:eastAsia="Times New Roman" w:hAnsi="Times New Roman"/>
          <w:sz w:val="24"/>
          <w:szCs w:val="24"/>
          <w:u w:val="single"/>
        </w:rPr>
        <w:t>Coverage</w:t>
      </w:r>
      <w:r w:rsidRPr="00C54AC4">
        <w:rPr>
          <w:rFonts w:ascii="Times New Roman" w:eastAsia="Times New Roman" w:hAnsi="Times New Roman"/>
          <w:sz w:val="24"/>
          <w:szCs w:val="24"/>
        </w:rPr>
        <w:t xml:space="preserve"> - For the purpose of this Agreement, the term "employees" shall cover all employees in the food, steward, beverage, service, hotel maintenance and housekeeping departments specifically listed in the Schedule of Wages, but excluding all secretaries, accounting, personnel, front office, sales and catering department, clerical employees, telephone operators, professional employees and all guards and supervisors as defined by Federal Statutory Labor Law.</w:t>
      </w:r>
    </w:p>
    <w:p w14:paraId="7141B4AF"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1" w:name="Part3"/>
      <w:r w:rsidRPr="00C54AC4">
        <w:rPr>
          <w:rFonts w:ascii="Times New Roman" w:eastAsia="Times New Roman" w:hAnsi="Times New Roman"/>
          <w:sz w:val="24"/>
          <w:szCs w:val="24"/>
        </w:rPr>
        <w:t>ARTICLE 2</w:t>
      </w:r>
    </w:p>
    <w:bookmarkEnd w:id="1"/>
    <w:p w14:paraId="00BD95C3"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COMPLETE AGREEMENT</w:t>
      </w:r>
    </w:p>
    <w:p w14:paraId="04271ACF"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lastRenderedPageBreak/>
        <w:t xml:space="preserve">2.1 - </w:t>
      </w:r>
      <w:r w:rsidRPr="00C54AC4">
        <w:rPr>
          <w:rFonts w:ascii="Times New Roman" w:eastAsia="Times New Roman" w:hAnsi="Times New Roman"/>
          <w:sz w:val="24"/>
          <w:szCs w:val="24"/>
          <w:u w:val="single"/>
        </w:rPr>
        <w:t xml:space="preserve">Complete Agreement </w:t>
      </w:r>
      <w:r w:rsidRPr="00C54AC4">
        <w:rPr>
          <w:rFonts w:ascii="Times New Roman" w:eastAsia="Times New Roman" w:hAnsi="Times New Roman"/>
          <w:sz w:val="24"/>
          <w:szCs w:val="24"/>
        </w:rPr>
        <w:t>- The express provisions of this Agreement constitute the complete collective bargaining contract which shall prevail between the Employer and the Union with respect to wages, hours of work, and other conditions of employment. This Agreement can be added to, detracted from, altered, amended or modified only by a written document signed on behalf of the Parties by their duly authorized agents and representatives.</w:t>
      </w:r>
    </w:p>
    <w:p w14:paraId="6B3C16D1"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2.2 - </w:t>
      </w:r>
      <w:r w:rsidRPr="00C54AC4">
        <w:rPr>
          <w:rFonts w:ascii="Times New Roman" w:eastAsia="Times New Roman" w:hAnsi="Times New Roman"/>
          <w:sz w:val="24"/>
          <w:szCs w:val="24"/>
          <w:u w:val="single"/>
        </w:rPr>
        <w:t>Union and Management Cooperation</w:t>
      </w:r>
      <w:r w:rsidRPr="00C54AC4">
        <w:rPr>
          <w:rFonts w:ascii="Times New Roman" w:eastAsia="Times New Roman" w:hAnsi="Times New Roman"/>
          <w:sz w:val="24"/>
          <w:szCs w:val="24"/>
        </w:rPr>
        <w:t xml:space="preserve"> - The Union and the Employer agree to work together to enhance the Employer's business and to improve conditions under which employees work. The Union agrees to cooperate with the Employer in maintaining and improving safe and sanitary conditions and practices; and in maintaining, safeguarding and conserving the equipment, supplies, materials, vehicles, machinery, buildings and other property used by employees in connection with their work assignments.</w:t>
      </w:r>
    </w:p>
    <w:p w14:paraId="7B444E49"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2.3 - </w:t>
      </w:r>
      <w:r w:rsidRPr="00C54AC4">
        <w:rPr>
          <w:rFonts w:ascii="Times New Roman" w:eastAsia="Times New Roman" w:hAnsi="Times New Roman"/>
          <w:sz w:val="24"/>
          <w:szCs w:val="24"/>
          <w:u w:val="single"/>
        </w:rPr>
        <w:t>Most Favored Nations</w:t>
      </w:r>
      <w:r w:rsidRPr="00C54AC4">
        <w:rPr>
          <w:rFonts w:ascii="Times New Roman" w:eastAsia="Times New Roman" w:hAnsi="Times New Roman"/>
          <w:sz w:val="24"/>
          <w:szCs w:val="24"/>
        </w:rPr>
        <w:t xml:space="preserve"> - The Union agrees that if after the date of ratification of this Agreement, it enters into a renewal agreement with any other hotel employer in the City of Minneapolis and surrounding area, excluding St. Paul, who operates the same type of establishment as the Employer, and if the Employer believes that said renewal agreement is more favorable in its provisions than the provisions of this Agreement, then the Employer shall be entitled to have the full provisions of said renewal agreement in its entirety upon providing written notice to the Union that the Employer wishes to exercise this option. The Union agrees to notify the Employer's representative of any negotiated renewal agreements and furnish copies thereof upon request.</w:t>
      </w:r>
    </w:p>
    <w:p w14:paraId="067C38F0"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2" w:name="Part4"/>
      <w:r w:rsidRPr="00C54AC4">
        <w:rPr>
          <w:rFonts w:ascii="Times New Roman" w:eastAsia="Times New Roman" w:hAnsi="Times New Roman"/>
          <w:sz w:val="24"/>
          <w:szCs w:val="24"/>
        </w:rPr>
        <w:t>ARTICLE 3</w:t>
      </w:r>
    </w:p>
    <w:bookmarkEnd w:id="2"/>
    <w:p w14:paraId="66A110BF"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UNION RIGHTS</w:t>
      </w:r>
    </w:p>
    <w:p w14:paraId="4C0C6D1E"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3.1 - </w:t>
      </w:r>
      <w:r w:rsidRPr="00C54AC4">
        <w:rPr>
          <w:rFonts w:ascii="Times New Roman" w:eastAsia="Times New Roman" w:hAnsi="Times New Roman"/>
          <w:sz w:val="24"/>
          <w:szCs w:val="24"/>
          <w:u w:val="single"/>
        </w:rPr>
        <w:t>Union Recognition and No Individual Agreements</w:t>
      </w:r>
      <w:r w:rsidRPr="00C54AC4">
        <w:rPr>
          <w:rFonts w:ascii="Times New Roman" w:eastAsia="Times New Roman" w:hAnsi="Times New Roman"/>
          <w:sz w:val="24"/>
          <w:szCs w:val="24"/>
        </w:rPr>
        <w:t xml:space="preserve"> - The Employer recognizes the Union as the duly certified bargaining agent of those employees covered by this Agreement. The Employer agrees not to enter into any agreements or contracts with its employees, individually or collectively, which conflict with the terms and provisions of this Agreement.</w:t>
      </w:r>
    </w:p>
    <w:p w14:paraId="13C2E9CC"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3.2 - </w:t>
      </w:r>
      <w:r w:rsidRPr="00C54AC4">
        <w:rPr>
          <w:rFonts w:ascii="Times New Roman" w:eastAsia="Times New Roman" w:hAnsi="Times New Roman"/>
          <w:sz w:val="24"/>
          <w:szCs w:val="24"/>
          <w:u w:val="single"/>
        </w:rPr>
        <w:t>Union Shop</w:t>
      </w:r>
      <w:r w:rsidRPr="00C54AC4">
        <w:rPr>
          <w:rFonts w:ascii="Times New Roman" w:eastAsia="Times New Roman" w:hAnsi="Times New Roman"/>
          <w:sz w:val="24"/>
          <w:szCs w:val="24"/>
        </w:rPr>
        <w:t xml:space="preserve"> - It shall be a condition employment for all employees covered by this Agreement that all employees who are members of the Union in good standing on the effective date of this Agreement shall remain in good standing in the Union. Furthermore, any of these employees who are not members of the Union on the effective date of this Agreement shall, on or after the thirty-first (31st) day of the effective date of this Agreement, become and remain members in good standing of the Union. It shall also be a condition of employment that all employees covered by this Agreement and hired on or after its effective date shall, on or after the thirty-first (31st) day of their employment, become and remain members in good standing of the Union.</w:t>
      </w:r>
    </w:p>
    <w:p w14:paraId="378FFF0B"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3.3 - </w:t>
      </w:r>
      <w:proofErr w:type="spellStart"/>
      <w:r w:rsidRPr="00C54AC4">
        <w:rPr>
          <w:rFonts w:ascii="Times New Roman" w:eastAsia="Times New Roman" w:hAnsi="Times New Roman"/>
          <w:sz w:val="24"/>
          <w:szCs w:val="24"/>
          <w:u w:val="single"/>
        </w:rPr>
        <w:t>Checkoff</w:t>
      </w:r>
      <w:proofErr w:type="spellEnd"/>
      <w:r w:rsidRPr="00C54AC4">
        <w:rPr>
          <w:rFonts w:ascii="Times New Roman" w:eastAsia="Times New Roman" w:hAnsi="Times New Roman"/>
          <w:sz w:val="24"/>
          <w:szCs w:val="24"/>
        </w:rPr>
        <w:t xml:space="preserve"> - The Employer shall </w:t>
      </w:r>
      <w:proofErr w:type="spellStart"/>
      <w:r w:rsidRPr="00C54AC4">
        <w:rPr>
          <w:rFonts w:ascii="Times New Roman" w:eastAsia="Times New Roman" w:hAnsi="Times New Roman"/>
          <w:sz w:val="24"/>
          <w:szCs w:val="24"/>
        </w:rPr>
        <w:t>checkoff</w:t>
      </w:r>
      <w:proofErr w:type="spellEnd"/>
      <w:r w:rsidRPr="00C54AC4">
        <w:rPr>
          <w:rFonts w:ascii="Times New Roman" w:eastAsia="Times New Roman" w:hAnsi="Times New Roman"/>
          <w:sz w:val="24"/>
          <w:szCs w:val="24"/>
        </w:rPr>
        <w:t xml:space="preserve"> monthly Union dues and initiation fees in a manner according to procedures agreed upon between the representatives of both Parties, upon receipt of the written authorization form to deduct union dues signed by the employee. Deductions for </w:t>
      </w:r>
      <w:proofErr w:type="spellStart"/>
      <w:r w:rsidRPr="00C54AC4">
        <w:rPr>
          <w:rFonts w:ascii="Times New Roman" w:eastAsia="Times New Roman" w:hAnsi="Times New Roman"/>
          <w:sz w:val="24"/>
          <w:szCs w:val="24"/>
        </w:rPr>
        <w:t>checkoff</w:t>
      </w:r>
      <w:proofErr w:type="spellEnd"/>
      <w:r w:rsidRPr="00C54AC4">
        <w:rPr>
          <w:rFonts w:ascii="Times New Roman" w:eastAsia="Times New Roman" w:hAnsi="Times New Roman"/>
          <w:sz w:val="24"/>
          <w:szCs w:val="24"/>
        </w:rPr>
        <w:t xml:space="preserve"> shall be submitted to the Union by the tenth (10th) of each month, but in </w:t>
      </w:r>
      <w:r w:rsidRPr="00C54AC4">
        <w:rPr>
          <w:rFonts w:ascii="Times New Roman" w:eastAsia="Times New Roman" w:hAnsi="Times New Roman"/>
          <w:sz w:val="24"/>
          <w:szCs w:val="24"/>
        </w:rPr>
        <w:lastRenderedPageBreak/>
        <w:t>no event, later than the fifteenth (15th) of the month. New applications will be sent to the Union with the monthly billings.</w:t>
      </w:r>
    </w:p>
    <w:p w14:paraId="2A380ADC"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3.4 - </w:t>
      </w:r>
      <w:r w:rsidRPr="00C54AC4">
        <w:rPr>
          <w:rFonts w:ascii="Times New Roman" w:eastAsia="Times New Roman" w:hAnsi="Times New Roman"/>
          <w:sz w:val="24"/>
          <w:szCs w:val="24"/>
          <w:u w:val="single"/>
        </w:rPr>
        <w:t>Bulletin Board and Newspaper Boxes</w:t>
      </w:r>
      <w:r w:rsidRPr="00C54AC4">
        <w:rPr>
          <w:rFonts w:ascii="Times New Roman" w:eastAsia="Times New Roman" w:hAnsi="Times New Roman"/>
          <w:sz w:val="24"/>
          <w:szCs w:val="24"/>
        </w:rPr>
        <w:t xml:space="preserve"> - The Employer agrees to provide a space in which the Union may place a bulletin board for the posting of all Union communications in a conspicuous area frequented by employees, provided such material is not detrimental to the labor-management relationship and management receives a copy of any material prior to posting. The Employer also agrees to provide a space for the placement of Union newspaper distribution boxes in a conspicuous area frequented by employees.</w:t>
      </w:r>
    </w:p>
    <w:p w14:paraId="430566CC"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3.5 - </w:t>
      </w:r>
      <w:r w:rsidRPr="00C54AC4">
        <w:rPr>
          <w:rFonts w:ascii="Times New Roman" w:eastAsia="Times New Roman" w:hAnsi="Times New Roman"/>
          <w:sz w:val="24"/>
          <w:szCs w:val="24"/>
          <w:u w:val="single"/>
        </w:rPr>
        <w:t>Union Buttons</w:t>
      </w:r>
      <w:r w:rsidRPr="00C54AC4">
        <w:rPr>
          <w:rFonts w:ascii="Times New Roman" w:eastAsia="Times New Roman" w:hAnsi="Times New Roman"/>
          <w:sz w:val="24"/>
          <w:szCs w:val="24"/>
        </w:rPr>
        <w:t xml:space="preserve"> - All employees shall be permitted to wear their official Union button and/or official steward button, provided the button size is no larger than the present buttons.</w:t>
      </w:r>
    </w:p>
    <w:p w14:paraId="414587E3"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3.6 - </w:t>
      </w:r>
      <w:r w:rsidRPr="00C54AC4">
        <w:rPr>
          <w:rFonts w:ascii="Times New Roman" w:eastAsia="Times New Roman" w:hAnsi="Times New Roman"/>
          <w:sz w:val="24"/>
          <w:szCs w:val="24"/>
          <w:u w:val="single"/>
        </w:rPr>
        <w:t>Union Stewards</w:t>
      </w:r>
      <w:r w:rsidRPr="00C54AC4">
        <w:rPr>
          <w:rFonts w:ascii="Times New Roman" w:eastAsia="Times New Roman" w:hAnsi="Times New Roman"/>
          <w:sz w:val="24"/>
          <w:szCs w:val="24"/>
        </w:rPr>
        <w:t xml:space="preserve"> - The Employer recognizes the right of the Union to conduct an election or select from among the employees who are members of the Union, a Chief Steward/Steward(s) to handle such Union business at the Company where she/he is employed, as may from time to time be delegated to her/him by the Union. The name of such Chief Steward/Steward(s) shall be reported to the Employer. The Union shall designate the areas for which the Chief Steward/Steward(s) is responsible. Union Chief Steward/Steward(s) employed by the Employer shall be required to fulfill their obligations to the employer and to perform their job duties as any other employee covered by the Agreement and shall not interrupt employees while working.</w:t>
      </w:r>
    </w:p>
    <w:p w14:paraId="237AD8E6"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3.7 - </w:t>
      </w:r>
      <w:r w:rsidRPr="00C54AC4">
        <w:rPr>
          <w:rFonts w:ascii="Times New Roman" w:eastAsia="Times New Roman" w:hAnsi="Times New Roman"/>
          <w:sz w:val="24"/>
          <w:szCs w:val="24"/>
          <w:u w:val="single"/>
        </w:rPr>
        <w:t>Union Visitation</w:t>
      </w:r>
      <w:r w:rsidRPr="00C54AC4">
        <w:rPr>
          <w:rFonts w:ascii="Times New Roman" w:eastAsia="Times New Roman" w:hAnsi="Times New Roman"/>
          <w:sz w:val="24"/>
          <w:szCs w:val="24"/>
        </w:rPr>
        <w:t xml:space="preserve"> - Union representatives and officers shall be privileged to visit the premises of the Employer, generally non-working areas, </w:t>
      </w:r>
      <w:proofErr w:type="gramStart"/>
      <w:r w:rsidRPr="00C54AC4">
        <w:rPr>
          <w:rFonts w:ascii="Times New Roman" w:eastAsia="Times New Roman" w:hAnsi="Times New Roman"/>
          <w:sz w:val="24"/>
          <w:szCs w:val="24"/>
        </w:rPr>
        <w:t>at</w:t>
      </w:r>
      <w:proofErr w:type="gramEnd"/>
      <w:r w:rsidRPr="00C54AC4">
        <w:rPr>
          <w:rFonts w:ascii="Times New Roman" w:eastAsia="Times New Roman" w:hAnsi="Times New Roman"/>
          <w:sz w:val="24"/>
          <w:szCs w:val="24"/>
        </w:rPr>
        <w:t xml:space="preserve"> all reasonable hours for the transaction of official Union business. Union Officers and Business Agents shall call ahead and shall notify the designated management representative of their presence upon the premises and shall not interrupt employees while working.</w:t>
      </w:r>
    </w:p>
    <w:p w14:paraId="3ADFA355"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3.8 - </w:t>
      </w:r>
      <w:r w:rsidRPr="00C54AC4">
        <w:rPr>
          <w:rFonts w:ascii="Times New Roman" w:eastAsia="Times New Roman" w:hAnsi="Times New Roman"/>
          <w:sz w:val="24"/>
          <w:szCs w:val="24"/>
          <w:u w:val="single"/>
        </w:rPr>
        <w:t>Mailbox</w:t>
      </w:r>
      <w:r w:rsidRPr="00C54AC4">
        <w:rPr>
          <w:rFonts w:ascii="Times New Roman" w:eastAsia="Times New Roman" w:hAnsi="Times New Roman"/>
          <w:sz w:val="24"/>
          <w:szCs w:val="24"/>
        </w:rPr>
        <w:t xml:space="preserve"> - A suitable locked mailbox will be provided by the Union as a receptacle for messages to the Chief Steward/Steward(s), at a location to be designated by the Employer.</w:t>
      </w:r>
    </w:p>
    <w:p w14:paraId="3089BB10"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rPr>
        <w:t>ARTICLE 4</w:t>
      </w:r>
    </w:p>
    <w:p w14:paraId="2EDA1DB8"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3" w:name="Part5"/>
      <w:r w:rsidRPr="00C54AC4">
        <w:rPr>
          <w:rFonts w:ascii="Times New Roman" w:eastAsia="Times New Roman" w:hAnsi="Times New Roman"/>
          <w:sz w:val="24"/>
          <w:szCs w:val="24"/>
          <w:u w:val="single"/>
        </w:rPr>
        <w:t>MANAGEMENT RIGHTS</w:t>
      </w:r>
    </w:p>
    <w:bookmarkEnd w:id="3"/>
    <w:p w14:paraId="00B2EB92"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4.1 - The Employer and the Union specifically agree that management shall have the right to direct the work force and to determine the policies and methods of operating its Hotel, except as expressly limited by the specific provisions of this Agreement and longstanding custom and past practice. Such management rights and responsibilities shall include, but not be limited to, the following: the right to select the employees it will hire; the right to establish or revise work schedules; to determine the size and composition of its working force; to determine the number and type of equipment, material, products and supplies to be used or operated; to discipline or discharge employees for just cause; to maintain efficiency of employees; to determine assignments of work; to discontinue all or any part of its business operations; to expand, reduce, alter, combine or transfer, assign, or cease any job, department or operation for business purposes; to introduce new, different or improved methods and procedures in its operations, and to otherwise generally manage the Hotel, except as expressly restricted by the provisions of this </w:t>
      </w:r>
      <w:r w:rsidRPr="00C54AC4">
        <w:rPr>
          <w:rFonts w:ascii="Times New Roman" w:eastAsia="Times New Roman" w:hAnsi="Times New Roman"/>
          <w:sz w:val="24"/>
          <w:szCs w:val="24"/>
        </w:rPr>
        <w:lastRenderedPageBreak/>
        <w:t>Agreement. Provided, however, the Union shall be notified of any new job classification combination.</w:t>
      </w:r>
    </w:p>
    <w:p w14:paraId="6B03FDB4"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4" w:name="Part6"/>
      <w:r w:rsidRPr="00C54AC4">
        <w:rPr>
          <w:rFonts w:ascii="Times New Roman" w:eastAsia="Times New Roman" w:hAnsi="Times New Roman"/>
          <w:sz w:val="24"/>
          <w:szCs w:val="24"/>
        </w:rPr>
        <w:t>ARTICLE 5</w:t>
      </w:r>
    </w:p>
    <w:bookmarkEnd w:id="4"/>
    <w:p w14:paraId="1328CF0A"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NO STRIKE - NO LOCKOUT</w:t>
      </w:r>
    </w:p>
    <w:p w14:paraId="1F9B8030"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5.1 - </w:t>
      </w:r>
      <w:r w:rsidRPr="00C54AC4">
        <w:rPr>
          <w:rFonts w:ascii="Times New Roman" w:eastAsia="Times New Roman" w:hAnsi="Times New Roman"/>
          <w:sz w:val="24"/>
          <w:szCs w:val="24"/>
          <w:u w:val="single"/>
        </w:rPr>
        <w:t>No Strikes or Lockouts</w:t>
      </w:r>
      <w:r w:rsidRPr="00C54AC4">
        <w:rPr>
          <w:rFonts w:ascii="Times New Roman" w:eastAsia="Times New Roman" w:hAnsi="Times New Roman"/>
          <w:sz w:val="24"/>
          <w:szCs w:val="24"/>
        </w:rPr>
        <w:t xml:space="preserve"> - The Union agrees that there shall not be any strike, sympathy strike, stoppage of work, slow downs, boycotts, refusal to handle merchandise, or picketing of the Employer's establishment covered by this Agreement or other interruption of work or interference with the Employer's Hotel during the term of this agreement or any extension; and the Employer agrees that there shall be no lockouts during the term of this Agreement or any extension. Participation by any employee in any such practices prohibited by this Section shall be considered just and reasonable cause for discharge or other disciplinary action by the Employer; and subject to the Grievance and Arbitration Procedure in Article 10.</w:t>
      </w:r>
    </w:p>
    <w:p w14:paraId="2B9164D7"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5.2 - </w:t>
      </w:r>
      <w:r w:rsidRPr="00C54AC4">
        <w:rPr>
          <w:rFonts w:ascii="Times New Roman" w:eastAsia="Times New Roman" w:hAnsi="Times New Roman"/>
          <w:sz w:val="24"/>
          <w:szCs w:val="24"/>
          <w:u w:val="single"/>
        </w:rPr>
        <w:t>Jurisdictional Dispute</w:t>
      </w:r>
      <w:r w:rsidRPr="00C54AC4">
        <w:rPr>
          <w:rFonts w:ascii="Times New Roman" w:eastAsia="Times New Roman" w:hAnsi="Times New Roman"/>
          <w:sz w:val="24"/>
          <w:szCs w:val="24"/>
        </w:rPr>
        <w:t xml:space="preserve"> - It is agreed that any jurisdictional dispute between any union or unions involved with this Agreement shall not result in or interfere with the business of the Employer in any manner.</w:t>
      </w:r>
    </w:p>
    <w:p w14:paraId="03D656D0"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5" w:name="Part7"/>
      <w:r w:rsidRPr="00C54AC4">
        <w:rPr>
          <w:rFonts w:ascii="Times New Roman" w:eastAsia="Times New Roman" w:hAnsi="Times New Roman"/>
          <w:sz w:val="24"/>
          <w:szCs w:val="24"/>
        </w:rPr>
        <w:t>ARTICLE 6</w:t>
      </w:r>
    </w:p>
    <w:bookmarkEnd w:id="5"/>
    <w:p w14:paraId="50CD20B6"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PAY, GRATUITIES AND JOB CLASSIFICATIONS</w:t>
      </w:r>
    </w:p>
    <w:p w14:paraId="686CB3F7"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proofErr w:type="gramStart"/>
      <w:r w:rsidRPr="00C54AC4">
        <w:rPr>
          <w:rFonts w:ascii="Times New Roman" w:eastAsia="Times New Roman" w:hAnsi="Times New Roman"/>
          <w:sz w:val="24"/>
          <w:szCs w:val="24"/>
        </w:rPr>
        <w:t xml:space="preserve">6.1 - </w:t>
      </w:r>
      <w:r w:rsidRPr="00C54AC4">
        <w:rPr>
          <w:rFonts w:ascii="Times New Roman" w:eastAsia="Times New Roman" w:hAnsi="Times New Roman"/>
          <w:sz w:val="24"/>
          <w:szCs w:val="24"/>
          <w:u w:val="single"/>
        </w:rPr>
        <w:t>Pay Rates</w:t>
      </w:r>
      <w:r w:rsidRPr="00C54AC4">
        <w:rPr>
          <w:rFonts w:ascii="Times New Roman" w:eastAsia="Times New Roman" w:hAnsi="Times New Roman"/>
          <w:sz w:val="24"/>
          <w:szCs w:val="24"/>
        </w:rPr>
        <w:t>.</w:t>
      </w:r>
      <w:proofErr w:type="gramEnd"/>
      <w:r w:rsidRPr="00C54AC4">
        <w:rPr>
          <w:rFonts w:ascii="Times New Roman" w:eastAsia="Times New Roman" w:hAnsi="Times New Roman"/>
          <w:sz w:val="24"/>
          <w:szCs w:val="24"/>
        </w:rPr>
        <w:t xml:space="preserve">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795"/>
        <w:gridCol w:w="8685"/>
      </w:tblGrid>
      <w:tr w:rsidR="00C54AC4" w:rsidRPr="00C54AC4" w14:paraId="798142F1" w14:textId="77777777" w:rsidTr="00C54AC4">
        <w:trPr>
          <w:tblCellSpacing w:w="15" w:type="dxa"/>
        </w:trPr>
        <w:tc>
          <w:tcPr>
            <w:tcW w:w="750" w:type="dxa"/>
            <w:hideMark/>
          </w:tcPr>
          <w:p w14:paraId="2D41005F"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hideMark/>
          </w:tcPr>
          <w:p w14:paraId="31B7F6BB"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General Increases</w:t>
            </w:r>
            <w:r w:rsidRPr="00C54AC4">
              <w:rPr>
                <w:rFonts w:ascii="Times New Roman" w:eastAsia="Times New Roman" w:hAnsi="Times New Roman"/>
                <w:sz w:val="24"/>
                <w:szCs w:val="24"/>
              </w:rPr>
              <w:t xml:space="preserve"> </w:t>
            </w:r>
            <w:del w:id="6" w:author="Carlson School Of Management" w:date="2011-04-19T18:56:00Z">
              <w:r w:rsidRPr="00C54AC4" w:rsidDel="00615D62">
                <w:rPr>
                  <w:rFonts w:ascii="Times New Roman" w:eastAsia="Times New Roman" w:hAnsi="Times New Roman"/>
                  <w:sz w:val="24"/>
                  <w:szCs w:val="24"/>
                </w:rPr>
                <w:delText>-</w:delText>
              </w:r>
            </w:del>
            <w:ins w:id="7" w:author="Carlson School Of Management" w:date="2011-04-19T18:56:00Z">
              <w:r w:rsidR="00615D62">
                <w:rPr>
                  <w:rFonts w:ascii="Times New Roman" w:eastAsia="Times New Roman" w:hAnsi="Times New Roman"/>
                  <w:sz w:val="24"/>
                  <w:szCs w:val="24"/>
                </w:rPr>
                <w:t>–</w:t>
              </w:r>
            </w:ins>
            <w:r w:rsidRPr="00C54AC4">
              <w:rPr>
                <w:rFonts w:ascii="Times New Roman" w:eastAsia="Times New Roman" w:hAnsi="Times New Roman"/>
                <w:sz w:val="24"/>
                <w:szCs w:val="24"/>
              </w:rPr>
              <w:t xml:space="preserve"> </w:t>
            </w:r>
            <w:ins w:id="8" w:author="Carlson School Of Management" w:date="2011-04-19T18:56:00Z">
              <w:r w:rsidR="00615D62">
                <w:rPr>
                  <w:rFonts w:ascii="Times New Roman" w:eastAsia="Times New Roman" w:hAnsi="Times New Roman"/>
                  <w:sz w:val="24"/>
                  <w:szCs w:val="24"/>
                </w:rPr>
                <w:t>On the one year anniversary of this Agreement, wages will increase for specific jobs outline</w:t>
              </w:r>
            </w:ins>
            <w:ins w:id="9" w:author="Carlson School Of Management" w:date="2011-04-19T18:57:00Z">
              <w:r w:rsidR="00615D62">
                <w:rPr>
                  <w:rFonts w:ascii="Times New Roman" w:eastAsia="Times New Roman" w:hAnsi="Times New Roman"/>
                  <w:sz w:val="24"/>
                  <w:szCs w:val="24"/>
                </w:rPr>
                <w:t>d</w:t>
              </w:r>
            </w:ins>
            <w:ins w:id="10" w:author="Carlson School Of Management" w:date="2011-04-19T18:56:00Z">
              <w:r w:rsidR="00615D62">
                <w:rPr>
                  <w:rFonts w:ascii="Times New Roman" w:eastAsia="Times New Roman" w:hAnsi="Times New Roman"/>
                  <w:sz w:val="24"/>
                  <w:szCs w:val="24"/>
                </w:rPr>
                <w:t xml:space="preserve"> in Appendix</w:t>
              </w:r>
            </w:ins>
            <w:ins w:id="11" w:author="Carlson School Of Management" w:date="2011-04-19T18:57:00Z">
              <w:r w:rsidR="00615D62">
                <w:rPr>
                  <w:rFonts w:ascii="Times New Roman" w:eastAsia="Times New Roman" w:hAnsi="Times New Roman"/>
                  <w:sz w:val="24"/>
                  <w:szCs w:val="24"/>
                </w:rPr>
                <w:t xml:space="preserve"> A.</w:t>
              </w:r>
            </w:ins>
            <w:ins w:id="12" w:author="Carlson School Of Management" w:date="2011-04-19T18:56:00Z">
              <w:r w:rsidR="00615D62">
                <w:rPr>
                  <w:rFonts w:ascii="Times New Roman" w:eastAsia="Times New Roman" w:hAnsi="Times New Roman"/>
                  <w:sz w:val="24"/>
                  <w:szCs w:val="24"/>
                </w:rPr>
                <w:t xml:space="preserve"> </w:t>
              </w:r>
            </w:ins>
            <w:r w:rsidRPr="00C54AC4">
              <w:rPr>
                <w:rFonts w:ascii="Times New Roman" w:eastAsia="Times New Roman" w:hAnsi="Times New Roman"/>
                <w:sz w:val="24"/>
                <w:szCs w:val="24"/>
              </w:rPr>
              <w:t xml:space="preserve">On the two year anniversary of this Agreement, each employee covered by this Agreement shall receive a </w:t>
            </w:r>
            <w:del w:id="13" w:author="Carlson School Of Management" w:date="2011-04-19T18:55:00Z">
              <w:r w:rsidRPr="00C54AC4" w:rsidDel="00615D62">
                <w:rPr>
                  <w:rFonts w:ascii="Times New Roman" w:eastAsia="Times New Roman" w:hAnsi="Times New Roman"/>
                  <w:sz w:val="24"/>
                  <w:szCs w:val="24"/>
                </w:rPr>
                <w:delText>two (2)</w:delText>
              </w:r>
            </w:del>
            <w:r w:rsidRPr="00C54AC4">
              <w:rPr>
                <w:rFonts w:ascii="Times New Roman" w:eastAsia="Times New Roman" w:hAnsi="Times New Roman"/>
                <w:sz w:val="24"/>
                <w:szCs w:val="24"/>
              </w:rPr>
              <w:t xml:space="preserve"> </w:t>
            </w:r>
            <w:ins w:id="14" w:author="Carlson School Of Management" w:date="2011-04-19T18:55:00Z">
              <w:r w:rsidR="00615D62">
                <w:rPr>
                  <w:rFonts w:ascii="Times New Roman" w:eastAsia="Times New Roman" w:hAnsi="Times New Roman"/>
                  <w:sz w:val="24"/>
                  <w:szCs w:val="24"/>
                </w:rPr>
                <w:t xml:space="preserve">four and a half (4.5) </w:t>
              </w:r>
            </w:ins>
            <w:r w:rsidRPr="00C54AC4">
              <w:rPr>
                <w:rFonts w:ascii="Times New Roman" w:eastAsia="Times New Roman" w:hAnsi="Times New Roman"/>
                <w:sz w:val="24"/>
                <w:szCs w:val="24"/>
              </w:rPr>
              <w:t xml:space="preserve">percent increase in the employee's straight time hourly wage rate, excepting tipped employees. Tipped employees are in job classifications 210, 310, 320, 440, and 730. Tipped employees shall receive annual increases to maintain compliance with federal and state minimum wage regulations. The resulting Schedule of Wages is set forth in Appendix A. </w:t>
            </w:r>
          </w:p>
        </w:tc>
      </w:tr>
      <w:tr w:rsidR="00C54AC4" w:rsidRPr="00C54AC4" w14:paraId="43BC9E67" w14:textId="77777777" w:rsidTr="00C54AC4">
        <w:trPr>
          <w:tblCellSpacing w:w="15" w:type="dxa"/>
        </w:trPr>
        <w:tc>
          <w:tcPr>
            <w:tcW w:w="750" w:type="dxa"/>
            <w:hideMark/>
          </w:tcPr>
          <w:p w14:paraId="6EF1FDAD"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hideMark/>
          </w:tcPr>
          <w:p w14:paraId="549DC5DD"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Minimum Rates</w:t>
            </w:r>
            <w:r w:rsidRPr="00C54AC4">
              <w:rPr>
                <w:rFonts w:ascii="Times New Roman" w:eastAsia="Times New Roman" w:hAnsi="Times New Roman"/>
                <w:sz w:val="24"/>
                <w:szCs w:val="24"/>
              </w:rPr>
              <w:t xml:space="preserve"> - The minimum rates of pay for the job classifications covered by this Agreement are set forth in the Schedule of Wages which is attached and made part of this Agreement. There shall be no lessening of wages or direct cost item fringe benefits now prevailing established by prior agreements and by past practice. Direct cost fringe benefit items are defined as meals, uniforms, holidays, vacations, parking and insured or funded fringe benefits. </w:t>
            </w:r>
          </w:p>
        </w:tc>
      </w:tr>
    </w:tbl>
    <w:p w14:paraId="3615BD92"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6.2 - </w:t>
      </w:r>
      <w:r w:rsidRPr="00C54AC4">
        <w:rPr>
          <w:rFonts w:ascii="Times New Roman" w:eastAsia="Times New Roman" w:hAnsi="Times New Roman"/>
          <w:sz w:val="24"/>
          <w:szCs w:val="24"/>
          <w:u w:val="single"/>
        </w:rPr>
        <w:t>Merit Increases</w:t>
      </w:r>
      <w:r w:rsidRPr="00C54AC4">
        <w:rPr>
          <w:rFonts w:ascii="Times New Roman" w:eastAsia="Times New Roman" w:hAnsi="Times New Roman"/>
          <w:sz w:val="24"/>
          <w:szCs w:val="24"/>
        </w:rPr>
        <w:t xml:space="preserve"> - The wage scale as set forth in the Schedule of Wages of this Agreement reflects minimum rates and does not prohibit an employee from receiving a higher wage.</w:t>
      </w:r>
    </w:p>
    <w:p w14:paraId="7B164FF2"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6.3 - </w:t>
      </w:r>
      <w:r w:rsidRPr="00C54AC4">
        <w:rPr>
          <w:rFonts w:ascii="Times New Roman" w:eastAsia="Times New Roman" w:hAnsi="Times New Roman"/>
          <w:sz w:val="24"/>
          <w:szCs w:val="24"/>
          <w:u w:val="single"/>
        </w:rPr>
        <w:t>New Classifications and Combinations</w:t>
      </w:r>
      <w:r w:rsidRPr="00C54AC4">
        <w:rPr>
          <w:rFonts w:ascii="Times New Roman" w:eastAsia="Times New Roman" w:hAnsi="Times New Roman"/>
          <w:sz w:val="24"/>
          <w:szCs w:val="24"/>
        </w:rPr>
        <w:t xml:space="preserve"> - When the Employer establishes a new job classification or a combination of two or more job classifications within the scope of this Agreement, the Union shall be notified and the and the rate of pay for the new job classification or combination of job classifications shall be subject to negotiation with the Union. If the parties </w:t>
      </w:r>
      <w:r w:rsidRPr="00C54AC4">
        <w:rPr>
          <w:rFonts w:ascii="Times New Roman" w:eastAsia="Times New Roman" w:hAnsi="Times New Roman"/>
          <w:sz w:val="24"/>
          <w:szCs w:val="24"/>
        </w:rPr>
        <w:lastRenderedPageBreak/>
        <w:t>fail to reach an agreement, the matter shall be pursued through the Grievance and Arbitration Procedure in Article 10.</w:t>
      </w:r>
    </w:p>
    <w:p w14:paraId="2205E2D0"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6.4 - </w:t>
      </w:r>
      <w:r w:rsidRPr="00C54AC4">
        <w:rPr>
          <w:rFonts w:ascii="Times New Roman" w:eastAsia="Times New Roman" w:hAnsi="Times New Roman"/>
          <w:sz w:val="24"/>
          <w:szCs w:val="24"/>
          <w:u w:val="single"/>
        </w:rPr>
        <w:t>Higher Rate</w:t>
      </w:r>
      <w:r w:rsidRPr="00C54AC4">
        <w:rPr>
          <w:rFonts w:ascii="Times New Roman" w:eastAsia="Times New Roman" w:hAnsi="Times New Roman"/>
          <w:sz w:val="24"/>
          <w:szCs w:val="24"/>
        </w:rPr>
        <w:t xml:space="preserve"> - An employee shall be paid the higher rate of pay for all work performed in a higher job classification, and shall be paid the lower rate for all work performed in a lower paid job classification. This shall not apply where the change in job classification may be considered a minor factor, or is unscheduled, infrequent, of short duration, or is due to an emergency.</w:t>
      </w:r>
    </w:p>
    <w:p w14:paraId="56DB0E9E"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6.5 - </w:t>
      </w:r>
      <w:r w:rsidRPr="00C54AC4">
        <w:rPr>
          <w:rFonts w:ascii="Times New Roman" w:eastAsia="Times New Roman" w:hAnsi="Times New Roman"/>
          <w:sz w:val="24"/>
          <w:szCs w:val="24"/>
          <w:u w:val="single"/>
        </w:rPr>
        <w:t>Full-Time Payroll Employees</w:t>
      </w:r>
      <w:r w:rsidRPr="00C54AC4">
        <w:rPr>
          <w:rFonts w:ascii="Times New Roman" w:eastAsia="Times New Roman" w:hAnsi="Times New Roman"/>
          <w:sz w:val="24"/>
          <w:szCs w:val="24"/>
        </w:rPr>
        <w:t xml:space="preserve"> - Regular full-time payroll employees are employees who have completed their probationary period and work a minimum of twenty (20) hours per week.</w:t>
      </w:r>
    </w:p>
    <w:p w14:paraId="2CCCA10F"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6.6 - </w:t>
      </w:r>
      <w:r w:rsidRPr="00C54AC4">
        <w:rPr>
          <w:rFonts w:ascii="Times New Roman" w:eastAsia="Times New Roman" w:hAnsi="Times New Roman"/>
          <w:sz w:val="24"/>
          <w:szCs w:val="24"/>
          <w:u w:val="single"/>
        </w:rPr>
        <w:t>Business Costs</w:t>
      </w:r>
      <w:r w:rsidRPr="00C54AC4">
        <w:rPr>
          <w:rFonts w:ascii="Times New Roman" w:eastAsia="Times New Roman" w:hAnsi="Times New Roman"/>
          <w:sz w:val="24"/>
          <w:szCs w:val="24"/>
        </w:rPr>
        <w:t xml:space="preserve"> - In accordance with applicable laws, employees shall not have unauthorized deductions made from their checks for such business costs as walkouts, bad checks, incorrect credit card stamps, addition errors, </w:t>
      </w:r>
      <w:proofErr w:type="spellStart"/>
      <w:r w:rsidRPr="00C54AC4">
        <w:rPr>
          <w:rFonts w:ascii="Times New Roman" w:eastAsia="Times New Roman" w:hAnsi="Times New Roman"/>
          <w:sz w:val="24"/>
          <w:szCs w:val="24"/>
        </w:rPr>
        <w:t>overpouring</w:t>
      </w:r>
      <w:proofErr w:type="spellEnd"/>
      <w:r w:rsidRPr="00C54AC4">
        <w:rPr>
          <w:rFonts w:ascii="Times New Roman" w:eastAsia="Times New Roman" w:hAnsi="Times New Roman"/>
          <w:sz w:val="24"/>
          <w:szCs w:val="24"/>
        </w:rPr>
        <w:t>, cash register shortages or breakages.</w:t>
      </w:r>
    </w:p>
    <w:p w14:paraId="414B983D"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6.7 - </w:t>
      </w:r>
      <w:r w:rsidRPr="00C54AC4">
        <w:rPr>
          <w:rFonts w:ascii="Times New Roman" w:eastAsia="Times New Roman" w:hAnsi="Times New Roman"/>
          <w:sz w:val="24"/>
          <w:szCs w:val="24"/>
          <w:u w:val="single"/>
        </w:rPr>
        <w:t>Gratuities</w:t>
      </w:r>
      <w:r w:rsidRPr="00C54AC4">
        <w:rPr>
          <w:rFonts w:ascii="Times New Roman" w:eastAsia="Times New Roman" w:hAnsi="Times New Roman"/>
          <w:sz w:val="24"/>
          <w:szCs w:val="24"/>
        </w:rPr>
        <w:t xml:space="preserve">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795"/>
        <w:gridCol w:w="8685"/>
      </w:tblGrid>
      <w:tr w:rsidR="00C54AC4" w:rsidRPr="00C54AC4" w14:paraId="56CF2051" w14:textId="77777777" w:rsidTr="00C54AC4">
        <w:trPr>
          <w:tblCellSpacing w:w="15" w:type="dxa"/>
        </w:trPr>
        <w:tc>
          <w:tcPr>
            <w:tcW w:w="750" w:type="dxa"/>
            <w:hideMark/>
          </w:tcPr>
          <w:p w14:paraId="0C1C2332"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hideMark/>
          </w:tcPr>
          <w:p w14:paraId="2E7EF022"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All gratuities shall be the sole property of the serving person or persons. The Employer shall not require employees to divide tips nor shall an employee be required to pay the tipped service charge on credit cards.</w:t>
            </w:r>
          </w:p>
        </w:tc>
      </w:tr>
      <w:tr w:rsidR="00C54AC4" w:rsidRPr="00C54AC4" w14:paraId="02DE597E" w14:textId="77777777" w:rsidTr="00C54AC4">
        <w:trPr>
          <w:tblCellSpacing w:w="15" w:type="dxa"/>
        </w:trPr>
        <w:tc>
          <w:tcPr>
            <w:tcW w:w="750" w:type="dxa"/>
            <w:hideMark/>
          </w:tcPr>
          <w:p w14:paraId="6317A6B4"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hideMark/>
          </w:tcPr>
          <w:p w14:paraId="1D633B15"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Where a service charge is placed on a guest's bill, the bill will state that a gratuity is not included.</w:t>
            </w:r>
          </w:p>
        </w:tc>
      </w:tr>
      <w:tr w:rsidR="00C54AC4" w:rsidRPr="00C54AC4" w14:paraId="3C43822C" w14:textId="77777777" w:rsidTr="00C54AC4">
        <w:trPr>
          <w:tblCellSpacing w:w="15" w:type="dxa"/>
        </w:trPr>
        <w:tc>
          <w:tcPr>
            <w:tcW w:w="750" w:type="dxa"/>
            <w:hideMark/>
          </w:tcPr>
          <w:p w14:paraId="271BE77B"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c)</w:t>
            </w:r>
          </w:p>
        </w:tc>
        <w:tc>
          <w:tcPr>
            <w:tcW w:w="0" w:type="auto"/>
            <w:hideMark/>
          </w:tcPr>
          <w:p w14:paraId="748C0FB5"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Employees shall reimburse the Employer tips paid on returned credit card charges provided proof of a guest's failure to pay Employer is shown to the employee.</w:t>
            </w:r>
          </w:p>
        </w:tc>
      </w:tr>
      <w:tr w:rsidR="00C54AC4" w:rsidRPr="00C54AC4" w14:paraId="75BDBEDA" w14:textId="77777777" w:rsidTr="00C54AC4">
        <w:trPr>
          <w:tblCellSpacing w:w="15" w:type="dxa"/>
        </w:trPr>
        <w:tc>
          <w:tcPr>
            <w:tcW w:w="750" w:type="dxa"/>
            <w:hideMark/>
          </w:tcPr>
          <w:p w14:paraId="04E5AFB9"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d)</w:t>
            </w:r>
          </w:p>
        </w:tc>
        <w:tc>
          <w:tcPr>
            <w:tcW w:w="0" w:type="auto"/>
            <w:hideMark/>
          </w:tcPr>
          <w:p w14:paraId="7A930899"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Where a gratuity is not included in a "special package" price, the voucher for food or beverage will state that "a gratuity is not included."</w:t>
            </w:r>
          </w:p>
        </w:tc>
      </w:tr>
    </w:tbl>
    <w:p w14:paraId="0B4FB958" w14:textId="77777777" w:rsidR="00C54AC4" w:rsidRDefault="00C54AC4" w:rsidP="00C54AC4">
      <w:pPr>
        <w:spacing w:before="100" w:beforeAutospacing="1" w:after="100" w:afterAutospacing="1" w:line="240" w:lineRule="auto"/>
        <w:rPr>
          <w:ins w:id="15" w:author="Carlson School Of Management" w:date="2011-04-19T18:59:00Z"/>
          <w:rFonts w:ascii="Times New Roman" w:eastAsia="Times New Roman" w:hAnsi="Times New Roman"/>
          <w:sz w:val="24"/>
          <w:szCs w:val="24"/>
        </w:rPr>
      </w:pPr>
      <w:r w:rsidRPr="00C54AC4">
        <w:rPr>
          <w:rFonts w:ascii="Times New Roman" w:eastAsia="Times New Roman" w:hAnsi="Times New Roman"/>
          <w:sz w:val="24"/>
          <w:szCs w:val="24"/>
        </w:rPr>
        <w:t xml:space="preserve">6.8 - </w:t>
      </w:r>
      <w:r w:rsidRPr="00C54AC4">
        <w:rPr>
          <w:rFonts w:ascii="Times New Roman" w:eastAsia="Times New Roman" w:hAnsi="Times New Roman"/>
          <w:sz w:val="24"/>
          <w:szCs w:val="24"/>
          <w:u w:val="single"/>
        </w:rPr>
        <w:t>Ala Carte Compensation</w:t>
      </w:r>
      <w:r w:rsidRPr="00C54AC4">
        <w:rPr>
          <w:rFonts w:ascii="Times New Roman" w:eastAsia="Times New Roman" w:hAnsi="Times New Roman"/>
          <w:sz w:val="24"/>
          <w:szCs w:val="24"/>
        </w:rPr>
        <w:t xml:space="preserve"> - If the Employer wishes to change the method of compensation for ala carte service persons, the Employer agrees to negotiate with the Union and reach prior agreement before any such change is put into effect. In the event the Parties bargain to an impasse, such unresolved issue shall be arbitrated in accordance with the arbitration procedure in 10.3.</w:t>
      </w:r>
    </w:p>
    <w:p w14:paraId="0C861A19" w14:textId="77777777" w:rsidR="00F8632C" w:rsidRPr="00F8632C" w:rsidRDefault="00F8632C" w:rsidP="00C54AC4">
      <w:pPr>
        <w:spacing w:before="100" w:beforeAutospacing="1" w:after="100" w:afterAutospacing="1" w:line="240" w:lineRule="auto"/>
        <w:rPr>
          <w:rFonts w:ascii="Times New Roman" w:eastAsia="Times New Roman" w:hAnsi="Times New Roman"/>
          <w:sz w:val="24"/>
          <w:szCs w:val="24"/>
        </w:rPr>
      </w:pPr>
      <w:ins w:id="16" w:author="Carlson School Of Management" w:date="2011-04-19T18:59:00Z">
        <w:r>
          <w:rPr>
            <w:rFonts w:ascii="Times New Roman" w:eastAsia="Times New Roman" w:hAnsi="Times New Roman"/>
            <w:sz w:val="24"/>
            <w:szCs w:val="24"/>
          </w:rPr>
          <w:t xml:space="preserve">6.9 – </w:t>
        </w:r>
        <w:r>
          <w:rPr>
            <w:rFonts w:ascii="Times New Roman" w:eastAsia="Times New Roman" w:hAnsi="Times New Roman"/>
            <w:sz w:val="24"/>
            <w:szCs w:val="24"/>
            <w:u w:val="single"/>
          </w:rPr>
          <w:t>Outsourcing</w:t>
        </w:r>
        <w:r>
          <w:rPr>
            <w:rFonts w:ascii="Times New Roman" w:eastAsia="Times New Roman" w:hAnsi="Times New Roman"/>
            <w:sz w:val="24"/>
            <w:szCs w:val="24"/>
          </w:rPr>
          <w:t xml:space="preserve"> </w:t>
        </w:r>
      </w:ins>
      <w:ins w:id="17" w:author="Carlson School Of Management" w:date="2011-04-19T19:00:00Z">
        <w:r>
          <w:rPr>
            <w:rFonts w:ascii="Times New Roman" w:eastAsia="Times New Roman" w:hAnsi="Times New Roman"/>
            <w:sz w:val="24"/>
            <w:szCs w:val="24"/>
          </w:rPr>
          <w:t>–</w:t>
        </w:r>
      </w:ins>
      <w:ins w:id="18" w:author="Carlson School Of Management" w:date="2011-04-19T18:59:00Z">
        <w:r>
          <w:rPr>
            <w:rFonts w:ascii="Times New Roman" w:eastAsia="Times New Roman" w:hAnsi="Times New Roman"/>
            <w:sz w:val="24"/>
            <w:szCs w:val="24"/>
          </w:rPr>
          <w:t xml:space="preserve"> Employer </w:t>
        </w:r>
      </w:ins>
      <w:ins w:id="19" w:author="Carlson School Of Management" w:date="2011-04-19T19:00:00Z">
        <w:r>
          <w:rPr>
            <w:rFonts w:ascii="Times New Roman" w:eastAsia="Times New Roman" w:hAnsi="Times New Roman"/>
            <w:sz w:val="24"/>
            <w:szCs w:val="24"/>
          </w:rPr>
          <w:t xml:space="preserve">will outsource its </w:t>
        </w:r>
      </w:ins>
      <w:ins w:id="20" w:author="Carlson School Of Management" w:date="2011-04-19T19:01:00Z">
        <w:r>
          <w:rPr>
            <w:rFonts w:ascii="Times New Roman" w:eastAsia="Times New Roman" w:hAnsi="Times New Roman"/>
            <w:sz w:val="24"/>
            <w:szCs w:val="24"/>
          </w:rPr>
          <w:t>laundry</w:t>
        </w:r>
      </w:ins>
      <w:ins w:id="21" w:author="Carlson School Of Management" w:date="2011-04-19T19:00:00Z">
        <w:r>
          <w:rPr>
            <w:rFonts w:ascii="Times New Roman" w:eastAsia="Times New Roman" w:hAnsi="Times New Roman"/>
            <w:sz w:val="24"/>
            <w:szCs w:val="24"/>
          </w:rPr>
          <w:t xml:space="preserve"> services to an outside vendor.  Linen and garment repair positions will be terminated as reflected in Appendix A and B.</w:t>
        </w:r>
      </w:ins>
      <w:r w:rsidR="0098674E">
        <w:rPr>
          <w:rFonts w:ascii="Times New Roman" w:eastAsia="Times New Roman" w:hAnsi="Times New Roman"/>
          <w:sz w:val="24"/>
          <w:szCs w:val="24"/>
        </w:rPr>
        <w:t xml:space="preserve"> </w:t>
      </w:r>
      <w:r w:rsidR="0098674E">
        <w:rPr>
          <w:rFonts w:ascii="Helvetica" w:hAnsi="Helvetica" w:cs="Helvetica"/>
          <w:sz w:val="24"/>
          <w:szCs w:val="24"/>
        </w:rPr>
        <w:t>No further outsourcing will occur for the duration of the contract.</w:t>
      </w:r>
    </w:p>
    <w:p w14:paraId="0FA3DC3E"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22" w:name="Part8"/>
      <w:r w:rsidRPr="00C54AC4">
        <w:rPr>
          <w:rFonts w:ascii="Times New Roman" w:eastAsia="Times New Roman" w:hAnsi="Times New Roman"/>
          <w:sz w:val="24"/>
          <w:szCs w:val="24"/>
        </w:rPr>
        <w:t>ARTICLE 7</w:t>
      </w:r>
    </w:p>
    <w:bookmarkEnd w:id="22"/>
    <w:p w14:paraId="1C4501FB"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MEALS</w:t>
      </w:r>
    </w:p>
    <w:p w14:paraId="1E69AA4A"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7.1 - </w:t>
      </w:r>
      <w:r w:rsidRPr="00C54AC4">
        <w:rPr>
          <w:rFonts w:ascii="Times New Roman" w:eastAsia="Times New Roman" w:hAnsi="Times New Roman"/>
          <w:sz w:val="24"/>
          <w:szCs w:val="24"/>
          <w:u w:val="single"/>
        </w:rPr>
        <w:t>Meals</w:t>
      </w:r>
      <w:r w:rsidRPr="00C54AC4">
        <w:rPr>
          <w:rFonts w:ascii="Times New Roman" w:eastAsia="Times New Roman" w:hAnsi="Times New Roman"/>
          <w:sz w:val="24"/>
          <w:szCs w:val="24"/>
        </w:rPr>
        <w:t xml:space="preserve"> -</w:t>
      </w:r>
      <w:bookmarkStart w:id="23" w:name="_GoBack"/>
      <w:bookmarkEnd w:id="23"/>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795"/>
        <w:gridCol w:w="8685"/>
      </w:tblGrid>
      <w:tr w:rsidR="00C54AC4" w:rsidRPr="00C54AC4" w14:paraId="77CA8EC6" w14:textId="77777777" w:rsidTr="00C54AC4">
        <w:trPr>
          <w:tblCellSpacing w:w="15" w:type="dxa"/>
        </w:trPr>
        <w:tc>
          <w:tcPr>
            <w:tcW w:w="750" w:type="dxa"/>
            <w:hideMark/>
          </w:tcPr>
          <w:p w14:paraId="56B6A3E3"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hideMark/>
          </w:tcPr>
          <w:p w14:paraId="37BA0E7C" w14:textId="77777777" w:rsidR="00C54AC4" w:rsidRPr="00C54AC4" w:rsidRDefault="00C54AC4" w:rsidP="00C54AC4">
            <w:pPr>
              <w:spacing w:after="0" w:line="240" w:lineRule="auto"/>
              <w:rPr>
                <w:rFonts w:ascii="Times New Roman" w:eastAsia="Times New Roman" w:hAnsi="Times New Roman"/>
                <w:sz w:val="24"/>
                <w:szCs w:val="24"/>
              </w:rPr>
            </w:pPr>
            <w:del w:id="24" w:author="Carlson School Of Management" w:date="2011-04-19T19:02:00Z">
              <w:r w:rsidRPr="00C54AC4" w:rsidDel="00F8632C">
                <w:rPr>
                  <w:rFonts w:ascii="Times New Roman" w:eastAsia="Times New Roman" w:hAnsi="Times New Roman"/>
                  <w:sz w:val="24"/>
                  <w:szCs w:val="24"/>
                </w:rPr>
                <w:delText>The Employer shall continue to provide employees meals free of charge consistent with past practice and only while on duty or as otherwise provided.</w:delText>
              </w:r>
            </w:del>
            <w:ins w:id="25" w:author="Carlson School Of Management" w:date="2011-04-19T19:02:00Z">
              <w:r w:rsidR="00F8632C">
                <w:rPr>
                  <w:rFonts w:ascii="Times New Roman" w:eastAsia="Times New Roman" w:hAnsi="Times New Roman"/>
                  <w:sz w:val="24"/>
                  <w:szCs w:val="24"/>
                </w:rPr>
                <w:t xml:space="preserve">-  </w:t>
              </w:r>
            </w:ins>
            <w:ins w:id="26" w:author="Carlson School Of Management" w:date="2011-04-19T19:03:00Z">
              <w:r w:rsidR="00F8632C">
                <w:rPr>
                  <w:rFonts w:ascii="Times New Roman" w:eastAsia="Times New Roman" w:hAnsi="Times New Roman"/>
                  <w:sz w:val="24"/>
                  <w:szCs w:val="24"/>
                </w:rPr>
                <w:t xml:space="preserve">Employer will not provide free meals to </w:t>
              </w:r>
            </w:ins>
            <w:ins w:id="27" w:author="Carlson School Of Management" w:date="2011-04-19T19:04:00Z">
              <w:r w:rsidR="00F8632C">
                <w:rPr>
                  <w:rFonts w:ascii="Times New Roman" w:eastAsia="Times New Roman" w:hAnsi="Times New Roman"/>
                  <w:sz w:val="24"/>
                  <w:szCs w:val="24"/>
                </w:rPr>
                <w:t>E</w:t>
              </w:r>
            </w:ins>
            <w:ins w:id="28" w:author="Carlson School Of Management" w:date="2011-04-19T19:03:00Z">
              <w:r w:rsidR="00F8632C">
                <w:rPr>
                  <w:rFonts w:ascii="Times New Roman" w:eastAsia="Times New Roman" w:hAnsi="Times New Roman"/>
                  <w:sz w:val="24"/>
                  <w:szCs w:val="24"/>
                </w:rPr>
                <w:t xml:space="preserve">mployees.  </w:t>
              </w:r>
            </w:ins>
            <w:ins w:id="29" w:author="Carlson School Of Management" w:date="2011-04-19T19:02:00Z">
              <w:r w:rsidR="00F8632C">
                <w:rPr>
                  <w:rFonts w:ascii="Times New Roman" w:eastAsia="Times New Roman" w:hAnsi="Times New Roman"/>
                  <w:sz w:val="24"/>
                  <w:szCs w:val="24"/>
                </w:rPr>
                <w:t>Employees will have the option to purchase lunches from Employer at cost or bring their own lunches.</w:t>
              </w:r>
            </w:ins>
          </w:p>
        </w:tc>
      </w:tr>
      <w:tr w:rsidR="00C54AC4" w:rsidRPr="00C54AC4" w14:paraId="436B468A" w14:textId="77777777" w:rsidTr="00C54AC4">
        <w:trPr>
          <w:tblCellSpacing w:w="15" w:type="dxa"/>
        </w:trPr>
        <w:tc>
          <w:tcPr>
            <w:tcW w:w="750" w:type="dxa"/>
            <w:hideMark/>
          </w:tcPr>
          <w:p w14:paraId="30D43911"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lastRenderedPageBreak/>
              <w:t>b)</w:t>
            </w:r>
          </w:p>
        </w:tc>
        <w:tc>
          <w:tcPr>
            <w:tcW w:w="0" w:type="auto"/>
            <w:hideMark/>
          </w:tcPr>
          <w:p w14:paraId="589E13D2"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Meal periods shall be an uninterrupted one-half (1/2) hour for which the employee is not to be compensated. If employees are required to work any portion of the meal period, they shall receive the regular hourly rate for the entire meal period. No present employee shall suffer a wage reduction or be imposed with added hours through the effect of this Agreement. Present meal periods shall not be increased in order to defeat the purpose of this section.</w:t>
            </w:r>
          </w:p>
        </w:tc>
      </w:tr>
    </w:tbl>
    <w:p w14:paraId="057E0184"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7.2 - </w:t>
      </w:r>
      <w:r w:rsidRPr="00C54AC4">
        <w:rPr>
          <w:rFonts w:ascii="Times New Roman" w:eastAsia="Times New Roman" w:hAnsi="Times New Roman"/>
          <w:sz w:val="24"/>
          <w:szCs w:val="24"/>
          <w:u w:val="single"/>
        </w:rPr>
        <w:t>Uniforms</w:t>
      </w:r>
      <w:r w:rsidRPr="00C54AC4">
        <w:rPr>
          <w:rFonts w:ascii="Times New Roman" w:eastAsia="Times New Roman" w:hAnsi="Times New Roman"/>
          <w:sz w:val="24"/>
          <w:szCs w:val="24"/>
        </w:rPr>
        <w:t xml:space="preserve"> - The Employer shall provide uniforms</w:t>
      </w:r>
      <w:ins w:id="30" w:author="Carlson School Of Management" w:date="2011-04-19T19:05:00Z">
        <w:r w:rsidR="00044CE7">
          <w:rPr>
            <w:rFonts w:ascii="Times New Roman" w:eastAsia="Times New Roman" w:hAnsi="Times New Roman"/>
            <w:sz w:val="24"/>
            <w:szCs w:val="24"/>
          </w:rPr>
          <w:t xml:space="preserve"> to Employees.  Employees will be </w:t>
        </w:r>
      </w:ins>
      <w:ins w:id="31" w:author="Carlson School Of Management" w:date="2011-04-19T19:06:00Z">
        <w:r w:rsidR="00044CE7">
          <w:rPr>
            <w:rFonts w:ascii="Times New Roman" w:eastAsia="Times New Roman" w:hAnsi="Times New Roman"/>
            <w:sz w:val="24"/>
            <w:szCs w:val="24"/>
          </w:rPr>
          <w:t xml:space="preserve">required </w:t>
        </w:r>
      </w:ins>
      <w:ins w:id="32" w:author="Carlson School Of Management" w:date="2011-04-19T19:05:00Z">
        <w:r w:rsidR="00044CE7">
          <w:rPr>
            <w:rFonts w:ascii="Times New Roman" w:eastAsia="Times New Roman" w:hAnsi="Times New Roman"/>
            <w:sz w:val="24"/>
            <w:szCs w:val="24"/>
          </w:rPr>
          <w:t xml:space="preserve">to wash and dry clean their own uniforms.  </w:t>
        </w:r>
      </w:ins>
      <w:del w:id="33" w:author="Carlson School Of Management" w:date="2011-04-19T19:05:00Z">
        <w:r w:rsidRPr="00C54AC4" w:rsidDel="00044CE7">
          <w:rPr>
            <w:rFonts w:ascii="Times New Roman" w:eastAsia="Times New Roman" w:hAnsi="Times New Roman"/>
            <w:sz w:val="24"/>
            <w:szCs w:val="24"/>
          </w:rPr>
          <w:delText xml:space="preserve"> and the laundering and upkeep for all employees who are required to wear uniforms in accordance with the employer's established policies.</w:delText>
        </w:r>
      </w:del>
    </w:p>
    <w:p w14:paraId="4E0CCF36"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7.3 - </w:t>
      </w:r>
      <w:r w:rsidRPr="00C54AC4">
        <w:rPr>
          <w:rFonts w:ascii="Times New Roman" w:eastAsia="Times New Roman" w:hAnsi="Times New Roman"/>
          <w:sz w:val="24"/>
          <w:szCs w:val="24"/>
          <w:u w:val="single"/>
        </w:rPr>
        <w:t>Regular Rate of Pay</w:t>
      </w:r>
      <w:r w:rsidRPr="00C54AC4">
        <w:rPr>
          <w:rFonts w:ascii="Times New Roman" w:eastAsia="Times New Roman" w:hAnsi="Times New Roman"/>
          <w:sz w:val="24"/>
          <w:szCs w:val="24"/>
        </w:rPr>
        <w:t xml:space="preserve"> - It is specifically agreed by the Union and the Employer that any meals, uniforms, rooms and/or laundering and maintenance of uniforms furnished by the Employer to an employee shall not be considered as part of the employee's regular rate of pay for overtime and wage computation purposes within the meaning of the Wage and Hour Law, and that an employee's regular rate of pay is that rate reflected on the Schedule of Wages in Appendix A.</w:t>
      </w:r>
    </w:p>
    <w:p w14:paraId="5C76358A"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7.4 - </w:t>
      </w:r>
      <w:r w:rsidRPr="00C54AC4">
        <w:rPr>
          <w:rFonts w:ascii="Times New Roman" w:eastAsia="Times New Roman" w:hAnsi="Times New Roman"/>
          <w:sz w:val="24"/>
          <w:szCs w:val="24"/>
          <w:u w:val="single"/>
        </w:rPr>
        <w:t>Employee Areas</w:t>
      </w:r>
      <w:r w:rsidRPr="00C54AC4">
        <w:rPr>
          <w:rFonts w:ascii="Times New Roman" w:eastAsia="Times New Roman" w:hAnsi="Times New Roman"/>
          <w:sz w:val="24"/>
          <w:szCs w:val="24"/>
        </w:rPr>
        <w:t xml:space="preserve"> - The Employer shall maintain dining areas and locker rooms for employees in conformity with the requirements of the applicable sanitary code regulations and health ordinances.</w:t>
      </w:r>
    </w:p>
    <w:p w14:paraId="3DF0D0B1"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34" w:name="Part9"/>
      <w:r w:rsidRPr="00C54AC4">
        <w:rPr>
          <w:rFonts w:ascii="Times New Roman" w:eastAsia="Times New Roman" w:hAnsi="Times New Roman"/>
          <w:sz w:val="24"/>
          <w:szCs w:val="24"/>
        </w:rPr>
        <w:t>ARTICLE 8</w:t>
      </w:r>
    </w:p>
    <w:bookmarkEnd w:id="34"/>
    <w:p w14:paraId="5A82DCCF"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HOURS OF WORK, OVERTIME &amp; PREMIUM PAY</w:t>
      </w:r>
    </w:p>
    <w:p w14:paraId="695DC81D"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8.1 - </w:t>
      </w:r>
      <w:r w:rsidRPr="00C54AC4">
        <w:rPr>
          <w:rFonts w:ascii="Times New Roman" w:eastAsia="Times New Roman" w:hAnsi="Times New Roman"/>
          <w:sz w:val="24"/>
          <w:szCs w:val="24"/>
          <w:u w:val="single"/>
        </w:rPr>
        <w:t>No Guarantee</w:t>
      </w:r>
      <w:r w:rsidRPr="00C54AC4">
        <w:rPr>
          <w:rFonts w:ascii="Times New Roman" w:eastAsia="Times New Roman" w:hAnsi="Times New Roman"/>
          <w:sz w:val="24"/>
          <w:szCs w:val="24"/>
        </w:rPr>
        <w:t xml:space="preserve"> - This Article is intended to indicate the normal number of hours of work. It shall not be construed as a guarantee of minimum or maximum hours of work per day or per week, or of the number of days of work per week, or of working schedules, however, this section is subject to Article 9 on Seniority.</w:t>
      </w:r>
    </w:p>
    <w:p w14:paraId="4DD2F559"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8.2 - </w:t>
      </w:r>
      <w:r w:rsidRPr="00C54AC4">
        <w:rPr>
          <w:rFonts w:ascii="Times New Roman" w:eastAsia="Times New Roman" w:hAnsi="Times New Roman"/>
          <w:sz w:val="24"/>
          <w:szCs w:val="24"/>
          <w:u w:val="single"/>
        </w:rPr>
        <w:t>Standard Workweek</w:t>
      </w:r>
      <w:r w:rsidRPr="00C54AC4">
        <w:rPr>
          <w:rFonts w:ascii="Times New Roman" w:eastAsia="Times New Roman" w:hAnsi="Times New Roman"/>
          <w:sz w:val="24"/>
          <w:szCs w:val="24"/>
        </w:rPr>
        <w:t xml:space="preserve"> - The standard workweek shall consist of forty (40) hours of work on five (5) days which days shall be consecutive. Employer's standard workweek for overtime pay computation purposes shall be one hundred and sixty-eight (168) consecutive hours beginning at 12:01 a.m. Monday through 12:00 midnight Sunday. The Employer agrees to notify the Union of any change in the standard workweek.</w:t>
      </w:r>
    </w:p>
    <w:p w14:paraId="311B37FE"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8.3 - </w:t>
      </w:r>
      <w:r w:rsidRPr="00C54AC4">
        <w:rPr>
          <w:rFonts w:ascii="Times New Roman" w:eastAsia="Times New Roman" w:hAnsi="Times New Roman"/>
          <w:sz w:val="24"/>
          <w:szCs w:val="24"/>
          <w:u w:val="single"/>
        </w:rPr>
        <w:t>Standard Workday</w:t>
      </w:r>
      <w:r w:rsidRPr="00C54AC4">
        <w:rPr>
          <w:rFonts w:ascii="Times New Roman" w:eastAsia="Times New Roman" w:hAnsi="Times New Roman"/>
          <w:sz w:val="24"/>
          <w:szCs w:val="24"/>
        </w:rPr>
        <w:t xml:space="preserve"> - The standard workday shall be eight (8) working hours within 8 and one-half (8 1/2) on the Employer's premises. Wherever practical, split shifts will be abolished.</w:t>
      </w:r>
    </w:p>
    <w:p w14:paraId="7C3FCAE2"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8.4 - </w:t>
      </w:r>
      <w:r w:rsidRPr="00C54AC4">
        <w:rPr>
          <w:rFonts w:ascii="Times New Roman" w:eastAsia="Times New Roman" w:hAnsi="Times New Roman"/>
          <w:sz w:val="24"/>
          <w:szCs w:val="24"/>
          <w:u w:val="single"/>
        </w:rPr>
        <w:t>Overtime Work</w:t>
      </w:r>
      <w:r w:rsidRPr="00C54AC4">
        <w:rPr>
          <w:rFonts w:ascii="Times New Roman" w:eastAsia="Times New Roman" w:hAnsi="Times New Roman"/>
          <w:sz w:val="24"/>
          <w:szCs w:val="24"/>
        </w:rPr>
        <w:t xml:space="preserve"> - Employees shall not be required to work overtime unless it is a business necessity, in which case such overtime will be offered on the basis of seniority of those employees performing the work on the shift.</w:t>
      </w:r>
      <w:ins w:id="35" w:author="Carlson School Of Management" w:date="2011-04-19T19:07:00Z">
        <w:r w:rsidR="001532C2">
          <w:rPr>
            <w:rFonts w:ascii="Times New Roman" w:eastAsia="Times New Roman" w:hAnsi="Times New Roman"/>
            <w:sz w:val="24"/>
            <w:szCs w:val="24"/>
          </w:rPr>
          <w:t xml:space="preserve">  Overtime shall not exceed 20 hours annually unless approved by supervisor.</w:t>
        </w:r>
      </w:ins>
    </w:p>
    <w:p w14:paraId="36574879"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8.5 </w:t>
      </w:r>
      <w:r w:rsidRPr="00C54AC4">
        <w:rPr>
          <w:rFonts w:ascii="Times New Roman" w:eastAsia="Times New Roman" w:hAnsi="Times New Roman"/>
          <w:sz w:val="24"/>
          <w:szCs w:val="24"/>
          <w:u w:val="single"/>
        </w:rPr>
        <w:t>Overtime Pay</w:t>
      </w:r>
      <w:r w:rsidRPr="00C54AC4">
        <w:rPr>
          <w:rFonts w:ascii="Times New Roman" w:eastAsia="Times New Roman" w:hAnsi="Times New Roman"/>
          <w:sz w:val="24"/>
          <w:szCs w:val="24"/>
        </w:rPr>
        <w:t xml:space="preserve"> - All non-exempt employees shall receive premium pay of time and one-half (1 1/2) their regular straight-time hourly rate of pay for all hours worked in excess of eight (8) </w:t>
      </w:r>
      <w:r w:rsidRPr="00C54AC4">
        <w:rPr>
          <w:rFonts w:ascii="Times New Roman" w:eastAsia="Times New Roman" w:hAnsi="Times New Roman"/>
          <w:sz w:val="24"/>
          <w:szCs w:val="24"/>
        </w:rPr>
        <w:lastRenderedPageBreak/>
        <w:t xml:space="preserve">hours per day. However, any shift that begins prior to 12 </w:t>
      </w:r>
      <w:proofErr w:type="gramStart"/>
      <w:r w:rsidRPr="00C54AC4">
        <w:rPr>
          <w:rFonts w:ascii="Times New Roman" w:eastAsia="Times New Roman" w:hAnsi="Times New Roman"/>
          <w:sz w:val="24"/>
          <w:szCs w:val="24"/>
        </w:rPr>
        <w:t>midnight</w:t>
      </w:r>
      <w:proofErr w:type="gramEnd"/>
      <w:r w:rsidRPr="00C54AC4">
        <w:rPr>
          <w:rFonts w:ascii="Times New Roman" w:eastAsia="Times New Roman" w:hAnsi="Times New Roman"/>
          <w:sz w:val="24"/>
          <w:szCs w:val="24"/>
        </w:rPr>
        <w:t>, but ends after 12 midnight, shall be treated as one day for the purpose of computing pay rates.</w:t>
      </w:r>
    </w:p>
    <w:p w14:paraId="4D8413E9"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8.7 - </w:t>
      </w:r>
      <w:r w:rsidRPr="00C54AC4">
        <w:rPr>
          <w:rFonts w:ascii="Times New Roman" w:eastAsia="Times New Roman" w:hAnsi="Times New Roman"/>
          <w:sz w:val="24"/>
          <w:szCs w:val="24"/>
          <w:u w:val="single"/>
        </w:rPr>
        <w:t>Premium Pay for 6th and 7th Day</w:t>
      </w:r>
      <w:r w:rsidRPr="00C54AC4">
        <w:rPr>
          <w:rFonts w:ascii="Times New Roman" w:eastAsia="Times New Roman" w:hAnsi="Times New Roman"/>
          <w:sz w:val="24"/>
          <w:szCs w:val="24"/>
        </w:rPr>
        <w:t xml:space="preserve"> -</w:t>
      </w:r>
    </w:p>
    <w:tbl>
      <w:tblPr>
        <w:tblW w:w="9000" w:type="dxa"/>
        <w:tblCellSpacing w:w="15" w:type="dxa"/>
        <w:tblCellMar>
          <w:top w:w="30" w:type="dxa"/>
          <w:left w:w="30" w:type="dxa"/>
          <w:bottom w:w="30" w:type="dxa"/>
          <w:right w:w="30" w:type="dxa"/>
        </w:tblCellMar>
        <w:tblLook w:val="04A0" w:firstRow="1" w:lastRow="0" w:firstColumn="1" w:lastColumn="0" w:noHBand="0" w:noVBand="1"/>
      </w:tblPr>
      <w:tblGrid>
        <w:gridCol w:w="478"/>
        <w:gridCol w:w="852"/>
        <w:gridCol w:w="7670"/>
      </w:tblGrid>
      <w:tr w:rsidR="00C54AC4" w:rsidRPr="00C54AC4" w14:paraId="6BAAE398" w14:textId="77777777" w:rsidTr="00C54AC4">
        <w:trPr>
          <w:tblCellSpacing w:w="15" w:type="dxa"/>
        </w:trPr>
        <w:tc>
          <w:tcPr>
            <w:tcW w:w="750" w:type="dxa"/>
            <w:hideMark/>
          </w:tcPr>
          <w:p w14:paraId="5EFCB632"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gridSpan w:val="2"/>
            <w:hideMark/>
          </w:tcPr>
          <w:p w14:paraId="1FE6933A"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7th Day</w:t>
            </w:r>
            <w:r w:rsidRPr="00C54AC4">
              <w:rPr>
                <w:rFonts w:ascii="Times New Roman" w:eastAsia="Times New Roman" w:hAnsi="Times New Roman"/>
                <w:sz w:val="24"/>
                <w:szCs w:val="24"/>
              </w:rPr>
              <w:t xml:space="preserve"> - All non-exempt employees shall receive premium pay at the rate of time and one-half (1 1/2) their regular straight-time hourly rate of pay for all hours worked on the employee's 7th consecutive day of work.</w:t>
            </w:r>
          </w:p>
        </w:tc>
      </w:tr>
      <w:tr w:rsidR="00C54AC4" w:rsidRPr="00C54AC4" w14:paraId="56A0064B" w14:textId="77777777" w:rsidTr="00C54AC4">
        <w:trPr>
          <w:tblCellSpacing w:w="15" w:type="dxa"/>
        </w:trPr>
        <w:tc>
          <w:tcPr>
            <w:tcW w:w="750" w:type="dxa"/>
            <w:hideMark/>
          </w:tcPr>
          <w:p w14:paraId="15EA4205"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gridSpan w:val="2"/>
            <w:hideMark/>
          </w:tcPr>
          <w:p w14:paraId="56F380C6"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6th Day</w:t>
            </w:r>
            <w:r w:rsidRPr="00C54AC4">
              <w:rPr>
                <w:rFonts w:ascii="Times New Roman" w:eastAsia="Times New Roman" w:hAnsi="Times New Roman"/>
                <w:sz w:val="24"/>
                <w:szCs w:val="24"/>
              </w:rPr>
              <w:t xml:space="preserve"> - All non-exempt employees may elect to work on the 6th day or 6 out of 7 workdays, at the applicable straight time rate of pay, in accordance with the following procedure:</w:t>
            </w:r>
          </w:p>
        </w:tc>
      </w:tr>
      <w:tr w:rsidR="00C54AC4" w:rsidRPr="00C54AC4" w14:paraId="7CD12B1C" w14:textId="77777777" w:rsidTr="00C54AC4">
        <w:trPr>
          <w:tblCellSpacing w:w="15" w:type="dxa"/>
        </w:trPr>
        <w:tc>
          <w:tcPr>
            <w:tcW w:w="750" w:type="dxa"/>
            <w:vAlign w:val="center"/>
            <w:hideMark/>
          </w:tcPr>
          <w:p w14:paraId="541E4755"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750" w:type="dxa"/>
            <w:hideMark/>
          </w:tcPr>
          <w:p w14:paraId="28A36AC9"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1.</w:t>
            </w:r>
          </w:p>
        </w:tc>
        <w:tc>
          <w:tcPr>
            <w:tcW w:w="7500" w:type="dxa"/>
            <w:hideMark/>
          </w:tcPr>
          <w:p w14:paraId="204471DF"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Available work shall be offered by seniority to those employees in the classification who are not scheduled to work five (5) shifts in the case of servers and bartenders or less than forty (40) hours for other classifications.</w:t>
            </w:r>
          </w:p>
        </w:tc>
      </w:tr>
      <w:tr w:rsidR="00C54AC4" w:rsidRPr="00C54AC4" w14:paraId="62DD2FBD" w14:textId="77777777" w:rsidTr="00C54AC4">
        <w:trPr>
          <w:tblCellSpacing w:w="15" w:type="dxa"/>
        </w:trPr>
        <w:tc>
          <w:tcPr>
            <w:tcW w:w="750" w:type="dxa"/>
            <w:vAlign w:val="center"/>
            <w:hideMark/>
          </w:tcPr>
          <w:p w14:paraId="7F6FCCBA"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750" w:type="dxa"/>
            <w:hideMark/>
          </w:tcPr>
          <w:p w14:paraId="7F0DE9A3"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2.</w:t>
            </w:r>
          </w:p>
        </w:tc>
        <w:tc>
          <w:tcPr>
            <w:tcW w:w="7500" w:type="dxa"/>
            <w:hideMark/>
          </w:tcPr>
          <w:p w14:paraId="53C90BF9"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An employee shall not be eligible for such work if the employee would be entitled to receive overtime pay.</w:t>
            </w:r>
          </w:p>
        </w:tc>
      </w:tr>
      <w:tr w:rsidR="00C54AC4" w:rsidRPr="00C54AC4" w14:paraId="7C08F37A" w14:textId="77777777" w:rsidTr="00C54AC4">
        <w:trPr>
          <w:tblCellSpacing w:w="15" w:type="dxa"/>
        </w:trPr>
        <w:tc>
          <w:tcPr>
            <w:tcW w:w="750" w:type="dxa"/>
            <w:vAlign w:val="center"/>
            <w:hideMark/>
          </w:tcPr>
          <w:p w14:paraId="5A7D4F28"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750" w:type="dxa"/>
            <w:hideMark/>
          </w:tcPr>
          <w:p w14:paraId="1452A825"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3.</w:t>
            </w:r>
          </w:p>
        </w:tc>
        <w:tc>
          <w:tcPr>
            <w:tcW w:w="7500" w:type="dxa"/>
            <w:hideMark/>
          </w:tcPr>
          <w:p w14:paraId="42095B86"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Lacking sufficient volunteers, for such work in the classification, employees may be required to work on the 6th day, or 6 out of 7 days, at the applicable one and one-half (1 1/2) rate in accordance with 8.8.</w:t>
            </w:r>
          </w:p>
        </w:tc>
      </w:tr>
    </w:tbl>
    <w:p w14:paraId="7E717A50"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8.8 - </w:t>
      </w:r>
      <w:r w:rsidRPr="00C54AC4">
        <w:rPr>
          <w:rFonts w:ascii="Times New Roman" w:eastAsia="Times New Roman" w:hAnsi="Times New Roman"/>
          <w:sz w:val="24"/>
          <w:szCs w:val="24"/>
          <w:u w:val="single"/>
        </w:rPr>
        <w:t>No Guarantee</w:t>
      </w:r>
      <w:r w:rsidRPr="00C54AC4">
        <w:rPr>
          <w:rFonts w:ascii="Times New Roman" w:eastAsia="Times New Roman" w:hAnsi="Times New Roman"/>
          <w:sz w:val="24"/>
          <w:szCs w:val="24"/>
        </w:rPr>
        <w:t xml:space="preserve"> - No employee shall be guaranteed work on the sixth (6th) or seventh (7th) consecutive day. No employee shall be required to work on the sixth (6th) or seventh (7th) consecutive day, provided, however, under unusual business circumstances, the seniority list shall be followed in this regard with respect to those working on the job.</w:t>
      </w:r>
    </w:p>
    <w:p w14:paraId="626E5DF3"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8.9 - </w:t>
      </w:r>
      <w:r w:rsidRPr="00C54AC4">
        <w:rPr>
          <w:rFonts w:ascii="Times New Roman" w:eastAsia="Times New Roman" w:hAnsi="Times New Roman"/>
          <w:sz w:val="24"/>
          <w:szCs w:val="24"/>
          <w:u w:val="single"/>
        </w:rPr>
        <w:t>No Duplication of Overtime of Premium Pay</w:t>
      </w:r>
      <w:r w:rsidRPr="00C54AC4">
        <w:rPr>
          <w:rFonts w:ascii="Times New Roman" w:eastAsia="Times New Roman" w:hAnsi="Times New Roman"/>
          <w:sz w:val="24"/>
          <w:szCs w:val="24"/>
        </w:rPr>
        <w:t xml:space="preserve"> - There shall be no pyramiding or duplication of overtime and/or premium pay for the same hours worked.</w:t>
      </w:r>
    </w:p>
    <w:p w14:paraId="3F171C1A"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8.10 - </w:t>
      </w:r>
      <w:r w:rsidRPr="00C54AC4">
        <w:rPr>
          <w:rFonts w:ascii="Times New Roman" w:eastAsia="Times New Roman" w:hAnsi="Times New Roman"/>
          <w:sz w:val="24"/>
          <w:szCs w:val="24"/>
          <w:u w:val="single"/>
        </w:rPr>
        <w:t>Work Schedules</w:t>
      </w:r>
      <w:r w:rsidRPr="00C54AC4">
        <w:rPr>
          <w:rFonts w:ascii="Times New Roman" w:eastAsia="Times New Roman" w:hAnsi="Times New Roman"/>
          <w:sz w:val="24"/>
          <w:szCs w:val="24"/>
        </w:rPr>
        <w:t xml:space="preserve"> - All work schedules shall be posted </w:t>
      </w:r>
      <w:del w:id="36" w:author="Carlson School Of Management" w:date="2011-04-19T19:08:00Z">
        <w:r w:rsidRPr="00C54AC4" w:rsidDel="00D67682">
          <w:rPr>
            <w:rFonts w:ascii="Times New Roman" w:eastAsia="Times New Roman" w:hAnsi="Times New Roman"/>
            <w:sz w:val="24"/>
            <w:szCs w:val="24"/>
          </w:rPr>
          <w:delText>three (3)</w:delText>
        </w:r>
      </w:del>
      <w:r w:rsidRPr="00C54AC4">
        <w:rPr>
          <w:rFonts w:ascii="Times New Roman" w:eastAsia="Times New Roman" w:hAnsi="Times New Roman"/>
          <w:sz w:val="24"/>
          <w:szCs w:val="24"/>
        </w:rPr>
        <w:t xml:space="preserve"> </w:t>
      </w:r>
      <w:ins w:id="37" w:author="Carlson School Of Management" w:date="2011-04-19T19:08:00Z">
        <w:r w:rsidR="00D67682">
          <w:rPr>
            <w:rFonts w:ascii="Times New Roman" w:eastAsia="Times New Roman" w:hAnsi="Times New Roman"/>
            <w:sz w:val="24"/>
            <w:szCs w:val="24"/>
          </w:rPr>
          <w:t xml:space="preserve">seven (7) </w:t>
        </w:r>
      </w:ins>
      <w:r w:rsidRPr="00C54AC4">
        <w:rPr>
          <w:rFonts w:ascii="Times New Roman" w:eastAsia="Times New Roman" w:hAnsi="Times New Roman"/>
          <w:sz w:val="24"/>
          <w:szCs w:val="24"/>
        </w:rPr>
        <w:t>days prior to the first day of the schedule. Such schedules may be changed in cases of emergencies or business necessities.</w:t>
      </w:r>
    </w:p>
    <w:p w14:paraId="749DEFB4"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8.11 - </w:t>
      </w:r>
      <w:r w:rsidRPr="00C54AC4">
        <w:rPr>
          <w:rFonts w:ascii="Times New Roman" w:eastAsia="Times New Roman" w:hAnsi="Times New Roman"/>
          <w:sz w:val="24"/>
          <w:szCs w:val="24"/>
          <w:u w:val="single"/>
        </w:rPr>
        <w:t>Replacements</w:t>
      </w:r>
      <w:r w:rsidRPr="00C54AC4">
        <w:rPr>
          <w:rFonts w:ascii="Times New Roman" w:eastAsia="Times New Roman" w:hAnsi="Times New Roman"/>
          <w:sz w:val="24"/>
          <w:szCs w:val="24"/>
        </w:rPr>
        <w:t xml:space="preserve"> - Management shall be responsible for scheduling replacements. If an employee proposes a replacement such substitute must be approved in advance.</w:t>
      </w:r>
    </w:p>
    <w:p w14:paraId="6A01B98F"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8.12 - </w:t>
      </w:r>
      <w:r w:rsidRPr="00C54AC4">
        <w:rPr>
          <w:rFonts w:ascii="Times New Roman" w:eastAsia="Times New Roman" w:hAnsi="Times New Roman"/>
          <w:sz w:val="24"/>
          <w:szCs w:val="24"/>
          <w:u w:val="single"/>
        </w:rPr>
        <w:t>Report-in-Pay</w:t>
      </w:r>
      <w:r w:rsidRPr="00C54AC4">
        <w:rPr>
          <w:rFonts w:ascii="Times New Roman" w:eastAsia="Times New Roman" w:hAnsi="Times New Roman"/>
          <w:sz w:val="24"/>
          <w:szCs w:val="24"/>
        </w:rPr>
        <w:t xml:space="preserve">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795"/>
        <w:gridCol w:w="8685"/>
      </w:tblGrid>
      <w:tr w:rsidR="00C54AC4" w:rsidRPr="00C54AC4" w14:paraId="39E3D0F5" w14:textId="77777777" w:rsidTr="00C54AC4">
        <w:trPr>
          <w:tblCellSpacing w:w="15" w:type="dxa"/>
        </w:trPr>
        <w:tc>
          <w:tcPr>
            <w:tcW w:w="750" w:type="dxa"/>
            <w:hideMark/>
          </w:tcPr>
          <w:p w14:paraId="5F3895D0"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hideMark/>
          </w:tcPr>
          <w:p w14:paraId="18D837DD"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An employee called in and reporting for work as scheduled without prior notice received by the employee not to so report shall receive a minimum of three (3) hours work or three (3) hours pay for that day at the employee's regular hourly rate; provided, the employee is available for work for the full period of time required. Provided, however, bartenders and cooks shall receive report-in-pay of four (4) hours work or four (4) hours pay.</w:t>
            </w:r>
          </w:p>
        </w:tc>
      </w:tr>
      <w:tr w:rsidR="00C54AC4" w:rsidRPr="00C54AC4" w14:paraId="11031ED7" w14:textId="77777777" w:rsidTr="00C54AC4">
        <w:trPr>
          <w:tblCellSpacing w:w="15" w:type="dxa"/>
        </w:trPr>
        <w:tc>
          <w:tcPr>
            <w:tcW w:w="750" w:type="dxa"/>
            <w:hideMark/>
          </w:tcPr>
          <w:p w14:paraId="73D41F44"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hideMark/>
          </w:tcPr>
          <w:p w14:paraId="2BC072DC"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No employee shall be entitled to report-in-pay or other pay if the lack of work is due to any strike, work stoppage, or labor dispute, or to a fire, flood, Act of God, or other </w:t>
            </w:r>
            <w:r w:rsidRPr="00C54AC4">
              <w:rPr>
                <w:rFonts w:ascii="Times New Roman" w:eastAsia="Times New Roman" w:hAnsi="Times New Roman"/>
                <w:sz w:val="24"/>
                <w:szCs w:val="24"/>
              </w:rPr>
              <w:lastRenderedPageBreak/>
              <w:t>condition, which are beyond the control of the Employer.</w:t>
            </w:r>
          </w:p>
        </w:tc>
      </w:tr>
    </w:tbl>
    <w:p w14:paraId="3FC2EB6F"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lastRenderedPageBreak/>
        <w:t xml:space="preserve">8.13 - </w:t>
      </w:r>
      <w:r w:rsidRPr="00C54AC4">
        <w:rPr>
          <w:rFonts w:ascii="Times New Roman" w:eastAsia="Times New Roman" w:hAnsi="Times New Roman"/>
          <w:sz w:val="24"/>
          <w:szCs w:val="24"/>
          <w:u w:val="single"/>
        </w:rPr>
        <w:t>Meetings</w:t>
      </w:r>
      <w:r w:rsidRPr="00C54AC4">
        <w:rPr>
          <w:rFonts w:ascii="Times New Roman" w:eastAsia="Times New Roman" w:hAnsi="Times New Roman"/>
          <w:sz w:val="24"/>
          <w:szCs w:val="24"/>
        </w:rPr>
        <w:t xml:space="preserve"> - An employee who attends a mandatory employer meeting that is held on the employee's scheduled day off or is not held within two (2) hours of the employee's scheduled shift, shall receive </w:t>
      </w:r>
      <w:del w:id="38" w:author="Carlson School Of Management" w:date="2011-04-19T19:10:00Z">
        <w:r w:rsidRPr="00C54AC4" w:rsidDel="00D67682">
          <w:rPr>
            <w:rFonts w:ascii="Times New Roman" w:eastAsia="Times New Roman" w:hAnsi="Times New Roman"/>
            <w:sz w:val="24"/>
            <w:szCs w:val="24"/>
          </w:rPr>
          <w:delText>three (3) hours pay or work</w:delText>
        </w:r>
      </w:del>
      <w:ins w:id="39" w:author="Carlson School Of Management" w:date="2011-04-19T19:10:00Z">
        <w:r w:rsidR="00D67682">
          <w:rPr>
            <w:rFonts w:ascii="Times New Roman" w:eastAsia="Times New Roman" w:hAnsi="Times New Roman"/>
            <w:sz w:val="24"/>
            <w:szCs w:val="24"/>
          </w:rPr>
          <w:t xml:space="preserve"> pay for the duration of the meeting</w:t>
        </w:r>
      </w:ins>
      <w:r w:rsidRPr="00C54AC4">
        <w:rPr>
          <w:rFonts w:ascii="Times New Roman" w:eastAsia="Times New Roman" w:hAnsi="Times New Roman"/>
          <w:sz w:val="24"/>
          <w:szCs w:val="24"/>
        </w:rPr>
        <w:t>. Pay for voluntary meetings (not parties or general sessions that are informational) shall be equal to the actual time in attendance at the meeting. This provision shall not result in a 6th or 7th day premium or daily overtime payment.</w:t>
      </w:r>
    </w:p>
    <w:p w14:paraId="33CEC62F"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8.14 - </w:t>
      </w:r>
      <w:r w:rsidRPr="00C54AC4">
        <w:rPr>
          <w:rFonts w:ascii="Times New Roman" w:eastAsia="Times New Roman" w:hAnsi="Times New Roman"/>
          <w:sz w:val="24"/>
          <w:szCs w:val="24"/>
          <w:u w:val="single"/>
        </w:rPr>
        <w:t>Time Off</w:t>
      </w:r>
      <w:r w:rsidRPr="00C54AC4">
        <w:rPr>
          <w:rFonts w:ascii="Times New Roman" w:eastAsia="Times New Roman" w:hAnsi="Times New Roman"/>
          <w:sz w:val="24"/>
          <w:szCs w:val="24"/>
        </w:rPr>
        <w:t xml:space="preserve"> - Employees shall have the right to request to take that portion of the workday off that is necessary for doctor and/or dentist appointments. Such requests shall not be unreasonably denied. Employees needing such time off shall notify the Employer one (1) week in advance whenever possible. Employees shall provide proof of necessary time off at the Employer's request.</w:t>
      </w:r>
    </w:p>
    <w:p w14:paraId="1E95D025"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8.15 - </w:t>
      </w:r>
      <w:r w:rsidRPr="00C54AC4">
        <w:rPr>
          <w:rFonts w:ascii="Times New Roman" w:eastAsia="Times New Roman" w:hAnsi="Times New Roman"/>
          <w:sz w:val="24"/>
          <w:szCs w:val="24"/>
          <w:u w:val="single"/>
        </w:rPr>
        <w:t>Discontinuance of Business</w:t>
      </w:r>
      <w:r w:rsidRPr="00C54AC4">
        <w:rPr>
          <w:rFonts w:ascii="Times New Roman" w:eastAsia="Times New Roman" w:hAnsi="Times New Roman"/>
          <w:sz w:val="24"/>
          <w:szCs w:val="24"/>
        </w:rPr>
        <w:t xml:space="preserve"> - If it is necessary to temporarily close down for remodeling or permanently close any part of the Hotel the Employer will give affected employees a minimum of two (2) weeks notice unless the cause of the discontinuance of the business is beyond the control or knowledge of the Employer. If the Employer fails to give affected employees the two (2) weeks notice, and no suitable alternative employment is provided, these employees shall receive at least one (1) week pay and up to two (2) weeks pay in lieu of the required notice, to be pro-rated by the period of notice actually given. The Parties acknowledge that unexpected fluctuations of business are beyond the control of the Employer in the application of this section.</w:t>
      </w:r>
      <w:ins w:id="40" w:author="Carlson School Of Management" w:date="2011-04-19T19:10:00Z">
        <w:r w:rsidR="00FE6997">
          <w:rPr>
            <w:rFonts w:ascii="Times New Roman" w:eastAsia="Times New Roman" w:hAnsi="Times New Roman"/>
            <w:sz w:val="24"/>
            <w:szCs w:val="24"/>
          </w:rPr>
          <w:t xml:space="preserve">  If net income is greater than </w:t>
        </w:r>
      </w:ins>
      <w:ins w:id="41" w:author="Carlson School Of Management" w:date="2011-04-19T19:11:00Z">
        <w:r w:rsidR="00FE6997">
          <w:rPr>
            <w:rFonts w:ascii="Times New Roman" w:eastAsia="Times New Roman" w:hAnsi="Times New Roman"/>
            <w:sz w:val="24"/>
            <w:szCs w:val="24"/>
          </w:rPr>
          <w:t>$</w:t>
        </w:r>
      </w:ins>
      <w:ins w:id="42" w:author="Carlson School Of Management" w:date="2011-04-19T19:10:00Z">
        <w:r w:rsidR="00FE6997">
          <w:rPr>
            <w:rFonts w:ascii="Times New Roman" w:eastAsia="Times New Roman" w:hAnsi="Times New Roman"/>
            <w:sz w:val="24"/>
            <w:szCs w:val="24"/>
          </w:rPr>
          <w:t>250,000 for</w:t>
        </w:r>
      </w:ins>
      <w:ins w:id="43" w:author="Carlson School Of Management" w:date="2011-04-19T19:11:00Z">
        <w:r w:rsidR="00FE6997">
          <w:rPr>
            <w:rFonts w:ascii="Times New Roman" w:eastAsia="Times New Roman" w:hAnsi="Times New Roman"/>
            <w:sz w:val="24"/>
            <w:szCs w:val="24"/>
          </w:rPr>
          <w:t xml:space="preserve"> year</w:t>
        </w:r>
      </w:ins>
      <w:ins w:id="44" w:author="Carlson School Of Management" w:date="2011-04-19T19:12:00Z">
        <w:r w:rsidR="00FE6997">
          <w:rPr>
            <w:rFonts w:ascii="Times New Roman" w:eastAsia="Times New Roman" w:hAnsi="Times New Roman"/>
            <w:sz w:val="24"/>
            <w:szCs w:val="24"/>
          </w:rPr>
          <w:t xml:space="preserve"> prior to</w:t>
        </w:r>
      </w:ins>
      <w:ins w:id="45" w:author="Carlson School Of Management" w:date="2011-04-19T19:16:00Z">
        <w:r w:rsidR="00FE6997">
          <w:rPr>
            <w:rFonts w:ascii="Times New Roman" w:eastAsia="Times New Roman" w:hAnsi="Times New Roman"/>
            <w:sz w:val="24"/>
            <w:szCs w:val="24"/>
          </w:rPr>
          <w:t xml:space="preserve"> any</w:t>
        </w:r>
      </w:ins>
      <w:ins w:id="46" w:author="Carlson School Of Management" w:date="2011-04-19T19:12:00Z">
        <w:r w:rsidR="00FE6997">
          <w:rPr>
            <w:rFonts w:ascii="Times New Roman" w:eastAsia="Times New Roman" w:hAnsi="Times New Roman"/>
            <w:sz w:val="24"/>
            <w:szCs w:val="24"/>
          </w:rPr>
          <w:t xml:space="preserve"> sale of </w:t>
        </w:r>
      </w:ins>
      <w:ins w:id="47" w:author="Carlson School Of Management" w:date="2011-04-19T19:14:00Z">
        <w:r w:rsidR="00FE6997">
          <w:rPr>
            <w:rFonts w:ascii="Times New Roman" w:eastAsia="Times New Roman" w:hAnsi="Times New Roman"/>
            <w:sz w:val="24"/>
            <w:szCs w:val="24"/>
          </w:rPr>
          <w:t>The Hotel</w:t>
        </w:r>
      </w:ins>
      <w:ins w:id="48" w:author="Carlson School Of Management" w:date="2011-04-19T19:11:00Z">
        <w:r w:rsidR="00FE6997">
          <w:rPr>
            <w:rFonts w:ascii="Times New Roman" w:eastAsia="Times New Roman" w:hAnsi="Times New Roman"/>
            <w:sz w:val="24"/>
            <w:szCs w:val="24"/>
          </w:rPr>
          <w:t>, future owner will be bound to current contract</w:t>
        </w:r>
      </w:ins>
      <w:ins w:id="49" w:author="Carlson School Of Management" w:date="2011-04-19T19:13:00Z">
        <w:r w:rsidR="00FE6997">
          <w:rPr>
            <w:rFonts w:ascii="Times New Roman" w:eastAsia="Times New Roman" w:hAnsi="Times New Roman"/>
            <w:sz w:val="24"/>
            <w:szCs w:val="24"/>
          </w:rPr>
          <w:t xml:space="preserve"> in its entirety</w:t>
        </w:r>
      </w:ins>
      <w:ins w:id="50" w:author="Carlson School Of Management" w:date="2011-04-19T19:11:00Z">
        <w:r w:rsidR="00FE6997">
          <w:rPr>
            <w:rFonts w:ascii="Times New Roman" w:eastAsia="Times New Roman" w:hAnsi="Times New Roman"/>
            <w:sz w:val="24"/>
            <w:szCs w:val="24"/>
          </w:rPr>
          <w:t xml:space="preserve">, and must </w:t>
        </w:r>
      </w:ins>
      <w:ins w:id="51" w:author="Carlson School Of Management" w:date="2011-04-19T19:14:00Z">
        <w:r w:rsidR="00FE6997">
          <w:rPr>
            <w:rFonts w:ascii="Times New Roman" w:eastAsia="Times New Roman" w:hAnsi="Times New Roman"/>
            <w:sz w:val="24"/>
            <w:szCs w:val="24"/>
          </w:rPr>
          <w:t xml:space="preserve">follow grievance procedure and </w:t>
        </w:r>
      </w:ins>
      <w:ins w:id="52" w:author="Carlson School Of Management" w:date="2011-04-19T19:11:00Z">
        <w:r w:rsidR="00FE6997">
          <w:rPr>
            <w:rFonts w:ascii="Times New Roman" w:eastAsia="Times New Roman" w:hAnsi="Times New Roman"/>
            <w:sz w:val="24"/>
            <w:szCs w:val="24"/>
          </w:rPr>
          <w:t xml:space="preserve">negotiate </w:t>
        </w:r>
      </w:ins>
      <w:ins w:id="53" w:author="Carlson School Of Management" w:date="2011-04-19T19:14:00Z">
        <w:r w:rsidR="00FE6997">
          <w:rPr>
            <w:rFonts w:ascii="Times New Roman" w:eastAsia="Times New Roman" w:hAnsi="Times New Roman"/>
            <w:sz w:val="24"/>
            <w:szCs w:val="24"/>
          </w:rPr>
          <w:t>in good faith</w:t>
        </w:r>
      </w:ins>
      <w:ins w:id="54" w:author="Carlson School Of Management" w:date="2011-04-19T19:11:00Z">
        <w:r w:rsidR="00FE6997">
          <w:rPr>
            <w:rFonts w:ascii="Times New Roman" w:eastAsia="Times New Roman" w:hAnsi="Times New Roman"/>
            <w:sz w:val="24"/>
            <w:szCs w:val="24"/>
          </w:rPr>
          <w:t xml:space="preserve">.  If net income is less than </w:t>
        </w:r>
      </w:ins>
      <w:ins w:id="55" w:author="Carlson School Of Management" w:date="2011-04-19T19:12:00Z">
        <w:r w:rsidR="00FE6997">
          <w:rPr>
            <w:rFonts w:ascii="Times New Roman" w:eastAsia="Times New Roman" w:hAnsi="Times New Roman"/>
            <w:sz w:val="24"/>
            <w:szCs w:val="24"/>
          </w:rPr>
          <w:t>$</w:t>
        </w:r>
      </w:ins>
      <w:ins w:id="56" w:author="Carlson School Of Management" w:date="2011-04-19T19:11:00Z">
        <w:r w:rsidR="00FE6997">
          <w:rPr>
            <w:rFonts w:ascii="Times New Roman" w:eastAsia="Times New Roman" w:hAnsi="Times New Roman"/>
            <w:sz w:val="24"/>
            <w:szCs w:val="24"/>
          </w:rPr>
          <w:t>250,000 for year</w:t>
        </w:r>
      </w:ins>
      <w:ins w:id="57" w:author="Carlson School Of Management" w:date="2011-04-19T19:14:00Z">
        <w:r w:rsidR="00FE6997">
          <w:rPr>
            <w:rFonts w:ascii="Times New Roman" w:eastAsia="Times New Roman" w:hAnsi="Times New Roman"/>
            <w:sz w:val="24"/>
            <w:szCs w:val="24"/>
          </w:rPr>
          <w:t xml:space="preserve"> prior to</w:t>
        </w:r>
      </w:ins>
      <w:ins w:id="58" w:author="Carlson School Of Management" w:date="2011-04-19T19:17:00Z">
        <w:r w:rsidR="00FE6997">
          <w:rPr>
            <w:rFonts w:ascii="Times New Roman" w:eastAsia="Times New Roman" w:hAnsi="Times New Roman"/>
            <w:sz w:val="24"/>
            <w:szCs w:val="24"/>
          </w:rPr>
          <w:t xml:space="preserve"> any</w:t>
        </w:r>
      </w:ins>
      <w:ins w:id="59" w:author="Carlson School Of Management" w:date="2011-04-19T19:14:00Z">
        <w:r w:rsidR="00FE6997">
          <w:rPr>
            <w:rFonts w:ascii="Times New Roman" w:eastAsia="Times New Roman" w:hAnsi="Times New Roman"/>
            <w:sz w:val="24"/>
            <w:szCs w:val="24"/>
          </w:rPr>
          <w:t xml:space="preserve"> sale of The Hotel</w:t>
        </w:r>
      </w:ins>
      <w:ins w:id="60" w:author="Carlson School Of Management" w:date="2011-04-19T19:11:00Z">
        <w:r w:rsidR="00FE6997">
          <w:rPr>
            <w:rFonts w:ascii="Times New Roman" w:eastAsia="Times New Roman" w:hAnsi="Times New Roman"/>
            <w:sz w:val="24"/>
            <w:szCs w:val="24"/>
          </w:rPr>
          <w:t xml:space="preserve">, </w:t>
        </w:r>
      </w:ins>
      <w:ins w:id="61" w:author="Carlson School Of Management" w:date="2011-04-19T19:13:00Z">
        <w:r w:rsidR="00FE6997">
          <w:rPr>
            <w:rFonts w:ascii="Times New Roman" w:eastAsia="Times New Roman" w:hAnsi="Times New Roman"/>
            <w:sz w:val="24"/>
            <w:szCs w:val="24"/>
          </w:rPr>
          <w:t>stated</w:t>
        </w:r>
      </w:ins>
      <w:ins w:id="62" w:author="Carlson School Of Management" w:date="2011-04-19T19:11:00Z">
        <w:r w:rsidR="00FE6997">
          <w:rPr>
            <w:rFonts w:ascii="Times New Roman" w:eastAsia="Times New Roman" w:hAnsi="Times New Roman"/>
            <w:sz w:val="24"/>
            <w:szCs w:val="24"/>
          </w:rPr>
          <w:t xml:space="preserve"> contract is void to a new owner.</w:t>
        </w:r>
      </w:ins>
      <w:ins w:id="63" w:author="Carlson School Of Management" w:date="2011-04-19T19:17:00Z">
        <w:r w:rsidR="00FE6997">
          <w:rPr>
            <w:rFonts w:ascii="Times New Roman" w:eastAsia="Times New Roman" w:hAnsi="Times New Roman"/>
            <w:sz w:val="24"/>
            <w:szCs w:val="24"/>
          </w:rPr>
          <w:t xml:space="preserve">  Any sale of The Hotel is at the</w:t>
        </w:r>
      </w:ins>
      <w:ins w:id="64" w:author="Carlson School Of Management" w:date="2011-04-19T19:18:00Z">
        <w:r w:rsidR="00FE6997">
          <w:rPr>
            <w:rFonts w:ascii="Times New Roman" w:eastAsia="Times New Roman" w:hAnsi="Times New Roman"/>
            <w:sz w:val="24"/>
            <w:szCs w:val="24"/>
          </w:rPr>
          <w:t xml:space="preserve"> Employer’s</w:t>
        </w:r>
      </w:ins>
      <w:ins w:id="65" w:author="Carlson School Of Management" w:date="2011-04-19T19:17:00Z">
        <w:r w:rsidR="00FE6997">
          <w:rPr>
            <w:rFonts w:ascii="Times New Roman" w:eastAsia="Times New Roman" w:hAnsi="Times New Roman"/>
            <w:sz w:val="24"/>
            <w:szCs w:val="24"/>
          </w:rPr>
          <w:t xml:space="preserve"> discretion.</w:t>
        </w:r>
      </w:ins>
      <w:ins w:id="66" w:author="Carlson School Of Management" w:date="2011-04-19T19:15:00Z">
        <w:r w:rsidR="00FE6997">
          <w:rPr>
            <w:rFonts w:ascii="Times New Roman" w:eastAsia="Times New Roman" w:hAnsi="Times New Roman"/>
            <w:sz w:val="24"/>
            <w:szCs w:val="24"/>
          </w:rPr>
          <w:t xml:space="preserve">  </w:t>
        </w:r>
      </w:ins>
    </w:p>
    <w:p w14:paraId="745ED176"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8.16 - </w:t>
      </w:r>
      <w:r w:rsidRPr="00C54AC4">
        <w:rPr>
          <w:rFonts w:ascii="Times New Roman" w:eastAsia="Times New Roman" w:hAnsi="Times New Roman"/>
          <w:sz w:val="24"/>
          <w:szCs w:val="24"/>
          <w:u w:val="single"/>
        </w:rPr>
        <w:t>Rest Breaks</w:t>
      </w:r>
      <w:r w:rsidRPr="00C54AC4">
        <w:rPr>
          <w:rFonts w:ascii="Times New Roman" w:eastAsia="Times New Roman" w:hAnsi="Times New Roman"/>
          <w:sz w:val="24"/>
          <w:szCs w:val="24"/>
        </w:rPr>
        <w:t xml:space="preserve"> - The Hotel shall continue to provide paid breaks in accordance with current practices. However, an employee who does not take a break may not leave before the end of his/her shift for that reason.</w:t>
      </w:r>
    </w:p>
    <w:p w14:paraId="74969AA5"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67" w:name="Part10"/>
      <w:r w:rsidRPr="00C54AC4">
        <w:rPr>
          <w:rFonts w:ascii="Times New Roman" w:eastAsia="Times New Roman" w:hAnsi="Times New Roman"/>
          <w:sz w:val="24"/>
          <w:szCs w:val="24"/>
        </w:rPr>
        <w:t>ARTICLE 9</w:t>
      </w:r>
    </w:p>
    <w:bookmarkEnd w:id="67"/>
    <w:p w14:paraId="50B792AB"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SENIORITY</w:t>
      </w:r>
    </w:p>
    <w:p w14:paraId="2D828529"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9.1 - </w:t>
      </w:r>
      <w:r w:rsidRPr="00C54AC4">
        <w:rPr>
          <w:rFonts w:ascii="Times New Roman" w:eastAsia="Times New Roman" w:hAnsi="Times New Roman"/>
          <w:sz w:val="24"/>
          <w:szCs w:val="24"/>
          <w:u w:val="single"/>
        </w:rPr>
        <w:t>Definitions</w:t>
      </w:r>
      <w:r w:rsidRPr="00C54AC4">
        <w:rPr>
          <w:rFonts w:ascii="Times New Roman" w:eastAsia="Times New Roman" w:hAnsi="Times New Roman"/>
          <w:sz w:val="24"/>
          <w:szCs w:val="24"/>
        </w:rPr>
        <w:t xml:space="preserve">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795"/>
        <w:gridCol w:w="8685"/>
      </w:tblGrid>
      <w:tr w:rsidR="00C54AC4" w:rsidRPr="00C54AC4" w14:paraId="315902A7" w14:textId="77777777" w:rsidTr="00C54AC4">
        <w:trPr>
          <w:tblCellSpacing w:w="15" w:type="dxa"/>
        </w:trPr>
        <w:tc>
          <w:tcPr>
            <w:tcW w:w="750" w:type="dxa"/>
            <w:hideMark/>
          </w:tcPr>
          <w:p w14:paraId="033B43F9"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hideMark/>
          </w:tcPr>
          <w:p w14:paraId="13AB6547"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Seniority shall mean continuous length of service in the establishment from the first day of work in the classification covered by this Agreement after completing probation. Such classifications are set forth in Appendix B, incorporated herein. With the exception of the banquet wait staff and banquet bartenders, such seniority shall be established by being regularly scheduled in a classification. Employees who work on an intermittent basis in another classification shall not build seniority in that classification.</w:t>
            </w:r>
          </w:p>
        </w:tc>
      </w:tr>
      <w:tr w:rsidR="00C54AC4" w:rsidRPr="00C54AC4" w14:paraId="2F54CA2D" w14:textId="77777777" w:rsidTr="00C54AC4">
        <w:trPr>
          <w:tblCellSpacing w:w="15" w:type="dxa"/>
        </w:trPr>
        <w:tc>
          <w:tcPr>
            <w:tcW w:w="750" w:type="dxa"/>
            <w:hideMark/>
          </w:tcPr>
          <w:p w14:paraId="3EC79171"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hideMark/>
          </w:tcPr>
          <w:p w14:paraId="09236E8D"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Banquet Waitpersons and Banquet Bartenders</w:t>
            </w:r>
            <w:r w:rsidRPr="00C54AC4">
              <w:rPr>
                <w:rFonts w:ascii="Times New Roman" w:eastAsia="Times New Roman" w:hAnsi="Times New Roman"/>
                <w:sz w:val="24"/>
                <w:szCs w:val="24"/>
              </w:rPr>
              <w:t xml:space="preserve"> - Banquet waitpersons and banquet bartenders shall accrue seniority from first function worked after completion of the </w:t>
            </w:r>
            <w:r w:rsidRPr="00C54AC4">
              <w:rPr>
                <w:rFonts w:ascii="Times New Roman" w:eastAsia="Times New Roman" w:hAnsi="Times New Roman"/>
                <w:sz w:val="24"/>
                <w:szCs w:val="24"/>
              </w:rPr>
              <w:lastRenderedPageBreak/>
              <w:t>probationary period in the classification within either the regular or extra list where such lists apply. Employees moving from the regular list to the extra list shall be placed on the extra list in accordance with their overall banquet wait seniority, i.e., dovetailed. Employees moving from the extra to the regular list shall be placed at the bottom of such list.</w:t>
            </w:r>
          </w:p>
        </w:tc>
      </w:tr>
    </w:tbl>
    <w:p w14:paraId="62DCE79A"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lastRenderedPageBreak/>
        <w:t xml:space="preserve">9.2 - </w:t>
      </w:r>
      <w:r w:rsidRPr="00C54AC4">
        <w:rPr>
          <w:rFonts w:ascii="Times New Roman" w:eastAsia="Times New Roman" w:hAnsi="Times New Roman"/>
          <w:sz w:val="24"/>
          <w:szCs w:val="24"/>
          <w:u w:val="single"/>
        </w:rPr>
        <w:t>Same Start Date</w:t>
      </w:r>
      <w:r w:rsidRPr="00C54AC4">
        <w:rPr>
          <w:rFonts w:ascii="Times New Roman" w:eastAsia="Times New Roman" w:hAnsi="Times New Roman"/>
          <w:sz w:val="24"/>
          <w:szCs w:val="24"/>
        </w:rPr>
        <w:t xml:space="preserve"> - In the event two or more employees begin work on the same day, a numerical suffix will be attached to the seniority date of such employees based on the last four digits of the employee's social security number. The employee with the lowest four digit number shall be deemed the most senior.</w:t>
      </w:r>
    </w:p>
    <w:p w14:paraId="4FADF52E"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9.3 - </w:t>
      </w:r>
      <w:r w:rsidRPr="00C54AC4">
        <w:rPr>
          <w:rFonts w:ascii="Times New Roman" w:eastAsia="Times New Roman" w:hAnsi="Times New Roman"/>
          <w:sz w:val="24"/>
          <w:szCs w:val="24"/>
          <w:u w:val="single"/>
        </w:rPr>
        <w:t>Probationary Period - New Employees</w:t>
      </w:r>
      <w:r w:rsidRPr="00C54AC4">
        <w:rPr>
          <w:rFonts w:ascii="Times New Roman" w:eastAsia="Times New Roman" w:hAnsi="Times New Roman"/>
          <w:sz w:val="24"/>
          <w:szCs w:val="24"/>
        </w:rPr>
        <w:t xml:space="preserve"> - Any new employee shall be employed on a thirty (30) day trial or probationary basis, during which time she/he may be discharged without recourse; provided, however, that this probationary period will be automatically extended an additional thirty (30) days after written notice to the Union and the employee of such extension and the reason therefore. Provided further, that for part-time employees this probationary period will be automatically extended for yet another </w:t>
      </w:r>
      <w:proofErr w:type="gramStart"/>
      <w:r w:rsidRPr="00C54AC4">
        <w:rPr>
          <w:rFonts w:ascii="Times New Roman" w:eastAsia="Times New Roman" w:hAnsi="Times New Roman"/>
          <w:sz w:val="24"/>
          <w:szCs w:val="24"/>
        </w:rPr>
        <w:t>thirty (30) days</w:t>
      </w:r>
      <w:proofErr w:type="gramEnd"/>
      <w:r w:rsidRPr="00C54AC4">
        <w:rPr>
          <w:rFonts w:ascii="Times New Roman" w:eastAsia="Times New Roman" w:hAnsi="Times New Roman"/>
          <w:sz w:val="24"/>
          <w:szCs w:val="24"/>
        </w:rPr>
        <w:t xml:space="preserve"> after written notice to the Union and the employee of such extension and the reason therefore. After the trial period, she/he shall be placed on the seniority list and her/his seniority shall then date from the first day of her/his current period of employment.</w:t>
      </w:r>
    </w:p>
    <w:p w14:paraId="5FA3D7AD"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9.4 - </w:t>
      </w:r>
      <w:r w:rsidRPr="00C54AC4">
        <w:rPr>
          <w:rFonts w:ascii="Times New Roman" w:eastAsia="Times New Roman" w:hAnsi="Times New Roman"/>
          <w:sz w:val="24"/>
          <w:szCs w:val="24"/>
          <w:u w:val="single"/>
        </w:rPr>
        <w:t>Probationary Period - New Classification</w:t>
      </w:r>
      <w:r w:rsidRPr="00C54AC4">
        <w:rPr>
          <w:rFonts w:ascii="Times New Roman" w:eastAsia="Times New Roman" w:hAnsi="Times New Roman"/>
          <w:sz w:val="24"/>
          <w:szCs w:val="24"/>
        </w:rPr>
        <w:t xml:space="preserve"> - An employee promoted to a higher classification shall serve twenty (20) working days probationary period. During the probationary period, the Employer may return the employee to their previously held classification, room and schedule, for inability to perform the duties of the new job, or the employee may elect to return to their previously held classification, room and schedule, if the position is not permanently filled; otherwise, the employee shall be given available work in that classification. Employees so returning to previous work shall suffer no loss of seniority.</w:t>
      </w:r>
    </w:p>
    <w:p w14:paraId="2B95EC41"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9.5 - </w:t>
      </w:r>
      <w:r w:rsidRPr="00C54AC4">
        <w:rPr>
          <w:rFonts w:ascii="Times New Roman" w:eastAsia="Times New Roman" w:hAnsi="Times New Roman"/>
          <w:sz w:val="24"/>
          <w:szCs w:val="24"/>
          <w:u w:val="single"/>
        </w:rPr>
        <w:t>Areas of Seniority</w:t>
      </w:r>
      <w:r w:rsidRPr="00C54AC4">
        <w:rPr>
          <w:rFonts w:ascii="Times New Roman" w:eastAsia="Times New Roman" w:hAnsi="Times New Roman"/>
          <w:sz w:val="24"/>
          <w:szCs w:val="24"/>
        </w:rPr>
        <w:t xml:space="preserve"> - The Employer and Union agree to recognize seniority in the following areas:</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428"/>
        <w:gridCol w:w="930"/>
        <w:gridCol w:w="8122"/>
      </w:tblGrid>
      <w:tr w:rsidR="00C54AC4" w:rsidRPr="00C54AC4" w14:paraId="5D8450A0" w14:textId="77777777" w:rsidTr="00C54AC4">
        <w:trPr>
          <w:tblCellSpacing w:w="15" w:type="dxa"/>
        </w:trPr>
        <w:tc>
          <w:tcPr>
            <w:tcW w:w="750" w:type="dxa"/>
            <w:hideMark/>
          </w:tcPr>
          <w:p w14:paraId="31953C60"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gridSpan w:val="2"/>
            <w:hideMark/>
          </w:tcPr>
          <w:p w14:paraId="453A02A5"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Employees shall be laid off and returned to work according to their length of service in their respective job classifications as set out in 9.5 and 9.6 below.</w:t>
            </w:r>
          </w:p>
        </w:tc>
      </w:tr>
      <w:tr w:rsidR="00C54AC4" w:rsidRPr="00C54AC4" w14:paraId="7FB2E835" w14:textId="77777777" w:rsidTr="00C54AC4">
        <w:trPr>
          <w:tblCellSpacing w:w="15" w:type="dxa"/>
        </w:trPr>
        <w:tc>
          <w:tcPr>
            <w:tcW w:w="750" w:type="dxa"/>
            <w:hideMark/>
          </w:tcPr>
          <w:p w14:paraId="3815FE6A"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gridSpan w:val="2"/>
            <w:hideMark/>
          </w:tcPr>
          <w:p w14:paraId="3ECDFEC0"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Scheduling of vacation time.</w:t>
            </w:r>
          </w:p>
        </w:tc>
      </w:tr>
      <w:tr w:rsidR="00C54AC4" w:rsidRPr="00C54AC4" w14:paraId="5AF08684" w14:textId="77777777" w:rsidTr="00C54AC4">
        <w:trPr>
          <w:tblCellSpacing w:w="15" w:type="dxa"/>
        </w:trPr>
        <w:tc>
          <w:tcPr>
            <w:tcW w:w="750" w:type="dxa"/>
            <w:hideMark/>
          </w:tcPr>
          <w:p w14:paraId="0D833F01"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c)</w:t>
            </w:r>
          </w:p>
        </w:tc>
        <w:tc>
          <w:tcPr>
            <w:tcW w:w="0" w:type="auto"/>
            <w:gridSpan w:val="2"/>
            <w:hideMark/>
          </w:tcPr>
          <w:p w14:paraId="7F14C5AD"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Offering of overtime work and requiring in reverse order.</w:t>
            </w:r>
          </w:p>
        </w:tc>
      </w:tr>
      <w:tr w:rsidR="00C54AC4" w:rsidRPr="00C54AC4" w14:paraId="74C040C4" w14:textId="77777777" w:rsidTr="00C54AC4">
        <w:trPr>
          <w:tblCellSpacing w:w="15" w:type="dxa"/>
        </w:trPr>
        <w:tc>
          <w:tcPr>
            <w:tcW w:w="750" w:type="dxa"/>
            <w:hideMark/>
          </w:tcPr>
          <w:p w14:paraId="58655BC8"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d)</w:t>
            </w:r>
          </w:p>
        </w:tc>
        <w:tc>
          <w:tcPr>
            <w:tcW w:w="0" w:type="auto"/>
            <w:gridSpan w:val="2"/>
            <w:hideMark/>
          </w:tcPr>
          <w:p w14:paraId="437EDBBA"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Employees may exercise their seniority to not work the holiday, if business permits with the junior employee(s) in the classification being required to work as needed. To be excused employees shall give the Employer two (2) weeks notice prior to the holiday. Employees regularly scheduled to work the day on which the holiday is celebrated may not be bumped out of their shift.</w:t>
            </w:r>
          </w:p>
        </w:tc>
      </w:tr>
      <w:tr w:rsidR="00C54AC4" w:rsidRPr="00C54AC4" w14:paraId="20A3B8F9" w14:textId="77777777" w:rsidTr="00C54AC4">
        <w:trPr>
          <w:tblCellSpacing w:w="15" w:type="dxa"/>
        </w:trPr>
        <w:tc>
          <w:tcPr>
            <w:tcW w:w="750" w:type="dxa"/>
            <w:hideMark/>
          </w:tcPr>
          <w:p w14:paraId="0E818303"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e)</w:t>
            </w:r>
          </w:p>
        </w:tc>
        <w:tc>
          <w:tcPr>
            <w:tcW w:w="0" w:type="auto"/>
            <w:gridSpan w:val="2"/>
            <w:hideMark/>
          </w:tcPr>
          <w:p w14:paraId="198BBB78"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Scheduling of Work</w:t>
            </w:r>
            <w:r w:rsidRPr="00C54AC4">
              <w:rPr>
                <w:rFonts w:ascii="Times New Roman" w:eastAsia="Times New Roman" w:hAnsi="Times New Roman"/>
                <w:sz w:val="24"/>
                <w:szCs w:val="24"/>
              </w:rPr>
              <w:t xml:space="preserve"> -</w:t>
            </w:r>
          </w:p>
        </w:tc>
      </w:tr>
      <w:tr w:rsidR="00C54AC4" w:rsidRPr="00C54AC4" w14:paraId="614F9EDC" w14:textId="77777777" w:rsidTr="00C54AC4">
        <w:trPr>
          <w:tblCellSpacing w:w="15" w:type="dxa"/>
        </w:trPr>
        <w:tc>
          <w:tcPr>
            <w:tcW w:w="750" w:type="dxa"/>
            <w:vAlign w:val="center"/>
            <w:hideMark/>
          </w:tcPr>
          <w:p w14:paraId="43FBDBC8"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750" w:type="dxa"/>
            <w:hideMark/>
          </w:tcPr>
          <w:p w14:paraId="302B71C2"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1.</w:t>
            </w:r>
          </w:p>
        </w:tc>
        <w:tc>
          <w:tcPr>
            <w:tcW w:w="7500" w:type="dxa"/>
            <w:hideMark/>
          </w:tcPr>
          <w:p w14:paraId="0DB7DAC0"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Where practical, senior employees who are qualified shall be scheduled to receive the maximum number of available hours on the work schedule up to an eight (8) </w:t>
            </w:r>
            <w:r w:rsidRPr="00C54AC4">
              <w:rPr>
                <w:rFonts w:ascii="Times New Roman" w:eastAsia="Times New Roman" w:hAnsi="Times New Roman"/>
                <w:sz w:val="24"/>
                <w:szCs w:val="24"/>
              </w:rPr>
              <w:lastRenderedPageBreak/>
              <w:t xml:space="preserve">hour day, five (5) day, forty (40) hour week. Senior employees may not claim part of a shift and may claim shifts only when they become available on a regular basis. Split shifts shall be considered separate shifts for scheduling purposes. It is understood that employees shall not be permitted to establish their own work schedules nor shall they be permitted to work overtime without the specific approval of their supervisor. Nothing herein shall be interpreted as a guarantee of a minimum number of hours or days of work. </w:t>
            </w:r>
          </w:p>
        </w:tc>
      </w:tr>
      <w:tr w:rsidR="00C54AC4" w:rsidRPr="00C54AC4" w14:paraId="4ED89F2A" w14:textId="77777777" w:rsidTr="00C54AC4">
        <w:trPr>
          <w:tblCellSpacing w:w="15" w:type="dxa"/>
        </w:trPr>
        <w:tc>
          <w:tcPr>
            <w:tcW w:w="750" w:type="dxa"/>
            <w:vAlign w:val="center"/>
            <w:hideMark/>
          </w:tcPr>
          <w:p w14:paraId="468E5715"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lastRenderedPageBreak/>
              <w:t> </w:t>
            </w:r>
          </w:p>
        </w:tc>
        <w:tc>
          <w:tcPr>
            <w:tcW w:w="750" w:type="dxa"/>
            <w:hideMark/>
          </w:tcPr>
          <w:p w14:paraId="5DAF8F74"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2.</w:t>
            </w:r>
          </w:p>
        </w:tc>
        <w:tc>
          <w:tcPr>
            <w:tcW w:w="7500" w:type="dxa"/>
            <w:hideMark/>
          </w:tcPr>
          <w:p w14:paraId="331F3247"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The above factors, in the use of part-time employees and work schedules will be recognized in scheduling.</w:t>
            </w:r>
          </w:p>
        </w:tc>
      </w:tr>
      <w:tr w:rsidR="00C54AC4" w:rsidRPr="00C54AC4" w14:paraId="7135AAD9" w14:textId="77777777" w:rsidTr="00C54AC4">
        <w:trPr>
          <w:tblCellSpacing w:w="15" w:type="dxa"/>
        </w:trPr>
        <w:tc>
          <w:tcPr>
            <w:tcW w:w="750" w:type="dxa"/>
            <w:hideMark/>
          </w:tcPr>
          <w:p w14:paraId="675EF223"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f)</w:t>
            </w:r>
          </w:p>
        </w:tc>
        <w:tc>
          <w:tcPr>
            <w:tcW w:w="0" w:type="auto"/>
            <w:gridSpan w:val="2"/>
            <w:hideMark/>
          </w:tcPr>
          <w:p w14:paraId="407C076D"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Promotion, demotion or transfer to new job openings.</w:t>
            </w:r>
          </w:p>
        </w:tc>
      </w:tr>
      <w:tr w:rsidR="00C54AC4" w:rsidRPr="00C54AC4" w14:paraId="4235F55B" w14:textId="77777777" w:rsidTr="00C54AC4">
        <w:trPr>
          <w:tblCellSpacing w:w="15" w:type="dxa"/>
        </w:trPr>
        <w:tc>
          <w:tcPr>
            <w:tcW w:w="750" w:type="dxa"/>
            <w:hideMark/>
          </w:tcPr>
          <w:p w14:paraId="32E84743"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g)</w:t>
            </w:r>
          </w:p>
        </w:tc>
        <w:tc>
          <w:tcPr>
            <w:tcW w:w="0" w:type="auto"/>
            <w:gridSpan w:val="2"/>
            <w:hideMark/>
          </w:tcPr>
          <w:p w14:paraId="140295B5"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Upon request in writing, any employee scheduled less than five (5) days per week may exercise her/his seniority for five (5) days of work per week when additional shifts become vacated on a regular basis, unless such shifts are eliminated. The employee must bid the five (5) day schedule as posted.</w:t>
            </w:r>
          </w:p>
        </w:tc>
      </w:tr>
      <w:tr w:rsidR="00C54AC4" w:rsidRPr="00C54AC4" w14:paraId="0A22CBCC" w14:textId="77777777" w:rsidTr="00C54AC4">
        <w:trPr>
          <w:tblCellSpacing w:w="15" w:type="dxa"/>
        </w:trPr>
        <w:tc>
          <w:tcPr>
            <w:tcW w:w="750" w:type="dxa"/>
            <w:hideMark/>
          </w:tcPr>
          <w:p w14:paraId="2B126B2B"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h)</w:t>
            </w:r>
          </w:p>
        </w:tc>
        <w:tc>
          <w:tcPr>
            <w:tcW w:w="0" w:type="auto"/>
            <w:gridSpan w:val="2"/>
            <w:hideMark/>
          </w:tcPr>
          <w:p w14:paraId="7CA6128E"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Bartenders whose hours are involuntarily reduced below those for which they are regularly scheduled will be permitted to pick up available hours at banquet bars on the basis of their seniority.</w:t>
            </w:r>
          </w:p>
        </w:tc>
      </w:tr>
      <w:tr w:rsidR="00C54AC4" w:rsidRPr="00C54AC4" w14:paraId="04AC7E5E" w14:textId="77777777" w:rsidTr="00C54AC4">
        <w:trPr>
          <w:tblCellSpacing w:w="15" w:type="dxa"/>
        </w:trPr>
        <w:tc>
          <w:tcPr>
            <w:tcW w:w="750" w:type="dxa"/>
            <w:hideMark/>
          </w:tcPr>
          <w:p w14:paraId="73F10E79" w14:textId="77777777" w:rsidR="00C54AC4" w:rsidRPr="00C54AC4" w:rsidRDefault="00C54AC4" w:rsidP="00C54AC4">
            <w:pPr>
              <w:spacing w:after="0" w:line="240" w:lineRule="auto"/>
              <w:jc w:val="right"/>
              <w:rPr>
                <w:rFonts w:ascii="Times New Roman" w:eastAsia="Times New Roman" w:hAnsi="Times New Roman"/>
                <w:sz w:val="24"/>
                <w:szCs w:val="24"/>
              </w:rPr>
            </w:pPr>
            <w:proofErr w:type="spellStart"/>
            <w:r w:rsidRPr="00C54AC4">
              <w:rPr>
                <w:rFonts w:ascii="Times New Roman" w:eastAsia="Times New Roman" w:hAnsi="Times New Roman"/>
                <w:sz w:val="24"/>
                <w:szCs w:val="24"/>
              </w:rPr>
              <w:t>i</w:t>
            </w:r>
            <w:proofErr w:type="spellEnd"/>
            <w:r w:rsidRPr="00C54AC4">
              <w:rPr>
                <w:rFonts w:ascii="Times New Roman" w:eastAsia="Times New Roman" w:hAnsi="Times New Roman"/>
                <w:sz w:val="24"/>
                <w:szCs w:val="24"/>
              </w:rPr>
              <w:t>)</w:t>
            </w:r>
          </w:p>
        </w:tc>
        <w:tc>
          <w:tcPr>
            <w:tcW w:w="0" w:type="auto"/>
            <w:gridSpan w:val="2"/>
            <w:hideMark/>
          </w:tcPr>
          <w:p w14:paraId="01C52F19" w14:textId="77777777" w:rsidR="00846B66"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Preferential Rooms and Stations</w:t>
            </w:r>
            <w:r w:rsidRPr="00C54AC4">
              <w:rPr>
                <w:rFonts w:ascii="Times New Roman" w:eastAsia="Times New Roman" w:hAnsi="Times New Roman"/>
                <w:sz w:val="24"/>
                <w:szCs w:val="24"/>
              </w:rPr>
              <w:t xml:space="preserve"> - Where rooms and/or stations are assigned on a permanent basis, rather than being rotated, all employees shall be given preferential rooms and/or stations on the basis of seniority, provided they are qualified.</w:t>
            </w:r>
          </w:p>
        </w:tc>
      </w:tr>
      <w:tr w:rsidR="00C54AC4" w:rsidRPr="00C54AC4" w14:paraId="0BCB2BB6" w14:textId="77777777" w:rsidTr="00C54AC4">
        <w:trPr>
          <w:tblCellSpacing w:w="15" w:type="dxa"/>
        </w:trPr>
        <w:tc>
          <w:tcPr>
            <w:tcW w:w="750" w:type="dxa"/>
            <w:hideMark/>
          </w:tcPr>
          <w:p w14:paraId="68789D09"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j)</w:t>
            </w:r>
          </w:p>
        </w:tc>
        <w:tc>
          <w:tcPr>
            <w:tcW w:w="0" w:type="auto"/>
            <w:gridSpan w:val="2"/>
            <w:hideMark/>
          </w:tcPr>
          <w:p w14:paraId="762D5EA3" w14:textId="77777777" w:rsidR="00846B66" w:rsidRDefault="00C54AC4" w:rsidP="00C54AC4">
            <w:pPr>
              <w:spacing w:after="0" w:line="240" w:lineRule="auto"/>
              <w:rPr>
                <w:ins w:id="68" w:author="Carlson School Of Management" w:date="2011-04-19T19:18:00Z"/>
                <w:rFonts w:ascii="Times New Roman" w:eastAsia="Times New Roman" w:hAnsi="Times New Roman"/>
                <w:sz w:val="24"/>
                <w:szCs w:val="24"/>
              </w:rPr>
            </w:pPr>
            <w:r w:rsidRPr="00C54AC4">
              <w:rPr>
                <w:rFonts w:ascii="Times New Roman" w:eastAsia="Times New Roman" w:hAnsi="Times New Roman"/>
                <w:sz w:val="24"/>
                <w:szCs w:val="24"/>
                <w:u w:val="single"/>
              </w:rPr>
              <w:t>Use of Part-Time Employees</w:t>
            </w:r>
            <w:r w:rsidRPr="00C54AC4">
              <w:rPr>
                <w:rFonts w:ascii="Times New Roman" w:eastAsia="Times New Roman" w:hAnsi="Times New Roman"/>
                <w:sz w:val="24"/>
                <w:szCs w:val="24"/>
              </w:rPr>
              <w:t xml:space="preserve"> - Where practical, the Employer shall not use two (2) or more part-time employees where a qualified, full-time employee is available and requests such hours; except in those scheduling situations where the Employer is required to meet the report-in provision (8.12), the available work requires the use of overlapping schedules or a split shift (except wait staff) or where such scheduling is otherwise not practical in the Employer's operations.</w:t>
            </w:r>
          </w:p>
          <w:p w14:paraId="45949836" w14:textId="77777777" w:rsidR="00846B66" w:rsidRDefault="00846B66" w:rsidP="00C54AC4">
            <w:pPr>
              <w:spacing w:after="0" w:line="240" w:lineRule="auto"/>
              <w:rPr>
                <w:ins w:id="69" w:author="Carlson School Of Management" w:date="2011-04-19T19:19:00Z"/>
                <w:rFonts w:ascii="Times New Roman" w:eastAsia="Times New Roman" w:hAnsi="Times New Roman"/>
                <w:sz w:val="24"/>
                <w:szCs w:val="24"/>
              </w:rPr>
            </w:pPr>
          </w:p>
          <w:p w14:paraId="70A03957" w14:textId="77777777" w:rsidR="00846B66" w:rsidRPr="00846B66" w:rsidRDefault="00846B66" w:rsidP="00C54AC4">
            <w:pPr>
              <w:spacing w:after="0" w:line="240" w:lineRule="auto"/>
              <w:rPr>
                <w:ins w:id="70" w:author="Carlson School Of Management" w:date="2011-04-19T19:18:00Z"/>
                <w:rFonts w:ascii="Times New Roman" w:eastAsia="Times New Roman" w:hAnsi="Times New Roman"/>
                <w:sz w:val="24"/>
                <w:szCs w:val="24"/>
              </w:rPr>
            </w:pPr>
            <w:ins w:id="71" w:author="Carlson School Of Management" w:date="2011-04-19T19:19:00Z">
              <w:r>
                <w:rPr>
                  <w:rFonts w:ascii="Times New Roman" w:eastAsia="Times New Roman" w:hAnsi="Times New Roman"/>
                  <w:sz w:val="24"/>
                  <w:szCs w:val="24"/>
                </w:rPr>
                <w:t xml:space="preserve">k) </w:t>
              </w:r>
            </w:ins>
            <w:ins w:id="72" w:author="Carlson School Of Management" w:date="2011-04-19T19:20:00Z">
              <w:r>
                <w:rPr>
                  <w:rFonts w:ascii="Times New Roman" w:eastAsia="Times New Roman" w:hAnsi="Times New Roman"/>
                  <w:sz w:val="24"/>
                  <w:szCs w:val="24"/>
                  <w:u w:val="single"/>
                </w:rPr>
                <w:t>Bankruptcy</w:t>
              </w:r>
              <w:r>
                <w:rPr>
                  <w:rFonts w:ascii="Times New Roman" w:eastAsia="Times New Roman" w:hAnsi="Times New Roman"/>
                  <w:sz w:val="24"/>
                  <w:szCs w:val="24"/>
                </w:rPr>
                <w:t xml:space="preserve"> – In the event of a bankruptcy, any available pension funds will be distributed first to the most senior Employees.</w:t>
              </w:r>
            </w:ins>
          </w:p>
          <w:p w14:paraId="4DC4A3C2" w14:textId="77777777" w:rsidR="00846B66" w:rsidRPr="00C54AC4" w:rsidRDefault="00846B66" w:rsidP="00C54AC4">
            <w:pPr>
              <w:spacing w:after="0" w:line="240" w:lineRule="auto"/>
              <w:rPr>
                <w:rFonts w:ascii="Times New Roman" w:eastAsia="Times New Roman" w:hAnsi="Times New Roman"/>
                <w:sz w:val="24"/>
                <w:szCs w:val="24"/>
              </w:rPr>
            </w:pPr>
          </w:p>
        </w:tc>
      </w:tr>
    </w:tbl>
    <w:p w14:paraId="0C589D9E"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proofErr w:type="gramStart"/>
      <w:r w:rsidRPr="00C54AC4">
        <w:rPr>
          <w:rFonts w:ascii="Times New Roman" w:eastAsia="Times New Roman" w:hAnsi="Times New Roman"/>
          <w:sz w:val="24"/>
          <w:szCs w:val="24"/>
        </w:rPr>
        <w:t>Provided, the employee has the qualifications and ability to perform the work.</w:t>
      </w:r>
      <w:proofErr w:type="gramEnd"/>
    </w:p>
    <w:p w14:paraId="3EA3683A"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9.6 - </w:t>
      </w:r>
      <w:r w:rsidRPr="00C54AC4">
        <w:rPr>
          <w:rFonts w:ascii="Times New Roman" w:eastAsia="Times New Roman" w:hAnsi="Times New Roman"/>
          <w:sz w:val="24"/>
          <w:szCs w:val="24"/>
          <w:u w:val="single"/>
        </w:rPr>
        <w:t>Layoffs and Recalls</w:t>
      </w:r>
      <w:r w:rsidRPr="00C54AC4">
        <w:rPr>
          <w:rFonts w:ascii="Times New Roman" w:eastAsia="Times New Roman" w:hAnsi="Times New Roman"/>
          <w:sz w:val="24"/>
          <w:szCs w:val="24"/>
        </w:rPr>
        <w:t xml:space="preserve"> - During layoffs or reductions in the working force, the employee with the least seniority in the job classification affected shall be laid off first. When the working force is again increased, employees on layoff shall be recalled in the order of their job classification seniority, unless circumstances have occurred during the layoff which make them disqualified. Ability to perform the work available shall be a determining factor in following the principle that the last employee laid off will be the first employee rehired.</w:t>
      </w:r>
    </w:p>
    <w:p w14:paraId="1DE24AE5"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9.7 - </w:t>
      </w:r>
      <w:r w:rsidRPr="00C54AC4">
        <w:rPr>
          <w:rFonts w:ascii="Times New Roman" w:eastAsia="Times New Roman" w:hAnsi="Times New Roman"/>
          <w:sz w:val="24"/>
          <w:szCs w:val="24"/>
          <w:u w:val="single"/>
        </w:rPr>
        <w:t>Bumping</w:t>
      </w:r>
      <w:r w:rsidRPr="00C54AC4">
        <w:rPr>
          <w:rFonts w:ascii="Times New Roman" w:eastAsia="Times New Roman" w:hAnsi="Times New Roman"/>
          <w:sz w:val="24"/>
          <w:szCs w:val="24"/>
        </w:rPr>
        <w:t xml:space="preserve"> - Bumping shall not be permitted except in cases of layoff as described in 9.5(a)</w:t>
      </w:r>
      <w:ins w:id="73" w:author="Carlson School Of Management" w:date="2011-04-19T19:21:00Z">
        <w:r w:rsidR="00470FD3">
          <w:rPr>
            <w:rFonts w:ascii="Times New Roman" w:eastAsia="Times New Roman" w:hAnsi="Times New Roman"/>
            <w:sz w:val="24"/>
            <w:szCs w:val="24"/>
          </w:rPr>
          <w:t xml:space="preserve"> and in 12.6</w:t>
        </w:r>
      </w:ins>
      <w:r w:rsidRPr="00C54AC4">
        <w:rPr>
          <w:rFonts w:ascii="Times New Roman" w:eastAsia="Times New Roman" w:hAnsi="Times New Roman"/>
          <w:sz w:val="24"/>
          <w:szCs w:val="24"/>
        </w:rPr>
        <w:t>.</w:t>
      </w:r>
    </w:p>
    <w:p w14:paraId="0D5FF428"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lastRenderedPageBreak/>
        <w:t xml:space="preserve">9.8 - </w:t>
      </w:r>
      <w:r w:rsidRPr="00C54AC4">
        <w:rPr>
          <w:rFonts w:ascii="Times New Roman" w:eastAsia="Times New Roman" w:hAnsi="Times New Roman"/>
          <w:sz w:val="24"/>
          <w:szCs w:val="24"/>
          <w:u w:val="single"/>
        </w:rPr>
        <w:t>Classification Seniority</w:t>
      </w:r>
      <w:r w:rsidRPr="00C54AC4">
        <w:rPr>
          <w:rFonts w:ascii="Times New Roman" w:eastAsia="Times New Roman" w:hAnsi="Times New Roman"/>
          <w:sz w:val="24"/>
          <w:szCs w:val="24"/>
        </w:rPr>
        <w:t xml:space="preserve"> - Employees changing classifications shall begin their seniority for scheduling on day of entry into the new classification. During layoffs or reduction in the work force within a classification, an employee may exercise any accrued seniority in their prior classification to revert to the classification from which she/he was last transferred.</w:t>
      </w:r>
    </w:p>
    <w:p w14:paraId="35266884"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9.9 - </w:t>
      </w:r>
      <w:r w:rsidRPr="00C54AC4">
        <w:rPr>
          <w:rFonts w:ascii="Times New Roman" w:eastAsia="Times New Roman" w:hAnsi="Times New Roman"/>
          <w:sz w:val="24"/>
          <w:szCs w:val="24"/>
          <w:u w:val="single"/>
        </w:rPr>
        <w:t>Notice of Recall</w:t>
      </w:r>
      <w:r w:rsidRPr="00C54AC4">
        <w:rPr>
          <w:rFonts w:ascii="Times New Roman" w:eastAsia="Times New Roman" w:hAnsi="Times New Roman"/>
          <w:sz w:val="24"/>
          <w:szCs w:val="24"/>
        </w:rPr>
        <w:t xml:space="preserve"> - Where an employee is notified at the time of layoff when she/he is to report back to work, she/he will promptly report at such time without further notice. When an employee is not notified at the time of layoff when she/he is to report back to work, she/he shall be given three (3) days notice of when to report back to work, if the period of layoff has been less then fourteen (14) days. If the layoff period extends for fourteen (14) days or more, the employee shall be given seven (7) days notice of the time to report back to work. Notice to report back to work shall be given by a letter to the address furnished to the Employer by the employee. While waiting for an employee to report back to work, the Employer may utilize any other available person to perform the work.</w:t>
      </w:r>
    </w:p>
    <w:p w14:paraId="1D845C75"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9.10 - </w:t>
      </w:r>
      <w:r w:rsidRPr="00C54AC4">
        <w:rPr>
          <w:rFonts w:ascii="Times New Roman" w:eastAsia="Times New Roman" w:hAnsi="Times New Roman"/>
          <w:sz w:val="24"/>
          <w:szCs w:val="24"/>
          <w:u w:val="single"/>
        </w:rPr>
        <w:t>Loss of Seniority</w:t>
      </w:r>
      <w:r w:rsidRPr="00C54AC4">
        <w:rPr>
          <w:rFonts w:ascii="Times New Roman" w:eastAsia="Times New Roman" w:hAnsi="Times New Roman"/>
          <w:sz w:val="24"/>
          <w:szCs w:val="24"/>
        </w:rPr>
        <w:t xml:space="preserve"> - Seniority and job rights shall be terminated for the following reasons, as well as any other reasons established under the terms of this Agreement:</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795"/>
        <w:gridCol w:w="8685"/>
      </w:tblGrid>
      <w:tr w:rsidR="00C54AC4" w:rsidRPr="00C54AC4" w14:paraId="47AB208C" w14:textId="77777777" w:rsidTr="00C54AC4">
        <w:trPr>
          <w:tblCellSpacing w:w="15" w:type="dxa"/>
        </w:trPr>
        <w:tc>
          <w:tcPr>
            <w:tcW w:w="750" w:type="dxa"/>
            <w:hideMark/>
          </w:tcPr>
          <w:p w14:paraId="79DBB96F"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hideMark/>
          </w:tcPr>
          <w:p w14:paraId="7D65DBB8"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Voluntary quitting.</w:t>
            </w:r>
          </w:p>
        </w:tc>
      </w:tr>
      <w:tr w:rsidR="00C54AC4" w:rsidRPr="00C54AC4" w14:paraId="3B526BAC" w14:textId="77777777" w:rsidTr="00C54AC4">
        <w:trPr>
          <w:tblCellSpacing w:w="15" w:type="dxa"/>
        </w:trPr>
        <w:tc>
          <w:tcPr>
            <w:tcW w:w="750" w:type="dxa"/>
            <w:hideMark/>
          </w:tcPr>
          <w:p w14:paraId="0B0C7AB2"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hideMark/>
          </w:tcPr>
          <w:p w14:paraId="78CBBE5A"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Discharge for cause.</w:t>
            </w:r>
          </w:p>
        </w:tc>
      </w:tr>
      <w:tr w:rsidR="00C54AC4" w:rsidRPr="00C54AC4" w14:paraId="107CC521" w14:textId="77777777" w:rsidTr="00C54AC4">
        <w:trPr>
          <w:tblCellSpacing w:w="15" w:type="dxa"/>
        </w:trPr>
        <w:tc>
          <w:tcPr>
            <w:tcW w:w="750" w:type="dxa"/>
            <w:hideMark/>
          </w:tcPr>
          <w:p w14:paraId="63F96B64"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c)</w:t>
            </w:r>
          </w:p>
        </w:tc>
        <w:tc>
          <w:tcPr>
            <w:tcW w:w="0" w:type="auto"/>
            <w:hideMark/>
          </w:tcPr>
          <w:p w14:paraId="7299C739"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Failure to return to work after recall as provided.</w:t>
            </w:r>
          </w:p>
        </w:tc>
      </w:tr>
      <w:tr w:rsidR="00C54AC4" w:rsidRPr="00C54AC4" w14:paraId="7646AD9E" w14:textId="77777777" w:rsidTr="00C54AC4">
        <w:trPr>
          <w:tblCellSpacing w:w="15" w:type="dxa"/>
        </w:trPr>
        <w:tc>
          <w:tcPr>
            <w:tcW w:w="750" w:type="dxa"/>
            <w:hideMark/>
          </w:tcPr>
          <w:p w14:paraId="1DA33A5D"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d)</w:t>
            </w:r>
          </w:p>
        </w:tc>
        <w:tc>
          <w:tcPr>
            <w:tcW w:w="0" w:type="auto"/>
            <w:hideMark/>
          </w:tcPr>
          <w:p w14:paraId="1A02BE2E"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Failure to return to work promptly at the end of an authorized leave of absence, unless due to Act of God.</w:t>
            </w:r>
          </w:p>
        </w:tc>
      </w:tr>
      <w:tr w:rsidR="00C54AC4" w:rsidRPr="00C54AC4" w14:paraId="1A1C5C4F" w14:textId="77777777" w:rsidTr="00C54AC4">
        <w:trPr>
          <w:tblCellSpacing w:w="15" w:type="dxa"/>
        </w:trPr>
        <w:tc>
          <w:tcPr>
            <w:tcW w:w="750" w:type="dxa"/>
            <w:hideMark/>
          </w:tcPr>
          <w:p w14:paraId="107F8E79"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e)</w:t>
            </w:r>
          </w:p>
        </w:tc>
        <w:tc>
          <w:tcPr>
            <w:tcW w:w="0" w:type="auto"/>
            <w:hideMark/>
          </w:tcPr>
          <w:p w14:paraId="0889660B"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Remaining on layoff for longer then twelve (12) months.</w:t>
            </w:r>
          </w:p>
        </w:tc>
      </w:tr>
      <w:tr w:rsidR="00C54AC4" w:rsidRPr="00C54AC4" w14:paraId="12E21AC1" w14:textId="77777777" w:rsidTr="00C54AC4">
        <w:trPr>
          <w:tblCellSpacing w:w="15" w:type="dxa"/>
        </w:trPr>
        <w:tc>
          <w:tcPr>
            <w:tcW w:w="750" w:type="dxa"/>
            <w:hideMark/>
          </w:tcPr>
          <w:p w14:paraId="4D0E11E6"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f)</w:t>
            </w:r>
          </w:p>
        </w:tc>
        <w:tc>
          <w:tcPr>
            <w:tcW w:w="0" w:type="auto"/>
            <w:hideMark/>
          </w:tcPr>
          <w:p w14:paraId="2FD17E2C"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Terminates employment from the regular schedule and works on an intermittent call-basis only.</w:t>
            </w:r>
          </w:p>
        </w:tc>
      </w:tr>
      <w:tr w:rsidR="00C54AC4" w:rsidRPr="00C54AC4" w14:paraId="57749C0C" w14:textId="77777777" w:rsidTr="00C54AC4">
        <w:trPr>
          <w:tblCellSpacing w:w="15" w:type="dxa"/>
        </w:trPr>
        <w:tc>
          <w:tcPr>
            <w:tcW w:w="750" w:type="dxa"/>
            <w:hideMark/>
          </w:tcPr>
          <w:p w14:paraId="07291D82"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g)</w:t>
            </w:r>
          </w:p>
        </w:tc>
        <w:tc>
          <w:tcPr>
            <w:tcW w:w="0" w:type="auto"/>
            <w:hideMark/>
          </w:tcPr>
          <w:p w14:paraId="4F5DAAF7"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Is absent for two (2) consecutive workdays without reporting to the Company the reasons for the absence.</w:t>
            </w:r>
          </w:p>
        </w:tc>
      </w:tr>
    </w:tbl>
    <w:p w14:paraId="2F935BCA"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9.11 - </w:t>
      </w:r>
      <w:r w:rsidRPr="00C54AC4">
        <w:rPr>
          <w:rFonts w:ascii="Times New Roman" w:eastAsia="Times New Roman" w:hAnsi="Times New Roman"/>
          <w:sz w:val="24"/>
          <w:szCs w:val="24"/>
          <w:u w:val="single"/>
        </w:rPr>
        <w:t>Job Posting</w:t>
      </w:r>
      <w:r w:rsidRPr="00C54AC4">
        <w:rPr>
          <w:rFonts w:ascii="Times New Roman" w:eastAsia="Times New Roman" w:hAnsi="Times New Roman"/>
          <w:sz w:val="24"/>
          <w:szCs w:val="24"/>
        </w:rPr>
        <w:t xml:space="preserve"> - New job openings will be posted for a minimum of five (5) days, including the weekend and will be awarded to qualified applicants. If qualifications are equal, seniority shall prevail. The job opening may be filled from any source on a temporary basis during its vacancy.</w:t>
      </w:r>
    </w:p>
    <w:p w14:paraId="43352FA5"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9.12 - </w:t>
      </w:r>
      <w:r w:rsidRPr="00C54AC4">
        <w:rPr>
          <w:rFonts w:ascii="Times New Roman" w:eastAsia="Times New Roman" w:hAnsi="Times New Roman"/>
          <w:sz w:val="24"/>
          <w:szCs w:val="24"/>
          <w:u w:val="single"/>
        </w:rPr>
        <w:t>Seniority List</w:t>
      </w:r>
      <w:r w:rsidRPr="00C54AC4">
        <w:rPr>
          <w:rFonts w:ascii="Times New Roman" w:eastAsia="Times New Roman" w:hAnsi="Times New Roman"/>
          <w:sz w:val="24"/>
          <w:szCs w:val="24"/>
        </w:rPr>
        <w:t xml:space="preserve"> - The Employer shall furnish an accurate seniority list to the Union within ten (10) days of the date on which this Agreement is signed. Thereafter, the Employer shall notify the Union of each employee who has been separated from employment and such other monthly information on employees as has been provided.</w:t>
      </w:r>
    </w:p>
    <w:p w14:paraId="6A71AFEB"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74" w:name="Part11"/>
      <w:r w:rsidRPr="00C54AC4">
        <w:rPr>
          <w:rFonts w:ascii="Times New Roman" w:eastAsia="Times New Roman" w:hAnsi="Times New Roman"/>
          <w:sz w:val="24"/>
          <w:szCs w:val="24"/>
        </w:rPr>
        <w:t>ARTICLE 10</w:t>
      </w:r>
    </w:p>
    <w:bookmarkEnd w:id="74"/>
    <w:p w14:paraId="2676C88D"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GRIEVANCE AND ARBITRATION PROCEDURE</w:t>
      </w:r>
    </w:p>
    <w:p w14:paraId="35F89E91"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10.1 - </w:t>
      </w:r>
      <w:r w:rsidRPr="00C54AC4">
        <w:rPr>
          <w:rFonts w:ascii="Times New Roman" w:eastAsia="Times New Roman" w:hAnsi="Times New Roman"/>
          <w:sz w:val="24"/>
          <w:szCs w:val="24"/>
          <w:u w:val="single"/>
        </w:rPr>
        <w:t>Grievance Procedure for Employees</w:t>
      </w:r>
      <w:r w:rsidRPr="00C54AC4">
        <w:rPr>
          <w:rFonts w:ascii="Times New Roman" w:eastAsia="Times New Roman" w:hAnsi="Times New Roman"/>
          <w:sz w:val="24"/>
          <w:szCs w:val="24"/>
        </w:rPr>
        <w:t xml:space="preserve"> - Should differences arise concerning the Employer, the Union and/or any employee who has completed her/his probationary period, as to the </w:t>
      </w:r>
      <w:r w:rsidRPr="00C54AC4">
        <w:rPr>
          <w:rFonts w:ascii="Times New Roman" w:eastAsia="Times New Roman" w:hAnsi="Times New Roman"/>
          <w:sz w:val="24"/>
          <w:szCs w:val="24"/>
        </w:rPr>
        <w:lastRenderedPageBreak/>
        <w:t>meaning and application of this Agreement, the following procedure shall be followed by an employee and the Union.</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795"/>
        <w:gridCol w:w="8685"/>
      </w:tblGrid>
      <w:tr w:rsidR="00C54AC4" w:rsidRPr="00C54AC4" w14:paraId="03BA1EC0" w14:textId="77777777" w:rsidTr="00C54AC4">
        <w:trPr>
          <w:tblCellSpacing w:w="15" w:type="dxa"/>
        </w:trPr>
        <w:tc>
          <w:tcPr>
            <w:tcW w:w="750" w:type="dxa"/>
            <w:hideMark/>
          </w:tcPr>
          <w:p w14:paraId="1DE7F63F"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hideMark/>
          </w:tcPr>
          <w:p w14:paraId="66DE92FF"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Step 1</w:t>
            </w:r>
            <w:r w:rsidRPr="00C54AC4">
              <w:rPr>
                <w:rFonts w:ascii="Times New Roman" w:eastAsia="Times New Roman" w:hAnsi="Times New Roman"/>
                <w:sz w:val="24"/>
                <w:szCs w:val="24"/>
              </w:rPr>
              <w:t xml:space="preserve"> - The employee may take up the matter with her/his supervisor on an informal basis in order to settle the matter promptly. An aggrieved employee may have the Union Steward Assist her/him with Step 1, if she/he so desires.</w:t>
            </w:r>
          </w:p>
        </w:tc>
      </w:tr>
      <w:tr w:rsidR="00C54AC4" w:rsidRPr="00C54AC4" w14:paraId="140AEB8B" w14:textId="77777777" w:rsidTr="00C54AC4">
        <w:trPr>
          <w:tblCellSpacing w:w="15" w:type="dxa"/>
        </w:trPr>
        <w:tc>
          <w:tcPr>
            <w:tcW w:w="750" w:type="dxa"/>
            <w:hideMark/>
          </w:tcPr>
          <w:p w14:paraId="163A64A0"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hideMark/>
          </w:tcPr>
          <w:p w14:paraId="5932FC6E"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Step 2</w:t>
            </w:r>
            <w:r w:rsidRPr="00C54AC4">
              <w:rPr>
                <w:rFonts w:ascii="Times New Roman" w:eastAsia="Times New Roman" w:hAnsi="Times New Roman"/>
                <w:sz w:val="24"/>
                <w:szCs w:val="24"/>
              </w:rPr>
              <w:t xml:space="preserve"> - If the grievance is not satisfactorily settled in Step 1, the aggrieved employee or the Union shall, within fourteen (14) calendar days from the date on which the incident which gave rise to the grievance occurred, file a written grievance with the Personnel Director; provided however, the fourteen (14) calendar day requirement and the written grievance requirement may be waived by mutual written agreement. Failure to file such written grievance within fourteen (14) calendar days shall result in such grievance being presumed to be without merit and it shall be barred from further consideration.</w:t>
            </w:r>
          </w:p>
        </w:tc>
      </w:tr>
      <w:tr w:rsidR="00C54AC4" w:rsidRPr="00C54AC4" w14:paraId="1F8386F8" w14:textId="77777777" w:rsidTr="00C54AC4">
        <w:trPr>
          <w:tblCellSpacing w:w="15" w:type="dxa"/>
        </w:trPr>
        <w:tc>
          <w:tcPr>
            <w:tcW w:w="750" w:type="dxa"/>
            <w:hideMark/>
          </w:tcPr>
          <w:p w14:paraId="01FAF656"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hideMark/>
          </w:tcPr>
          <w:p w14:paraId="13C8F59F"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The written grievance shall set forth the facts giving rise to the grievance, including the date and persons involved, and designate the provisions of the Agreement which allegedly have been violated.</w:t>
            </w:r>
          </w:p>
        </w:tc>
      </w:tr>
      <w:tr w:rsidR="00C54AC4" w:rsidRPr="00C54AC4" w14:paraId="62D535C7" w14:textId="77777777" w:rsidTr="00C54AC4">
        <w:trPr>
          <w:tblCellSpacing w:w="15" w:type="dxa"/>
        </w:trPr>
        <w:tc>
          <w:tcPr>
            <w:tcW w:w="750" w:type="dxa"/>
            <w:hideMark/>
          </w:tcPr>
          <w:p w14:paraId="13DD9709"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hideMark/>
          </w:tcPr>
          <w:p w14:paraId="36F7FDED"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Step 3</w:t>
            </w:r>
            <w:r w:rsidRPr="00C54AC4">
              <w:rPr>
                <w:rFonts w:ascii="Times New Roman" w:eastAsia="Times New Roman" w:hAnsi="Times New Roman"/>
                <w:sz w:val="24"/>
                <w:szCs w:val="24"/>
              </w:rPr>
              <w:t xml:space="preserve"> - The representative or representatives of the Employer will confer with the Union Steward and/or Union Business Agent within fourteen (14) calendar days after receipt of such written grievance in an effort to settle the grievance, unless the time limit is extended by mutual written agreement of the Parties. If not settled at this conference, the Employer shall issue a decision in writing on any such written grievance within seven (7) days from the time such grievance meeting is adjourned.</w:t>
            </w:r>
          </w:p>
        </w:tc>
      </w:tr>
    </w:tbl>
    <w:p w14:paraId="287CF47A"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10.2 - </w:t>
      </w:r>
      <w:r w:rsidRPr="00C54AC4">
        <w:rPr>
          <w:rFonts w:ascii="Times New Roman" w:eastAsia="Times New Roman" w:hAnsi="Times New Roman"/>
          <w:sz w:val="24"/>
          <w:szCs w:val="24"/>
          <w:u w:val="single"/>
        </w:rPr>
        <w:t>Effect of Failure to Appeal</w:t>
      </w:r>
      <w:r w:rsidRPr="00C54AC4">
        <w:rPr>
          <w:rFonts w:ascii="Times New Roman" w:eastAsia="Times New Roman" w:hAnsi="Times New Roman"/>
          <w:sz w:val="24"/>
          <w:szCs w:val="24"/>
        </w:rPr>
        <w:t xml:space="preserve"> - Any grievance not appealed to a succeeding step within the time limits specified shall be deemed abandoned and not entitled to further consideration. Such abandonment by the Employer shall be deemed an acceptance of the grievance as stated and the remedy requested shall be accepted and enforced.</w:t>
      </w:r>
    </w:p>
    <w:p w14:paraId="5CBBB659"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10.3 - </w:t>
      </w:r>
      <w:r w:rsidRPr="00C54AC4">
        <w:rPr>
          <w:rFonts w:ascii="Times New Roman" w:eastAsia="Times New Roman" w:hAnsi="Times New Roman"/>
          <w:sz w:val="24"/>
          <w:szCs w:val="24"/>
          <w:u w:val="single"/>
        </w:rPr>
        <w:t>Arbitration Procedure</w:t>
      </w:r>
      <w:r w:rsidRPr="00C54AC4">
        <w:rPr>
          <w:rFonts w:ascii="Times New Roman" w:eastAsia="Times New Roman" w:hAnsi="Times New Roman"/>
          <w:sz w:val="24"/>
          <w:szCs w:val="24"/>
        </w:rPr>
        <w:t xml:space="preserve"> - If the grievance cannot be satisfactorily settled by the above steps of the grievance procedure, either of the Parties may request Arbitration by giving the other Party written notice of its desire to arbitrate within fourteen (14) calendar days after the Employer or the Union has made its final written answer as provided in Step 3 (unless the Employer and the Union mutually agree in writing to extend the time limit), in which event the grievance shall be arbitrated according to the following procedure:</w:t>
      </w:r>
    </w:p>
    <w:p w14:paraId="284F5FDB"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The Party desiring to arbitrate shall request the Federal Mediation and Conciliation Service (with a copy of such request to the opposite Party) to furnish the Parties with a panel of five (5) names of impartial arbitrators. From this panel a representative of the Employer and the Union shall select the Arbitrator. The Arbitrator shall be selected by each Party striking in turn one strike at a time, two (2) names from the list of five (5) persons, the complaining Party having the first strike. The person remaining on the list after each Party has exercised her/his strikes shall become the Arbitrator. Either party may request additional lists if those supplied are not satisfactory; to a maximum by three (3) lists. The Parties may select an Arbitrator by other means, if such other method of selection is confirmed by a written stipulation.</w:t>
      </w:r>
    </w:p>
    <w:p w14:paraId="081D2124"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lastRenderedPageBreak/>
        <w:t>The selection of the Arbitrator and the hearing shall be within thirty (30) days of the request for Arbitration, whenever practicable.</w:t>
      </w:r>
    </w:p>
    <w:p w14:paraId="608D079E"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The expenses of the Arbitrator shall be borne equally by the Union and the Employer, each Party bearing its own preparation and presentation expenses.</w:t>
      </w:r>
    </w:p>
    <w:p w14:paraId="1D6A1251"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10.4 - </w:t>
      </w:r>
      <w:r w:rsidRPr="00C54AC4">
        <w:rPr>
          <w:rFonts w:ascii="Times New Roman" w:eastAsia="Times New Roman" w:hAnsi="Times New Roman"/>
          <w:sz w:val="24"/>
          <w:szCs w:val="24"/>
          <w:u w:val="single"/>
        </w:rPr>
        <w:t>Final and Binding</w:t>
      </w:r>
      <w:r w:rsidRPr="00C54AC4">
        <w:rPr>
          <w:rFonts w:ascii="Times New Roman" w:eastAsia="Times New Roman" w:hAnsi="Times New Roman"/>
          <w:sz w:val="24"/>
          <w:szCs w:val="24"/>
        </w:rPr>
        <w:t xml:space="preserve"> - Any decision reached at any stage of these grievance proceedings or by the Arbitration Procedure shall be final and binding upon the Employer, the Union and the employee(s) involved. The Employer, the Union and the aggrieved employee shall comply in all respects with the result of such decision reached. The Parties agree that such decision shall be enforceable in a court of law.</w:t>
      </w:r>
    </w:p>
    <w:p w14:paraId="094D5FB5"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10.5 - </w:t>
      </w:r>
      <w:r w:rsidRPr="00C54AC4">
        <w:rPr>
          <w:rFonts w:ascii="Times New Roman" w:eastAsia="Times New Roman" w:hAnsi="Times New Roman"/>
          <w:sz w:val="24"/>
          <w:szCs w:val="24"/>
          <w:u w:val="single"/>
        </w:rPr>
        <w:t>Arbitrator Limitations</w:t>
      </w:r>
      <w:r w:rsidRPr="00C54AC4">
        <w:rPr>
          <w:rFonts w:ascii="Times New Roman" w:eastAsia="Times New Roman" w:hAnsi="Times New Roman"/>
          <w:sz w:val="24"/>
          <w:szCs w:val="24"/>
        </w:rPr>
        <w:t xml:space="preserve"> - The Arbitrator shall not have the power to add to, ignore, or modify any of the terms, conditions or sections of this Agreement. His/her decision shall not go beyond what is necessary for the interpretation and application of this Agreement in the case of the specific grievance at issue. The Arbitrator shall not substitute her/his judgment for that of the Parties in the exercise of rights granted or retained by this Agreement.</w:t>
      </w:r>
    </w:p>
    <w:p w14:paraId="785D51A8"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10.6 - </w:t>
      </w:r>
      <w:r w:rsidRPr="00C54AC4">
        <w:rPr>
          <w:rFonts w:ascii="Times New Roman" w:eastAsia="Times New Roman" w:hAnsi="Times New Roman"/>
          <w:sz w:val="24"/>
          <w:szCs w:val="24"/>
          <w:u w:val="single"/>
        </w:rPr>
        <w:t>Award of Arbitrator</w:t>
      </w:r>
      <w:r w:rsidRPr="00C54AC4">
        <w:rPr>
          <w:rFonts w:ascii="Times New Roman" w:eastAsia="Times New Roman" w:hAnsi="Times New Roman"/>
          <w:sz w:val="24"/>
          <w:szCs w:val="24"/>
        </w:rPr>
        <w:t xml:space="preserve"> - Where an employee has been discharged in violation of this Agreement, the Arbitrator may order the employee reinstated, either with or without back pay for loss of income resulting from such discharge. An award of the Arbitrator shall not in any case be made retroactive to a date prior to the date on which the subject of the grievance occurred, and in no event more than thirty (30) calendar days prior to the filing of the grievance. The Arbitrator's written decision shall be issued within sixty (60) days of the hearing, unless otherwise mutually agreed in writing.</w:t>
      </w:r>
    </w:p>
    <w:p w14:paraId="2F128EFF"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10.7 - </w:t>
      </w:r>
      <w:r w:rsidRPr="00C54AC4">
        <w:rPr>
          <w:rFonts w:ascii="Times New Roman" w:eastAsia="Times New Roman" w:hAnsi="Times New Roman"/>
          <w:sz w:val="24"/>
          <w:szCs w:val="24"/>
          <w:u w:val="single"/>
        </w:rPr>
        <w:t>Contract Remedy</w:t>
      </w:r>
      <w:r w:rsidRPr="00C54AC4">
        <w:rPr>
          <w:rFonts w:ascii="Times New Roman" w:eastAsia="Times New Roman" w:hAnsi="Times New Roman"/>
          <w:sz w:val="24"/>
          <w:szCs w:val="24"/>
        </w:rPr>
        <w:t xml:space="preserve"> - When an employee has any complaint, grievance or difference regarding the application of the terms and conditions of this Agreement it is agreed that the grievant will use the grievance/arbitration procedure, section 10.1 and 10.3 - 10.6 set forth above before attempting to take the matter elsewhere.</w:t>
      </w:r>
    </w:p>
    <w:p w14:paraId="760494F1"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10.8 - </w:t>
      </w:r>
      <w:r w:rsidRPr="00C54AC4">
        <w:rPr>
          <w:rFonts w:ascii="Times New Roman" w:eastAsia="Times New Roman" w:hAnsi="Times New Roman"/>
          <w:sz w:val="24"/>
          <w:szCs w:val="24"/>
          <w:u w:val="single"/>
        </w:rPr>
        <w:t>Employer/Union Grievances</w:t>
      </w:r>
      <w:r w:rsidRPr="00C54AC4">
        <w:rPr>
          <w:rFonts w:ascii="Times New Roman" w:eastAsia="Times New Roman" w:hAnsi="Times New Roman"/>
          <w:sz w:val="24"/>
          <w:szCs w:val="24"/>
        </w:rPr>
        <w:t xml:space="preserve"> - Any grievance the Employer or Union may have raised within the time limits set forth in Step 2, shall be reduced to writing and submitted to the other Party's designated representative who will arrange a meeting according to the provisions set out in Step 3, section 10.1 above. If the matter is not satisfactorily settled at this Step, the grievance may be processed through the Arbitration Procedure hereafter.</w:t>
      </w:r>
    </w:p>
    <w:p w14:paraId="28D2C642"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10.9 - </w:t>
      </w:r>
      <w:r w:rsidRPr="00C54AC4">
        <w:rPr>
          <w:rFonts w:ascii="Times New Roman" w:eastAsia="Times New Roman" w:hAnsi="Times New Roman"/>
          <w:sz w:val="24"/>
          <w:szCs w:val="24"/>
          <w:u w:val="single"/>
        </w:rPr>
        <w:t>Past Practice</w:t>
      </w:r>
      <w:r w:rsidRPr="00C54AC4">
        <w:rPr>
          <w:rFonts w:ascii="Times New Roman" w:eastAsia="Times New Roman" w:hAnsi="Times New Roman"/>
          <w:sz w:val="24"/>
          <w:szCs w:val="24"/>
        </w:rPr>
        <w:t xml:space="preserve"> - The Parties agree to recognize the standards as set forth in </w:t>
      </w:r>
      <w:proofErr w:type="spellStart"/>
      <w:r w:rsidRPr="00C54AC4">
        <w:rPr>
          <w:rFonts w:ascii="Times New Roman" w:eastAsia="Times New Roman" w:hAnsi="Times New Roman"/>
          <w:sz w:val="24"/>
          <w:szCs w:val="24"/>
        </w:rPr>
        <w:t>Elkouri</w:t>
      </w:r>
      <w:proofErr w:type="spellEnd"/>
      <w:r w:rsidRPr="00C54AC4">
        <w:rPr>
          <w:rFonts w:ascii="Times New Roman" w:eastAsia="Times New Roman" w:hAnsi="Times New Roman"/>
          <w:sz w:val="24"/>
          <w:szCs w:val="24"/>
        </w:rPr>
        <w:t xml:space="preserve"> and </w:t>
      </w:r>
      <w:proofErr w:type="spellStart"/>
      <w:r w:rsidRPr="00C54AC4">
        <w:rPr>
          <w:rFonts w:ascii="Times New Roman" w:eastAsia="Times New Roman" w:hAnsi="Times New Roman"/>
          <w:sz w:val="24"/>
          <w:szCs w:val="24"/>
        </w:rPr>
        <w:t>Elkouri</w:t>
      </w:r>
      <w:proofErr w:type="spellEnd"/>
      <w:r w:rsidRPr="00C54AC4">
        <w:rPr>
          <w:rFonts w:ascii="Times New Roman" w:eastAsia="Times New Roman" w:hAnsi="Times New Roman"/>
          <w:sz w:val="24"/>
          <w:szCs w:val="24"/>
        </w:rPr>
        <w:t xml:space="preserve">, </w:t>
      </w:r>
      <w:r w:rsidRPr="00C54AC4">
        <w:rPr>
          <w:rFonts w:ascii="Times New Roman" w:eastAsia="Times New Roman" w:hAnsi="Times New Roman"/>
          <w:sz w:val="24"/>
          <w:szCs w:val="24"/>
          <w:u w:val="single"/>
        </w:rPr>
        <w:t>How Arbitration Works</w:t>
      </w:r>
      <w:r w:rsidRPr="00C54AC4">
        <w:rPr>
          <w:rFonts w:ascii="Times New Roman" w:eastAsia="Times New Roman" w:hAnsi="Times New Roman"/>
          <w:sz w:val="24"/>
          <w:szCs w:val="24"/>
        </w:rPr>
        <w:t>, in determining past practice.</w:t>
      </w:r>
    </w:p>
    <w:p w14:paraId="390C8A40"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75" w:name="Part12"/>
      <w:r w:rsidRPr="00C54AC4">
        <w:rPr>
          <w:rFonts w:ascii="Times New Roman" w:eastAsia="Times New Roman" w:hAnsi="Times New Roman"/>
          <w:sz w:val="24"/>
          <w:szCs w:val="24"/>
        </w:rPr>
        <w:t>ARTICLE 11</w:t>
      </w:r>
    </w:p>
    <w:bookmarkEnd w:id="75"/>
    <w:p w14:paraId="31207C89"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DISCIPLINE AND DISCHARGE</w:t>
      </w:r>
    </w:p>
    <w:p w14:paraId="465671F4"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11.1 - </w:t>
      </w:r>
      <w:r w:rsidRPr="00C54AC4">
        <w:rPr>
          <w:rFonts w:ascii="Times New Roman" w:eastAsia="Times New Roman" w:hAnsi="Times New Roman"/>
          <w:sz w:val="24"/>
          <w:szCs w:val="24"/>
          <w:u w:val="single"/>
        </w:rPr>
        <w:t>Discipline and Discharge</w:t>
      </w:r>
      <w:r w:rsidRPr="00C54AC4">
        <w:rPr>
          <w:rFonts w:ascii="Times New Roman" w:eastAsia="Times New Roman" w:hAnsi="Times New Roman"/>
          <w:sz w:val="24"/>
          <w:szCs w:val="24"/>
        </w:rPr>
        <w:t xml:space="preserve"> - The Employer will discipline employees for just cause only. Discipline will normally be in the following form:</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795"/>
        <w:gridCol w:w="1685"/>
      </w:tblGrid>
      <w:tr w:rsidR="00C54AC4" w:rsidRPr="00C54AC4" w14:paraId="225D6B7C" w14:textId="77777777" w:rsidTr="00C54AC4">
        <w:trPr>
          <w:tblCellSpacing w:w="15" w:type="dxa"/>
        </w:trPr>
        <w:tc>
          <w:tcPr>
            <w:tcW w:w="750" w:type="dxa"/>
            <w:hideMark/>
          </w:tcPr>
          <w:p w14:paraId="7D5E83D7"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lastRenderedPageBreak/>
              <w:t>a)</w:t>
            </w:r>
          </w:p>
        </w:tc>
        <w:tc>
          <w:tcPr>
            <w:tcW w:w="0" w:type="auto"/>
            <w:hideMark/>
          </w:tcPr>
          <w:p w14:paraId="2DF4C605"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Verbal warning</w:t>
            </w:r>
          </w:p>
        </w:tc>
      </w:tr>
      <w:tr w:rsidR="00C54AC4" w:rsidRPr="00C54AC4" w14:paraId="6B5E55B7" w14:textId="77777777" w:rsidTr="00C54AC4">
        <w:trPr>
          <w:tblCellSpacing w:w="15" w:type="dxa"/>
        </w:trPr>
        <w:tc>
          <w:tcPr>
            <w:tcW w:w="750" w:type="dxa"/>
            <w:hideMark/>
          </w:tcPr>
          <w:p w14:paraId="74F13A54"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hideMark/>
          </w:tcPr>
          <w:p w14:paraId="655790E4"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Written warning</w:t>
            </w:r>
          </w:p>
        </w:tc>
      </w:tr>
      <w:tr w:rsidR="00C54AC4" w:rsidRPr="00C54AC4" w14:paraId="1C47DDC8" w14:textId="77777777" w:rsidTr="00C54AC4">
        <w:trPr>
          <w:tblCellSpacing w:w="15" w:type="dxa"/>
        </w:trPr>
        <w:tc>
          <w:tcPr>
            <w:tcW w:w="750" w:type="dxa"/>
            <w:hideMark/>
          </w:tcPr>
          <w:p w14:paraId="1D0B33FC"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c)</w:t>
            </w:r>
          </w:p>
        </w:tc>
        <w:tc>
          <w:tcPr>
            <w:tcW w:w="0" w:type="auto"/>
            <w:hideMark/>
          </w:tcPr>
          <w:p w14:paraId="51D6109B"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Suspension</w:t>
            </w:r>
          </w:p>
        </w:tc>
      </w:tr>
      <w:tr w:rsidR="00C54AC4" w:rsidRPr="00C54AC4" w14:paraId="48CDBF1B" w14:textId="77777777" w:rsidTr="00C54AC4">
        <w:trPr>
          <w:tblCellSpacing w:w="15" w:type="dxa"/>
        </w:trPr>
        <w:tc>
          <w:tcPr>
            <w:tcW w:w="750" w:type="dxa"/>
            <w:hideMark/>
          </w:tcPr>
          <w:p w14:paraId="0C140279"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d)</w:t>
            </w:r>
          </w:p>
        </w:tc>
        <w:tc>
          <w:tcPr>
            <w:tcW w:w="0" w:type="auto"/>
            <w:hideMark/>
          </w:tcPr>
          <w:p w14:paraId="76AF9400"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Discharge</w:t>
            </w:r>
          </w:p>
        </w:tc>
      </w:tr>
    </w:tbl>
    <w:p w14:paraId="1829596F"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Provided, however, in the case of dishonesty, drunkenness on duty, or a more serious violation of the Employer's rules, the discipline procedure a, b or c above, need not be followed.</w:t>
      </w:r>
    </w:p>
    <w:p w14:paraId="0558BD03"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11.2 - </w:t>
      </w:r>
      <w:r w:rsidRPr="00C54AC4">
        <w:rPr>
          <w:rFonts w:ascii="Times New Roman" w:eastAsia="Times New Roman" w:hAnsi="Times New Roman"/>
          <w:sz w:val="24"/>
          <w:szCs w:val="24"/>
          <w:u w:val="single"/>
        </w:rPr>
        <w:t>Written Notices</w:t>
      </w:r>
      <w:r w:rsidRPr="00C54AC4">
        <w:rPr>
          <w:rFonts w:ascii="Times New Roman" w:eastAsia="Times New Roman" w:hAnsi="Times New Roman"/>
          <w:sz w:val="24"/>
          <w:szCs w:val="24"/>
        </w:rPr>
        <w:t xml:space="preserve"> - Written reprimands, notices of suspension and notices of discharge, which are to become part of the employee's file, shall be read and signed by the employee. Such signature shall in no way be an admittance of wrongdoing on the part of the employee. A copy of such reprimands and/or notices shall be given to the employee and the Union.</w:t>
      </w:r>
    </w:p>
    <w:p w14:paraId="3857CCB8"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11.3 - </w:t>
      </w:r>
      <w:r w:rsidRPr="00C54AC4">
        <w:rPr>
          <w:rFonts w:ascii="Times New Roman" w:eastAsia="Times New Roman" w:hAnsi="Times New Roman"/>
          <w:sz w:val="24"/>
          <w:szCs w:val="24"/>
          <w:u w:val="single"/>
        </w:rPr>
        <w:t>Warning Notices - Cancellation</w:t>
      </w:r>
      <w:r w:rsidRPr="00C54AC4">
        <w:rPr>
          <w:rFonts w:ascii="Times New Roman" w:eastAsia="Times New Roman" w:hAnsi="Times New Roman"/>
          <w:sz w:val="24"/>
          <w:szCs w:val="24"/>
        </w:rPr>
        <w:t xml:space="preserve"> - Warning notices shall not be used as a basis for discipline after a period of eighteen (18) months provided there have been no other written notices of a similar nature.</w:t>
      </w:r>
    </w:p>
    <w:p w14:paraId="1B558444"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11.4 - </w:t>
      </w:r>
      <w:r w:rsidRPr="00C54AC4">
        <w:rPr>
          <w:rFonts w:ascii="Times New Roman" w:eastAsia="Times New Roman" w:hAnsi="Times New Roman"/>
          <w:sz w:val="24"/>
          <w:szCs w:val="24"/>
          <w:u w:val="single"/>
        </w:rPr>
        <w:t>Suspension and Discharges</w:t>
      </w:r>
      <w:r w:rsidRPr="00C54AC4">
        <w:rPr>
          <w:rFonts w:ascii="Times New Roman" w:eastAsia="Times New Roman" w:hAnsi="Times New Roman"/>
          <w:sz w:val="24"/>
          <w:szCs w:val="24"/>
        </w:rPr>
        <w:t xml:space="preserve"> - All suspensions and discharges will be in written form and copies will be mailed to the Union immediately upon issuance of such notices. Discharges will be preceded by a suspension during which an investigation of the incident leading to the discharge will be conducted.</w:t>
      </w:r>
    </w:p>
    <w:p w14:paraId="3ABFDAE0"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11.5 - </w:t>
      </w:r>
      <w:r w:rsidRPr="00C54AC4">
        <w:rPr>
          <w:rFonts w:ascii="Times New Roman" w:eastAsia="Times New Roman" w:hAnsi="Times New Roman"/>
          <w:sz w:val="24"/>
          <w:szCs w:val="24"/>
          <w:u w:val="single"/>
        </w:rPr>
        <w:t>Disciplinary Meetings</w:t>
      </w:r>
      <w:r w:rsidRPr="00C54AC4">
        <w:rPr>
          <w:rFonts w:ascii="Times New Roman" w:eastAsia="Times New Roman" w:hAnsi="Times New Roman"/>
          <w:sz w:val="24"/>
          <w:szCs w:val="24"/>
        </w:rPr>
        <w:t xml:space="preserve"> - In the event a meeting is held for disciplinary purposes, the affected employee shall have the right to have a Union steward and/or Union representative present.</w:t>
      </w:r>
    </w:p>
    <w:p w14:paraId="6D3CA9BA"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11.6 - </w:t>
      </w:r>
      <w:r w:rsidRPr="00C54AC4">
        <w:rPr>
          <w:rFonts w:ascii="Times New Roman" w:eastAsia="Times New Roman" w:hAnsi="Times New Roman"/>
          <w:sz w:val="24"/>
          <w:szCs w:val="24"/>
          <w:u w:val="single"/>
        </w:rPr>
        <w:t>Right of Review</w:t>
      </w:r>
      <w:r w:rsidRPr="00C54AC4">
        <w:rPr>
          <w:rFonts w:ascii="Times New Roman" w:eastAsia="Times New Roman" w:hAnsi="Times New Roman"/>
          <w:sz w:val="24"/>
          <w:szCs w:val="24"/>
        </w:rPr>
        <w:t xml:space="preserve"> - The Union shall have the right of review of any discharge of an employee who has completed the probationary period by following the grievance procedure of this Agreement.</w:t>
      </w:r>
    </w:p>
    <w:p w14:paraId="4B48230E"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11.7 - </w:t>
      </w:r>
      <w:r w:rsidRPr="00C54AC4">
        <w:rPr>
          <w:rFonts w:ascii="Times New Roman" w:eastAsia="Times New Roman" w:hAnsi="Times New Roman"/>
          <w:sz w:val="24"/>
          <w:szCs w:val="24"/>
          <w:u w:val="single"/>
        </w:rPr>
        <w:t>Posting of Rules</w:t>
      </w:r>
      <w:r w:rsidRPr="00C54AC4">
        <w:rPr>
          <w:rFonts w:ascii="Times New Roman" w:eastAsia="Times New Roman" w:hAnsi="Times New Roman"/>
          <w:sz w:val="24"/>
          <w:szCs w:val="24"/>
        </w:rPr>
        <w:t xml:space="preserve"> - All rules shall be conspicuously posted by time clocks or on employee bulletin boards. The Employer's rules shall not conflict with this Agreement.</w:t>
      </w:r>
    </w:p>
    <w:p w14:paraId="2975ABE0"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11.8 - </w:t>
      </w:r>
      <w:r w:rsidRPr="00C54AC4">
        <w:rPr>
          <w:rFonts w:ascii="Times New Roman" w:eastAsia="Times New Roman" w:hAnsi="Times New Roman"/>
          <w:sz w:val="24"/>
          <w:szCs w:val="24"/>
          <w:u w:val="single"/>
        </w:rPr>
        <w:t>Personnel Files</w:t>
      </w:r>
      <w:r w:rsidRPr="00C54AC4">
        <w:rPr>
          <w:rFonts w:ascii="Times New Roman" w:eastAsia="Times New Roman" w:hAnsi="Times New Roman"/>
          <w:sz w:val="24"/>
          <w:szCs w:val="24"/>
        </w:rPr>
        <w:t xml:space="preserve"> - The Employer shall at reasonable times and at reasonable intervals, upon the request of an employee, permit that employee to inspect such employee's personnel files on her/his own time.</w:t>
      </w:r>
    </w:p>
    <w:p w14:paraId="224F7769"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76" w:name="Part13"/>
      <w:r w:rsidRPr="00C54AC4">
        <w:rPr>
          <w:rFonts w:ascii="Times New Roman" w:eastAsia="Times New Roman" w:hAnsi="Times New Roman"/>
          <w:sz w:val="24"/>
          <w:szCs w:val="24"/>
        </w:rPr>
        <w:t>ARTICLE 12</w:t>
      </w:r>
      <w:bookmarkEnd w:id="76"/>
    </w:p>
    <w:p w14:paraId="5DA4B21D"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LEAVES OF ABSENCE</w:t>
      </w:r>
    </w:p>
    <w:p w14:paraId="1251DA81"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12.1 - </w:t>
      </w:r>
      <w:r w:rsidRPr="00C54AC4">
        <w:rPr>
          <w:rFonts w:ascii="Times New Roman" w:eastAsia="Times New Roman" w:hAnsi="Times New Roman"/>
          <w:sz w:val="24"/>
          <w:szCs w:val="24"/>
          <w:u w:val="single"/>
        </w:rPr>
        <w:t>Leaves for Personal Reasons</w:t>
      </w:r>
      <w:r w:rsidRPr="00C54AC4">
        <w:rPr>
          <w:rFonts w:ascii="Times New Roman" w:eastAsia="Times New Roman" w:hAnsi="Times New Roman"/>
          <w:sz w:val="24"/>
          <w:szCs w:val="24"/>
        </w:rPr>
        <w:t xml:space="preserve"> - An employee desiring a leave of absence from the job because of extraordinary personal or family circumstances must first secure written permission from the Employer. The Employer shall not be expected to grant a leave of absence that will interfere with the Employer's operations. Leaves of absence shall be without pay. During a leave of absence, the employee shall not engage in gainful employment unless the leave is the result of </w:t>
      </w:r>
      <w:r w:rsidRPr="00C54AC4">
        <w:rPr>
          <w:rFonts w:ascii="Times New Roman" w:eastAsia="Times New Roman" w:hAnsi="Times New Roman"/>
          <w:sz w:val="24"/>
          <w:szCs w:val="24"/>
        </w:rPr>
        <w:lastRenderedPageBreak/>
        <w:t>the employee being hired for a position of full-time service with the union. The employee must report to work promptly after the leave has expired. Failure to comply with this Article shall result in the complete loss of seniority rights of the employee involved. Seniority, vacation or other benefits shall not accrue during the leave unless the leave is for thirty (30) days or less.</w:t>
      </w:r>
    </w:p>
    <w:p w14:paraId="693843C7"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12.2 - </w:t>
      </w:r>
      <w:r w:rsidRPr="00C54AC4">
        <w:rPr>
          <w:rFonts w:ascii="Times New Roman" w:eastAsia="Times New Roman" w:hAnsi="Times New Roman"/>
          <w:sz w:val="24"/>
          <w:szCs w:val="24"/>
          <w:u w:val="single"/>
        </w:rPr>
        <w:t>Leaves for Injury or Sickness</w:t>
      </w:r>
      <w:r w:rsidRPr="00C54AC4">
        <w:rPr>
          <w:rFonts w:ascii="Times New Roman" w:eastAsia="Times New Roman" w:hAnsi="Times New Roman"/>
          <w:sz w:val="24"/>
          <w:szCs w:val="24"/>
        </w:rPr>
        <w:t xml:space="preserve"> - </w:t>
      </w:r>
      <w:r w:rsidRPr="00C54AC4">
        <w:rPr>
          <w:rFonts w:ascii="Times New Roman" w:eastAsia="Times New Roman" w:hAnsi="Times New Roman"/>
          <w:sz w:val="24"/>
          <w:szCs w:val="24"/>
          <w:u w:val="single"/>
        </w:rPr>
        <w:t>Medical and Family Leave</w:t>
      </w:r>
      <w:r w:rsidRPr="00C54AC4">
        <w:rPr>
          <w:rFonts w:ascii="Times New Roman" w:eastAsia="Times New Roman" w:hAnsi="Times New Roman"/>
          <w:sz w:val="24"/>
          <w:szCs w:val="24"/>
        </w:rPr>
        <w:t xml:space="preserve"> - Employees who have completed their probationary period shall be granted unpaid personal medical leave for up to one (1) year when they are unable to perform the functions of their position due to personal injury or illness. Provided, however, that employees who have completed their probationary period but have not yet worked at least 1,040 hours shall be granted unpaid personal medical leave up to a maximum of ninety (90) days. If medically necessary, medical leave may be taken on an intermittent or reduced schedule basis, consistent with the Family and Medical Leave Act. </w:t>
      </w:r>
    </w:p>
    <w:p w14:paraId="2E8D1CFC"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Medical certification shall not be required for illness or injuries requiring medical leaves of up to three (3) days duration. For longer leaves, the Employer may require medical certification to support a claim for medical leave for an employee's own serious health condition or for Family and Medical Leave Act leave taken to care for a family member with a serious health condition. For medical leaves in excess of thirty (30) days, employees shall be required to submit periodic medical certifications for each successive thirty (30) day periods. </w:t>
      </w:r>
    </w:p>
    <w:p w14:paraId="769DB467"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Employees ready to return to work from a personal medical leave in excess of three (3) days shall furnish the Employer with medical certification that they are fit to return to the duties of their job. The Employer will have up to seven (7) days after notification in which to reinstate the employee. </w:t>
      </w:r>
    </w:p>
    <w:p w14:paraId="1B1ED0DA"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12.3 - </w:t>
      </w:r>
      <w:r w:rsidRPr="00C54AC4">
        <w:rPr>
          <w:rFonts w:ascii="Times New Roman" w:eastAsia="Times New Roman" w:hAnsi="Times New Roman"/>
          <w:sz w:val="24"/>
          <w:szCs w:val="24"/>
          <w:u w:val="single"/>
        </w:rPr>
        <w:t>Military Leave</w:t>
      </w:r>
      <w:r w:rsidRPr="00C54AC4">
        <w:rPr>
          <w:rFonts w:ascii="Times New Roman" w:eastAsia="Times New Roman" w:hAnsi="Times New Roman"/>
          <w:sz w:val="24"/>
          <w:szCs w:val="24"/>
        </w:rPr>
        <w:t xml:space="preserve"> - A regular employee who enters the Armed Forces of the United States shall have the right to reinstatement to her/his former position as may be required by law.</w:t>
      </w:r>
    </w:p>
    <w:p w14:paraId="083EF15F"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12.4 - </w:t>
      </w:r>
      <w:r w:rsidRPr="00C54AC4">
        <w:rPr>
          <w:rFonts w:ascii="Times New Roman" w:eastAsia="Times New Roman" w:hAnsi="Times New Roman"/>
          <w:sz w:val="24"/>
          <w:szCs w:val="24"/>
          <w:u w:val="single"/>
        </w:rPr>
        <w:t>Maternity Leave</w:t>
      </w:r>
      <w:r w:rsidRPr="00C54AC4">
        <w:rPr>
          <w:rFonts w:ascii="Times New Roman" w:eastAsia="Times New Roman" w:hAnsi="Times New Roman"/>
          <w:sz w:val="24"/>
          <w:szCs w:val="24"/>
        </w:rPr>
        <w:t xml:space="preserve"> - A pregnant employee shall be granted a leave without pay on the same basis as the leaves set forth in 12.2 above. While the employee continues to work, the Employer may require a written statement from her physician as to how long she may work without endangering her health or that of the unborn child and her continuing ability to perform fully all the duties of her job. </w:t>
      </w:r>
    </w:p>
    <w:p w14:paraId="71BE897F"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12.5 - </w:t>
      </w:r>
      <w:r w:rsidRPr="00C54AC4">
        <w:rPr>
          <w:rFonts w:ascii="Times New Roman" w:eastAsia="Times New Roman" w:hAnsi="Times New Roman"/>
          <w:sz w:val="24"/>
          <w:szCs w:val="24"/>
          <w:u w:val="single"/>
        </w:rPr>
        <w:t>Child Care Leave</w:t>
      </w:r>
      <w:r w:rsidRPr="00C54AC4">
        <w:rPr>
          <w:rFonts w:ascii="Times New Roman" w:eastAsia="Times New Roman" w:hAnsi="Times New Roman"/>
          <w:sz w:val="24"/>
          <w:szCs w:val="24"/>
        </w:rPr>
        <w:t xml:space="preserve"> - An employee shall be granted an unpaid child care leave of absence of up to six (6) months in connection with the birth or adoption of her/his child. When possible the employee shall notify the Employer of such intent three (3) months prior to the leave. Seniority shall accrue during such leave.</w:t>
      </w:r>
    </w:p>
    <w:p w14:paraId="35ADD1FC"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12.6 - </w:t>
      </w:r>
      <w:r w:rsidRPr="00C54AC4">
        <w:rPr>
          <w:rFonts w:ascii="Times New Roman" w:eastAsia="Times New Roman" w:hAnsi="Times New Roman"/>
          <w:sz w:val="24"/>
          <w:szCs w:val="24"/>
          <w:u w:val="single"/>
        </w:rPr>
        <w:t>Return from Leave of Absence</w:t>
      </w:r>
      <w:r w:rsidRPr="00C54AC4">
        <w:rPr>
          <w:rFonts w:ascii="Times New Roman" w:eastAsia="Times New Roman" w:hAnsi="Times New Roman"/>
          <w:sz w:val="24"/>
          <w:szCs w:val="24"/>
        </w:rPr>
        <w:t xml:space="preserve"> - Any employee returning from an authorized leave as stated in this Agreement shall return to their previously held job classification and schedule (hours, days and room) provided that neither has been abolished and the employee is qualified. In the event the schedule has been abolished and cannot be re-established, the employee may bump into any schedule commensurate with her/his accrued seniority. Return to previous schedule will only be guaranteed if the leave is less than ninety one (91) days.</w:t>
      </w:r>
    </w:p>
    <w:p w14:paraId="685D8C55"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lastRenderedPageBreak/>
        <w:t xml:space="preserve">12.7 - </w:t>
      </w:r>
      <w:r w:rsidRPr="00C54AC4">
        <w:rPr>
          <w:rFonts w:ascii="Times New Roman" w:eastAsia="Times New Roman" w:hAnsi="Times New Roman"/>
          <w:sz w:val="24"/>
          <w:szCs w:val="24"/>
          <w:u w:val="single"/>
        </w:rPr>
        <w:t>Jury Duty</w:t>
      </w:r>
      <w:r w:rsidRPr="00C54AC4">
        <w:rPr>
          <w:rFonts w:ascii="Times New Roman" w:eastAsia="Times New Roman" w:hAnsi="Times New Roman"/>
          <w:sz w:val="24"/>
          <w:szCs w:val="24"/>
        </w:rPr>
        <w:t xml:space="preserve"> - Any regular employees, exclusive of probationary, on-call or extra employees, required to serve on court jury (not grand jury), shall be given a leave of absence for the jury duty period and shall be paid the difference between her/his jury pay and the wages she/he otherwise would have earned during straight-time hours of available employment at her/his regular rate.</w:t>
      </w:r>
    </w:p>
    <w:p w14:paraId="67DD8646"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12.8 - </w:t>
      </w:r>
      <w:r w:rsidRPr="00C54AC4">
        <w:rPr>
          <w:rFonts w:ascii="Times New Roman" w:eastAsia="Times New Roman" w:hAnsi="Times New Roman"/>
          <w:sz w:val="24"/>
          <w:szCs w:val="24"/>
          <w:u w:val="single"/>
        </w:rPr>
        <w:t>Funeral Pay</w:t>
      </w:r>
      <w:r w:rsidRPr="00C54AC4">
        <w:rPr>
          <w:rFonts w:ascii="Times New Roman" w:eastAsia="Times New Roman" w:hAnsi="Times New Roman"/>
          <w:sz w:val="24"/>
          <w:szCs w:val="24"/>
        </w:rPr>
        <w:t xml:space="preserve"> - All regular employees, exclusive of probationary, on-call or extra employees are eligible for funeral pay and leave, when an employee's bereavement involves death in her/his immediate family, subject to the following conditions:</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795"/>
        <w:gridCol w:w="8685"/>
      </w:tblGrid>
      <w:tr w:rsidR="00C54AC4" w:rsidRPr="00C54AC4" w14:paraId="6995FE1D" w14:textId="77777777" w:rsidTr="00C54AC4">
        <w:trPr>
          <w:tblCellSpacing w:w="15" w:type="dxa"/>
        </w:trPr>
        <w:tc>
          <w:tcPr>
            <w:tcW w:w="750" w:type="dxa"/>
            <w:hideMark/>
          </w:tcPr>
          <w:p w14:paraId="38750CC3"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hideMark/>
          </w:tcPr>
          <w:p w14:paraId="7D776CCD"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Maximum Pay</w:t>
            </w:r>
            <w:r w:rsidRPr="00C54AC4">
              <w:rPr>
                <w:rFonts w:ascii="Times New Roman" w:eastAsia="Times New Roman" w:hAnsi="Times New Roman"/>
                <w:sz w:val="24"/>
                <w:szCs w:val="24"/>
              </w:rPr>
              <w:t xml:space="preserve"> - Maximum funeral pay shall be two (2) days immediately preceding and/or including the funeral day, if the funeral is within 250 miles of Minneapolis and not more than three (3) days for time lost, if the funeral services are more than 250 miles from Minneapolis. Employees shall be paid within these limits only for time actually lost at employee's regular hourly rate.</w:t>
            </w:r>
          </w:p>
        </w:tc>
      </w:tr>
      <w:tr w:rsidR="00C54AC4" w:rsidRPr="00C54AC4" w14:paraId="61AF0E6B" w14:textId="77777777" w:rsidTr="00C54AC4">
        <w:trPr>
          <w:tblCellSpacing w:w="15" w:type="dxa"/>
        </w:trPr>
        <w:tc>
          <w:tcPr>
            <w:tcW w:w="750" w:type="dxa"/>
            <w:hideMark/>
          </w:tcPr>
          <w:p w14:paraId="3A42924D"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hideMark/>
          </w:tcPr>
          <w:p w14:paraId="26F35FCD"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Attendance and Notice</w:t>
            </w:r>
            <w:r w:rsidRPr="00C54AC4">
              <w:rPr>
                <w:rFonts w:ascii="Times New Roman" w:eastAsia="Times New Roman" w:hAnsi="Times New Roman"/>
                <w:sz w:val="24"/>
                <w:szCs w:val="24"/>
              </w:rPr>
              <w:t xml:space="preserve"> - An employee must actually attend the funeral service of a member of her/his immediate family, which includes only wife, husband, son, daughter, mother, father, brother, sister, mother-in-law or father-in-law. An employee must also notify the Employer of the need for funeral leave and, afterwards, of the facts of the funeral leave.</w:t>
            </w:r>
          </w:p>
        </w:tc>
      </w:tr>
    </w:tbl>
    <w:p w14:paraId="13C8FBA3"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12.9 - </w:t>
      </w:r>
      <w:r w:rsidRPr="00C54AC4">
        <w:rPr>
          <w:rFonts w:ascii="Times New Roman" w:eastAsia="Times New Roman" w:hAnsi="Times New Roman"/>
          <w:sz w:val="24"/>
          <w:szCs w:val="24"/>
          <w:u w:val="single"/>
        </w:rPr>
        <w:t>Union Business</w:t>
      </w:r>
      <w:r w:rsidRPr="00C54AC4">
        <w:rPr>
          <w:rFonts w:ascii="Times New Roman" w:eastAsia="Times New Roman" w:hAnsi="Times New Roman"/>
          <w:sz w:val="24"/>
          <w:szCs w:val="24"/>
        </w:rPr>
        <w:t xml:space="preserve">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795"/>
        <w:gridCol w:w="8685"/>
      </w:tblGrid>
      <w:tr w:rsidR="00C54AC4" w:rsidRPr="00C54AC4" w14:paraId="420A7F10" w14:textId="77777777" w:rsidTr="00C54AC4">
        <w:trPr>
          <w:tblCellSpacing w:w="15" w:type="dxa"/>
        </w:trPr>
        <w:tc>
          <w:tcPr>
            <w:tcW w:w="750" w:type="dxa"/>
            <w:hideMark/>
          </w:tcPr>
          <w:p w14:paraId="206A4ABF"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hideMark/>
          </w:tcPr>
          <w:p w14:paraId="28C25383"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The Employer agrees to grant the necessary time off without pay to any employee delegated to attend a labor convention up to a maximum of seven (7) days for two (2) employees at any one time and two (2) employees annually.</w:t>
            </w:r>
          </w:p>
        </w:tc>
      </w:tr>
      <w:tr w:rsidR="00C54AC4" w:rsidRPr="00C54AC4" w14:paraId="633E780A" w14:textId="77777777" w:rsidTr="00C54AC4">
        <w:trPr>
          <w:tblCellSpacing w:w="15" w:type="dxa"/>
        </w:trPr>
        <w:tc>
          <w:tcPr>
            <w:tcW w:w="750" w:type="dxa"/>
            <w:hideMark/>
          </w:tcPr>
          <w:p w14:paraId="27B964AD"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hideMark/>
          </w:tcPr>
          <w:p w14:paraId="0E580EDA"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In the event that an employee is elected to a position of full-time service with the Union, the employee shall continue to accrue her/his seniority during the period of leave. Upon completion of service in the Union, the employee shall be returned to her/his former job as provided in the Return from Leave section, provided the employee notifies the Employer of such return within ninety (90) calendar days after completion of Union service.</w:t>
            </w:r>
          </w:p>
        </w:tc>
      </w:tr>
    </w:tbl>
    <w:p w14:paraId="6E901656"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12.10 - </w:t>
      </w:r>
      <w:r w:rsidRPr="00C54AC4">
        <w:rPr>
          <w:rFonts w:ascii="Times New Roman" w:eastAsia="Times New Roman" w:hAnsi="Times New Roman"/>
          <w:sz w:val="24"/>
          <w:szCs w:val="24"/>
          <w:u w:val="single"/>
        </w:rPr>
        <w:t>Leave Benefits</w:t>
      </w:r>
      <w:r w:rsidRPr="00C54AC4">
        <w:rPr>
          <w:rFonts w:ascii="Times New Roman" w:eastAsia="Times New Roman" w:hAnsi="Times New Roman"/>
          <w:sz w:val="24"/>
          <w:szCs w:val="24"/>
        </w:rPr>
        <w:t xml:space="preserve"> - In the case of parenting and medical leaves taken pursuant to the Family and Medical Leave Act, the Employer shall make sufficient group health insurance contributions, as determined by the Twin Cities Hotel Employers-Employees Trust Fund ("Fund") to pay for the employee's group insurance coverage for up to twelve (12) weeks of leave. The Fund shall make available group health insurance to employees at the employee's own expense for any portion of a parenting or medical leave in excess of twelve (12) weeks. </w:t>
      </w:r>
    </w:p>
    <w:p w14:paraId="28B5C101"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In the case of other leaves which would otherwise result in loss of group health insurance coverage, the Fund shall make available group health insurance to employees for the duration of the leave, at the employee's own expense, and otherwise consistent with the Consolidated Omnibus Budget Reconciliation Act ("COBRA"). </w:t>
      </w:r>
    </w:p>
    <w:p w14:paraId="5FB9FC3B"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lastRenderedPageBreak/>
        <w:t xml:space="preserve">Employees shall retain pre-leave seniority and shall accrue seniority during all authorized leaves other than personal leaves. Employees shall retain pre-leave seniority, but shall not accrue seniority during personal leaves in excess of thirty (30) days. Failure to return to work after an authorized leave of absence shall result in complete loss of seniority rights. </w:t>
      </w:r>
    </w:p>
    <w:p w14:paraId="7D0E5E76"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The employer may attempt to recover the cost of medical premiums aid during a covered leave of absence should the employee fail to return to work as provided for under the Family and Medical Leave Act. </w:t>
      </w:r>
    </w:p>
    <w:p w14:paraId="2B4ADED0"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12.11 - </w:t>
      </w:r>
      <w:r w:rsidRPr="00C54AC4">
        <w:rPr>
          <w:rFonts w:ascii="Times New Roman" w:eastAsia="Times New Roman" w:hAnsi="Times New Roman"/>
          <w:sz w:val="24"/>
          <w:szCs w:val="24"/>
          <w:u w:val="single"/>
        </w:rPr>
        <w:t>Coordination with Applicable Laws</w:t>
      </w:r>
      <w:r w:rsidRPr="00C54AC4">
        <w:rPr>
          <w:rFonts w:ascii="Times New Roman" w:eastAsia="Times New Roman" w:hAnsi="Times New Roman"/>
          <w:sz w:val="24"/>
          <w:szCs w:val="24"/>
        </w:rPr>
        <w:t xml:space="preserve"> - The parties to this Agreement agree that the provisions of this entire Article 12 shall be administered so as not to conflict with applicable federal or state laws governing leaves of absence. Where applicable, leaves of absence granted under this Article may run concurrently with any applicable leave rights the employee may have under the Family and Medical Leave Act. Where the provisions of this Agreement are more favorable to the employee than those provided under law, the terms of this Agreement shall prevail. </w:t>
      </w:r>
    </w:p>
    <w:p w14:paraId="72529479"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77" w:name="Part14"/>
      <w:r w:rsidRPr="00C54AC4">
        <w:rPr>
          <w:rFonts w:ascii="Times New Roman" w:eastAsia="Times New Roman" w:hAnsi="Times New Roman"/>
          <w:sz w:val="24"/>
          <w:szCs w:val="24"/>
        </w:rPr>
        <w:t>ARTICLE 13</w:t>
      </w:r>
      <w:bookmarkEnd w:id="77"/>
    </w:p>
    <w:p w14:paraId="6516C7A9"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HOLIDAYS</w:t>
      </w:r>
    </w:p>
    <w:p w14:paraId="35F69934"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13.1 - </w:t>
      </w:r>
      <w:r w:rsidRPr="00C54AC4">
        <w:rPr>
          <w:rFonts w:ascii="Times New Roman" w:eastAsia="Times New Roman" w:hAnsi="Times New Roman"/>
          <w:sz w:val="24"/>
          <w:szCs w:val="24"/>
          <w:u w:val="single"/>
        </w:rPr>
        <w:t>Holidays Observed</w:t>
      </w:r>
      <w:r w:rsidRPr="00C54AC4">
        <w:rPr>
          <w:rFonts w:ascii="Times New Roman" w:eastAsia="Times New Roman" w:hAnsi="Times New Roman"/>
          <w:sz w:val="24"/>
          <w:szCs w:val="24"/>
        </w:rPr>
        <w:t xml:space="preserve"> - The following shall be observed as paid holidays for all regular full-time and regular part-time employees hereafter referred to as eligible employees:</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795"/>
        <w:gridCol w:w="1883"/>
        <w:gridCol w:w="780"/>
        <w:gridCol w:w="1885"/>
      </w:tblGrid>
      <w:tr w:rsidR="00C54AC4" w:rsidRPr="00C54AC4" w14:paraId="37605363" w14:textId="77777777" w:rsidTr="00C54AC4">
        <w:trPr>
          <w:tblCellSpacing w:w="15" w:type="dxa"/>
        </w:trPr>
        <w:tc>
          <w:tcPr>
            <w:tcW w:w="750" w:type="dxa"/>
            <w:hideMark/>
          </w:tcPr>
          <w:p w14:paraId="50602E91"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hideMark/>
          </w:tcPr>
          <w:p w14:paraId="14E73FE1"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New Year's Day</w:t>
            </w:r>
          </w:p>
        </w:tc>
        <w:tc>
          <w:tcPr>
            <w:tcW w:w="750" w:type="dxa"/>
            <w:vAlign w:val="center"/>
            <w:hideMark/>
          </w:tcPr>
          <w:p w14:paraId="068A4DFE"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hideMark/>
          </w:tcPr>
          <w:p w14:paraId="02DEC60B"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Labor Day</w:t>
            </w:r>
          </w:p>
        </w:tc>
      </w:tr>
      <w:tr w:rsidR="00C54AC4" w:rsidRPr="00C54AC4" w14:paraId="0F40B867" w14:textId="77777777" w:rsidTr="00C54AC4">
        <w:trPr>
          <w:tblCellSpacing w:w="15" w:type="dxa"/>
        </w:trPr>
        <w:tc>
          <w:tcPr>
            <w:tcW w:w="750" w:type="dxa"/>
            <w:hideMark/>
          </w:tcPr>
          <w:p w14:paraId="056BCA13"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hideMark/>
          </w:tcPr>
          <w:p w14:paraId="1333DB80"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Memorial Day</w:t>
            </w:r>
          </w:p>
        </w:tc>
        <w:tc>
          <w:tcPr>
            <w:tcW w:w="750" w:type="dxa"/>
            <w:vAlign w:val="center"/>
            <w:hideMark/>
          </w:tcPr>
          <w:p w14:paraId="47787180"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hideMark/>
          </w:tcPr>
          <w:p w14:paraId="72A71796"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Thanksgiving Day</w:t>
            </w:r>
          </w:p>
        </w:tc>
      </w:tr>
      <w:tr w:rsidR="00C54AC4" w:rsidRPr="00C54AC4" w14:paraId="761C525F" w14:textId="77777777" w:rsidTr="00C54AC4">
        <w:trPr>
          <w:tblCellSpacing w:w="15" w:type="dxa"/>
        </w:trPr>
        <w:tc>
          <w:tcPr>
            <w:tcW w:w="750" w:type="dxa"/>
            <w:hideMark/>
          </w:tcPr>
          <w:p w14:paraId="40EEF1E7"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hideMark/>
          </w:tcPr>
          <w:p w14:paraId="29C30462"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Independence Day</w:t>
            </w:r>
          </w:p>
        </w:tc>
        <w:tc>
          <w:tcPr>
            <w:tcW w:w="750" w:type="dxa"/>
            <w:vAlign w:val="center"/>
            <w:hideMark/>
          </w:tcPr>
          <w:p w14:paraId="398BF8CC"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hideMark/>
          </w:tcPr>
          <w:p w14:paraId="49D471BE"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Christmas Day</w:t>
            </w:r>
          </w:p>
        </w:tc>
      </w:tr>
    </w:tbl>
    <w:p w14:paraId="37910A3D"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13.2 - </w:t>
      </w:r>
      <w:r w:rsidRPr="00C54AC4">
        <w:rPr>
          <w:rFonts w:ascii="Times New Roman" w:eastAsia="Times New Roman" w:hAnsi="Times New Roman"/>
          <w:sz w:val="24"/>
          <w:szCs w:val="24"/>
          <w:u w:val="single"/>
        </w:rPr>
        <w:t>Holidays Not Worked</w:t>
      </w:r>
      <w:r w:rsidRPr="00C54AC4">
        <w:rPr>
          <w:rFonts w:ascii="Times New Roman" w:eastAsia="Times New Roman" w:hAnsi="Times New Roman"/>
          <w:sz w:val="24"/>
          <w:szCs w:val="24"/>
        </w:rPr>
        <w:t xml:space="preserve"> - All eligible employees, exclusive of probationary, shall receive holiday pay for the above listed holidays; provided the part-time employees regularly work the day on which the holiday falls. The holiday pay shall be based on the hours the employee normally works on that day of the week; to a maximum of eight (8) hours.</w:t>
      </w:r>
    </w:p>
    <w:p w14:paraId="52428639"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13.3 - </w:t>
      </w:r>
      <w:r w:rsidRPr="00C54AC4">
        <w:rPr>
          <w:rFonts w:ascii="Times New Roman" w:eastAsia="Times New Roman" w:hAnsi="Times New Roman"/>
          <w:sz w:val="24"/>
          <w:szCs w:val="24"/>
          <w:u w:val="single"/>
        </w:rPr>
        <w:t>Holidays Worked</w:t>
      </w:r>
      <w:r w:rsidRPr="00C54AC4">
        <w:rPr>
          <w:rFonts w:ascii="Times New Roman" w:eastAsia="Times New Roman" w:hAnsi="Times New Roman"/>
          <w:sz w:val="24"/>
          <w:szCs w:val="24"/>
        </w:rPr>
        <w:t xml:space="preserve"> - All eligible employees who work on a holiday shall be paid</w:t>
      </w:r>
      <w:ins w:id="78" w:author="Carlson School Of Management" w:date="2011-04-19T19:26:00Z">
        <w:r w:rsidR="00ED67AC">
          <w:rPr>
            <w:rFonts w:ascii="Times New Roman" w:eastAsia="Times New Roman" w:hAnsi="Times New Roman"/>
            <w:sz w:val="24"/>
            <w:szCs w:val="24"/>
          </w:rPr>
          <w:t xml:space="preserve"> one and a half (1.5) times</w:t>
        </w:r>
      </w:ins>
      <w:r w:rsidRPr="00C54AC4">
        <w:rPr>
          <w:rFonts w:ascii="Times New Roman" w:eastAsia="Times New Roman" w:hAnsi="Times New Roman"/>
          <w:sz w:val="24"/>
          <w:szCs w:val="24"/>
        </w:rPr>
        <w:t xml:space="preserve"> straight time</w:t>
      </w:r>
      <w:ins w:id="79" w:author="Carlson School Of Management" w:date="2011-04-19T19:28:00Z">
        <w:r w:rsidR="00ED67AC">
          <w:rPr>
            <w:rFonts w:ascii="Times New Roman" w:eastAsia="Times New Roman" w:hAnsi="Times New Roman"/>
            <w:sz w:val="24"/>
            <w:szCs w:val="24"/>
          </w:rPr>
          <w:t xml:space="preserve"> for up to eight hours</w:t>
        </w:r>
      </w:ins>
      <w:ins w:id="80" w:author="Carlson School Of Management" w:date="2011-04-19T19:26:00Z">
        <w:r w:rsidR="00ED67AC">
          <w:rPr>
            <w:rFonts w:ascii="Times New Roman" w:eastAsia="Times New Roman" w:hAnsi="Times New Roman"/>
            <w:sz w:val="24"/>
            <w:szCs w:val="24"/>
          </w:rPr>
          <w:t xml:space="preserve"> and two (2) times straight </w:t>
        </w:r>
      </w:ins>
      <w:ins w:id="81" w:author="Carlson School Of Management" w:date="2011-04-19T19:28:00Z">
        <w:r w:rsidR="00ED67AC">
          <w:rPr>
            <w:rFonts w:ascii="Times New Roman" w:eastAsia="Times New Roman" w:hAnsi="Times New Roman"/>
            <w:sz w:val="24"/>
            <w:szCs w:val="24"/>
          </w:rPr>
          <w:t>pay</w:t>
        </w:r>
      </w:ins>
      <w:ins w:id="82" w:author="Carlson School Of Management" w:date="2011-04-19T19:26:00Z">
        <w:r w:rsidR="00ED67AC">
          <w:rPr>
            <w:rFonts w:ascii="Times New Roman" w:eastAsia="Times New Roman" w:hAnsi="Times New Roman"/>
            <w:sz w:val="24"/>
            <w:szCs w:val="24"/>
          </w:rPr>
          <w:t xml:space="preserve"> for hours worked after 8 hours worked on a </w:t>
        </w:r>
        <w:proofErr w:type="spellStart"/>
        <w:r w:rsidR="00ED67AC">
          <w:rPr>
            <w:rFonts w:ascii="Times New Roman" w:eastAsia="Times New Roman" w:hAnsi="Times New Roman"/>
            <w:sz w:val="24"/>
            <w:szCs w:val="24"/>
          </w:rPr>
          <w:t>holiday.</w:t>
        </w:r>
      </w:ins>
      <w:del w:id="83" w:author="Carlson School Of Management" w:date="2011-04-19T19:26:00Z">
        <w:r w:rsidRPr="00C54AC4" w:rsidDel="00ED67AC">
          <w:rPr>
            <w:rFonts w:ascii="Times New Roman" w:eastAsia="Times New Roman" w:hAnsi="Times New Roman"/>
            <w:sz w:val="24"/>
            <w:szCs w:val="24"/>
          </w:rPr>
          <w:delText xml:space="preserve"> for the number of hours regularly scheduled, plus straight time for the number of hours actually worked on the holiday. </w:delText>
        </w:r>
      </w:del>
      <w:r w:rsidRPr="00C54AC4">
        <w:rPr>
          <w:rFonts w:ascii="Times New Roman" w:eastAsia="Times New Roman" w:hAnsi="Times New Roman"/>
          <w:sz w:val="24"/>
          <w:szCs w:val="24"/>
        </w:rPr>
        <w:t>However</w:t>
      </w:r>
      <w:proofErr w:type="spellEnd"/>
      <w:r w:rsidRPr="00C54AC4">
        <w:rPr>
          <w:rFonts w:ascii="Times New Roman" w:eastAsia="Times New Roman" w:hAnsi="Times New Roman"/>
          <w:sz w:val="24"/>
          <w:szCs w:val="24"/>
        </w:rPr>
        <w:t xml:space="preserve">, if the </w:t>
      </w:r>
      <w:proofErr w:type="gramStart"/>
      <w:r w:rsidRPr="00C54AC4">
        <w:rPr>
          <w:rFonts w:ascii="Times New Roman" w:eastAsia="Times New Roman" w:hAnsi="Times New Roman"/>
          <w:sz w:val="24"/>
          <w:szCs w:val="24"/>
        </w:rPr>
        <w:t>holiday hours worked exceed</w:t>
      </w:r>
      <w:proofErr w:type="gramEnd"/>
      <w:r w:rsidRPr="00C54AC4">
        <w:rPr>
          <w:rFonts w:ascii="Times New Roman" w:eastAsia="Times New Roman" w:hAnsi="Times New Roman"/>
          <w:sz w:val="24"/>
          <w:szCs w:val="24"/>
        </w:rPr>
        <w:t xml:space="preserve"> the number of hours regularly scheduled the excess hours shall be paid at 1 1/2 times the employee's contract rate of pay.</w:t>
      </w:r>
    </w:p>
    <w:p w14:paraId="5D241E29"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13.4 - </w:t>
      </w:r>
      <w:r w:rsidRPr="00C54AC4">
        <w:rPr>
          <w:rFonts w:ascii="Times New Roman" w:eastAsia="Times New Roman" w:hAnsi="Times New Roman"/>
          <w:sz w:val="24"/>
          <w:szCs w:val="24"/>
          <w:u w:val="single"/>
        </w:rPr>
        <w:t>Eligibility</w:t>
      </w:r>
      <w:r w:rsidRPr="00C54AC4">
        <w:rPr>
          <w:rFonts w:ascii="Times New Roman" w:eastAsia="Times New Roman" w:hAnsi="Times New Roman"/>
          <w:sz w:val="24"/>
          <w:szCs w:val="24"/>
        </w:rPr>
        <w:t xml:space="preserve"> - To receive pay for the holiday, the employee must have worked their scheduled workday immediately preceding and immediately following the day on which the holiday is observed, unless the absence is caused by illness and just cause has been presented that she/he was unable to work on that day.</w:t>
      </w:r>
    </w:p>
    <w:p w14:paraId="4DA5E27C"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13.5 - </w:t>
      </w:r>
      <w:r w:rsidRPr="00C54AC4">
        <w:rPr>
          <w:rFonts w:ascii="Times New Roman" w:eastAsia="Times New Roman" w:hAnsi="Times New Roman"/>
          <w:sz w:val="24"/>
          <w:szCs w:val="24"/>
          <w:u w:val="single"/>
        </w:rPr>
        <w:t>Disqualification</w:t>
      </w:r>
      <w:r w:rsidRPr="00C54AC4">
        <w:rPr>
          <w:rFonts w:ascii="Times New Roman" w:eastAsia="Times New Roman" w:hAnsi="Times New Roman"/>
          <w:sz w:val="24"/>
          <w:szCs w:val="24"/>
        </w:rPr>
        <w:t xml:space="preserve"> - Employees shall not be eligible for holiday pay if:</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795"/>
        <w:gridCol w:w="8685"/>
      </w:tblGrid>
      <w:tr w:rsidR="00C54AC4" w:rsidRPr="00C54AC4" w14:paraId="69202D43" w14:textId="77777777" w:rsidTr="00C54AC4">
        <w:trPr>
          <w:tblCellSpacing w:w="15" w:type="dxa"/>
        </w:trPr>
        <w:tc>
          <w:tcPr>
            <w:tcW w:w="750" w:type="dxa"/>
            <w:hideMark/>
          </w:tcPr>
          <w:p w14:paraId="6FEE95D9"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lastRenderedPageBreak/>
              <w:t>a)</w:t>
            </w:r>
          </w:p>
        </w:tc>
        <w:tc>
          <w:tcPr>
            <w:tcW w:w="0" w:type="auto"/>
            <w:hideMark/>
          </w:tcPr>
          <w:p w14:paraId="2EF787C4"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The employee is on layoff consisting of a minimum of five (5) days (including the holiday), on a leave of absence, in military service or on suspension, except eligible full-time employees with over one (1) year of service who are laid off (refer to Article 13.9).</w:t>
            </w:r>
          </w:p>
        </w:tc>
      </w:tr>
      <w:tr w:rsidR="00C54AC4" w:rsidRPr="00C54AC4" w14:paraId="4768EA2D" w14:textId="77777777" w:rsidTr="00C54AC4">
        <w:trPr>
          <w:tblCellSpacing w:w="15" w:type="dxa"/>
        </w:trPr>
        <w:tc>
          <w:tcPr>
            <w:tcW w:w="750" w:type="dxa"/>
            <w:hideMark/>
          </w:tcPr>
          <w:p w14:paraId="127552FC"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hideMark/>
          </w:tcPr>
          <w:p w14:paraId="39FD59C0"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The employee has been absent for a period of thirty (30) consecutive days prior to said holiday.</w:t>
            </w:r>
          </w:p>
        </w:tc>
      </w:tr>
      <w:tr w:rsidR="00C54AC4" w:rsidRPr="00C54AC4" w14:paraId="1C556E5E" w14:textId="77777777" w:rsidTr="00C54AC4">
        <w:trPr>
          <w:tblCellSpacing w:w="15" w:type="dxa"/>
        </w:trPr>
        <w:tc>
          <w:tcPr>
            <w:tcW w:w="750" w:type="dxa"/>
            <w:hideMark/>
          </w:tcPr>
          <w:p w14:paraId="1EEC8882"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c)</w:t>
            </w:r>
          </w:p>
        </w:tc>
        <w:tc>
          <w:tcPr>
            <w:tcW w:w="0" w:type="auto"/>
            <w:hideMark/>
          </w:tcPr>
          <w:p w14:paraId="733D93A1"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The employee fails to work on said holiday if scheduled to do so, except in the case of a bona fide illness and just cause for such absence has been presented to the Employer.</w:t>
            </w:r>
          </w:p>
        </w:tc>
      </w:tr>
    </w:tbl>
    <w:p w14:paraId="1477CEC3"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13.6 - </w:t>
      </w:r>
      <w:r w:rsidRPr="00C54AC4">
        <w:rPr>
          <w:rFonts w:ascii="Times New Roman" w:eastAsia="Times New Roman" w:hAnsi="Times New Roman"/>
          <w:sz w:val="24"/>
          <w:szCs w:val="24"/>
          <w:u w:val="single"/>
        </w:rPr>
        <w:t>Holiday During Vacation Period</w:t>
      </w:r>
      <w:r w:rsidRPr="00C54AC4">
        <w:rPr>
          <w:rFonts w:ascii="Times New Roman" w:eastAsia="Times New Roman" w:hAnsi="Times New Roman"/>
          <w:sz w:val="24"/>
          <w:szCs w:val="24"/>
        </w:rPr>
        <w:t xml:space="preserve"> - Where an employee is entitled to a paid holiday as provided above and the holiday falls within the employee's vacation period, such employee shall be allowed an additional day of vacation with pay or holiday pay</w:t>
      </w:r>
      <w:ins w:id="84" w:author="Carlson School Of Management" w:date="2011-04-19T19:34:00Z">
        <w:r w:rsidR="00DC2823">
          <w:rPr>
            <w:rFonts w:ascii="Times New Roman" w:eastAsia="Times New Roman" w:hAnsi="Times New Roman"/>
            <w:sz w:val="24"/>
            <w:szCs w:val="24"/>
          </w:rPr>
          <w:t>.</w:t>
        </w:r>
      </w:ins>
      <w:del w:id="85" w:author="Carlson School Of Management" w:date="2011-04-19T19:34:00Z">
        <w:r w:rsidRPr="00C54AC4" w:rsidDel="00DC2823">
          <w:rPr>
            <w:rFonts w:ascii="Times New Roman" w:eastAsia="Times New Roman" w:hAnsi="Times New Roman"/>
            <w:sz w:val="24"/>
            <w:szCs w:val="24"/>
          </w:rPr>
          <w:delText>, at the option of the Employer</w:delText>
        </w:r>
      </w:del>
      <w:r w:rsidRPr="00C54AC4">
        <w:rPr>
          <w:rFonts w:ascii="Times New Roman" w:eastAsia="Times New Roman" w:hAnsi="Times New Roman"/>
          <w:sz w:val="24"/>
          <w:szCs w:val="24"/>
        </w:rPr>
        <w:t>.</w:t>
      </w:r>
    </w:p>
    <w:p w14:paraId="5343D4AC"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13.7 - </w:t>
      </w:r>
      <w:r w:rsidRPr="00C54AC4">
        <w:rPr>
          <w:rFonts w:ascii="Times New Roman" w:eastAsia="Times New Roman" w:hAnsi="Times New Roman"/>
          <w:sz w:val="24"/>
          <w:szCs w:val="24"/>
          <w:u w:val="single"/>
        </w:rPr>
        <w:t>Computation of Overtime</w:t>
      </w:r>
      <w:r w:rsidRPr="00C54AC4">
        <w:rPr>
          <w:rFonts w:ascii="Times New Roman" w:eastAsia="Times New Roman" w:hAnsi="Times New Roman"/>
          <w:sz w:val="24"/>
          <w:szCs w:val="24"/>
        </w:rPr>
        <w:t xml:space="preserve"> - Eligible employees required to work on any of the recognized holidays shall receive straight-time pay for the actual hours worked on such holidays in addition to the holiday pay. Holiday pay shall not be considered hours worked for computation of weekly overtime pay. Employees shall not be rescheduled to defeat the purpose of holiday pay except by mutual agreement between the Employer and employee.</w:t>
      </w:r>
    </w:p>
    <w:p w14:paraId="6C42AF69"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13.8 - </w:t>
      </w:r>
      <w:r w:rsidRPr="00C54AC4">
        <w:rPr>
          <w:rFonts w:ascii="Times New Roman" w:eastAsia="Times New Roman" w:hAnsi="Times New Roman"/>
          <w:sz w:val="24"/>
          <w:szCs w:val="24"/>
          <w:u w:val="single"/>
        </w:rPr>
        <w:t>No Disqualification</w:t>
      </w:r>
      <w:r w:rsidRPr="00C54AC4">
        <w:rPr>
          <w:rFonts w:ascii="Times New Roman" w:eastAsia="Times New Roman" w:hAnsi="Times New Roman"/>
          <w:sz w:val="24"/>
          <w:szCs w:val="24"/>
        </w:rPr>
        <w:t xml:space="preserve"> - An employee shall not be disqualified for holiday pay if failure to work on the days immediately preceding the holiday or the workday immediately following the holiday is due to:</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795"/>
        <w:gridCol w:w="8685"/>
      </w:tblGrid>
      <w:tr w:rsidR="00C54AC4" w:rsidRPr="00C54AC4" w14:paraId="406866F9" w14:textId="77777777" w:rsidTr="00C54AC4">
        <w:trPr>
          <w:tblCellSpacing w:w="15" w:type="dxa"/>
        </w:trPr>
        <w:tc>
          <w:tcPr>
            <w:tcW w:w="750" w:type="dxa"/>
            <w:hideMark/>
          </w:tcPr>
          <w:p w14:paraId="555042AF"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hideMark/>
          </w:tcPr>
          <w:p w14:paraId="031B1104"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Layoff from work when notification of such layoff occurs on the workday immediately preceding the holiday or the workday immediately following the holiday.</w:t>
            </w:r>
          </w:p>
        </w:tc>
      </w:tr>
      <w:tr w:rsidR="00C54AC4" w:rsidRPr="00C54AC4" w14:paraId="1FAAC240" w14:textId="77777777" w:rsidTr="00C54AC4">
        <w:trPr>
          <w:tblCellSpacing w:w="15" w:type="dxa"/>
        </w:trPr>
        <w:tc>
          <w:tcPr>
            <w:tcW w:w="750" w:type="dxa"/>
            <w:hideMark/>
          </w:tcPr>
          <w:p w14:paraId="004331DC"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hideMark/>
          </w:tcPr>
          <w:p w14:paraId="2CDC6F68"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Death in the employee's immediately family; within the meaning of section 12.8 Funeral Pay.</w:t>
            </w:r>
          </w:p>
        </w:tc>
      </w:tr>
      <w:tr w:rsidR="00C54AC4" w:rsidRPr="00C54AC4" w14:paraId="5DEE1AB3" w14:textId="77777777" w:rsidTr="00C54AC4">
        <w:trPr>
          <w:tblCellSpacing w:w="15" w:type="dxa"/>
        </w:trPr>
        <w:tc>
          <w:tcPr>
            <w:tcW w:w="750" w:type="dxa"/>
            <w:hideMark/>
          </w:tcPr>
          <w:p w14:paraId="74EACE77"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c)</w:t>
            </w:r>
          </w:p>
        </w:tc>
        <w:tc>
          <w:tcPr>
            <w:tcW w:w="0" w:type="auto"/>
            <w:hideMark/>
          </w:tcPr>
          <w:p w14:paraId="6EFF946D"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Illness or accident which occurs during working hours on either of such days and prevents the employees from continuing work.</w:t>
            </w:r>
          </w:p>
        </w:tc>
      </w:tr>
      <w:tr w:rsidR="00C54AC4" w:rsidRPr="00C54AC4" w14:paraId="25CD10EE" w14:textId="77777777" w:rsidTr="00C54AC4">
        <w:trPr>
          <w:tblCellSpacing w:w="15" w:type="dxa"/>
        </w:trPr>
        <w:tc>
          <w:tcPr>
            <w:tcW w:w="750" w:type="dxa"/>
            <w:hideMark/>
          </w:tcPr>
          <w:p w14:paraId="12831DAC"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d)</w:t>
            </w:r>
          </w:p>
        </w:tc>
        <w:tc>
          <w:tcPr>
            <w:tcW w:w="0" w:type="auto"/>
            <w:hideMark/>
          </w:tcPr>
          <w:p w14:paraId="4B15FE64"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Jury duty which requires the absence of the employee.</w:t>
            </w:r>
          </w:p>
        </w:tc>
      </w:tr>
      <w:tr w:rsidR="00C54AC4" w:rsidRPr="00C54AC4" w14:paraId="1DEA6207" w14:textId="77777777" w:rsidTr="00C54AC4">
        <w:trPr>
          <w:tblCellSpacing w:w="15" w:type="dxa"/>
        </w:trPr>
        <w:tc>
          <w:tcPr>
            <w:tcW w:w="750" w:type="dxa"/>
            <w:hideMark/>
          </w:tcPr>
          <w:p w14:paraId="470F42B1"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e)</w:t>
            </w:r>
          </w:p>
        </w:tc>
        <w:tc>
          <w:tcPr>
            <w:tcW w:w="0" w:type="auto"/>
            <w:hideMark/>
          </w:tcPr>
          <w:p w14:paraId="2F7E5E0A"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Emergency conditions occurring on the workday immediately preceding the holiday or the workday immediately following holiday over which the employee has no control and which, despite her/his exercise of diligent effort, prevent her/him from working all or part of such days.</w:t>
            </w:r>
          </w:p>
        </w:tc>
      </w:tr>
    </w:tbl>
    <w:p w14:paraId="43BF6974"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13.9 - </w:t>
      </w:r>
      <w:r w:rsidRPr="00C54AC4">
        <w:rPr>
          <w:rFonts w:ascii="Times New Roman" w:eastAsia="Times New Roman" w:hAnsi="Times New Roman"/>
          <w:sz w:val="24"/>
          <w:szCs w:val="24"/>
          <w:u w:val="single"/>
        </w:rPr>
        <w:t>Layoff or Eligible Full-Time Employees</w:t>
      </w:r>
      <w:r w:rsidRPr="00C54AC4">
        <w:rPr>
          <w:rFonts w:ascii="Times New Roman" w:eastAsia="Times New Roman" w:hAnsi="Times New Roman"/>
          <w:sz w:val="24"/>
          <w:szCs w:val="24"/>
        </w:rPr>
        <w:t xml:space="preserve"> - As an exception to 13.5 above, an eligible, full-time employee with one (1) year or more of continuous employment with the Employer who is laid off during a period of six (6) days immediately preceding a recognized holiday, or six (6) days immediately following a recognized holiday shall not suffer a loss in holiday pay to which she/he is otherwise entitled.</w:t>
      </w:r>
    </w:p>
    <w:p w14:paraId="213D68D9"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86" w:name="Part15"/>
      <w:r w:rsidRPr="00C54AC4">
        <w:rPr>
          <w:rFonts w:ascii="Times New Roman" w:eastAsia="Times New Roman" w:hAnsi="Times New Roman"/>
          <w:sz w:val="24"/>
          <w:szCs w:val="24"/>
        </w:rPr>
        <w:t>ARTICLE 14</w:t>
      </w:r>
      <w:bookmarkEnd w:id="86"/>
    </w:p>
    <w:p w14:paraId="4BEC2147"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VACATIONS</w:t>
      </w:r>
    </w:p>
    <w:p w14:paraId="3CC56F78"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14.1 - </w:t>
      </w:r>
      <w:r w:rsidRPr="00C54AC4">
        <w:rPr>
          <w:rFonts w:ascii="Times New Roman" w:eastAsia="Times New Roman" w:hAnsi="Times New Roman"/>
          <w:sz w:val="24"/>
          <w:szCs w:val="24"/>
          <w:u w:val="single"/>
        </w:rPr>
        <w:t>Amount of Vacation</w:t>
      </w:r>
      <w:r w:rsidRPr="00C54AC4">
        <w:rPr>
          <w:rFonts w:ascii="Times New Roman" w:eastAsia="Times New Roman" w:hAnsi="Times New Roman"/>
          <w:sz w:val="24"/>
          <w:szCs w:val="24"/>
        </w:rPr>
        <w:t xml:space="preserve"> -</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795"/>
        <w:gridCol w:w="5079"/>
        <w:gridCol w:w="3606"/>
      </w:tblGrid>
      <w:tr w:rsidR="00C54AC4" w:rsidRPr="00C54AC4" w14:paraId="0DF2828E" w14:textId="77777777" w:rsidTr="00C54AC4">
        <w:trPr>
          <w:tblCellSpacing w:w="15" w:type="dxa"/>
        </w:trPr>
        <w:tc>
          <w:tcPr>
            <w:tcW w:w="750" w:type="dxa"/>
            <w:hideMark/>
          </w:tcPr>
          <w:p w14:paraId="7D521DCA"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lastRenderedPageBreak/>
              <w:t>a)</w:t>
            </w:r>
          </w:p>
        </w:tc>
        <w:tc>
          <w:tcPr>
            <w:tcW w:w="0" w:type="auto"/>
            <w:gridSpan w:val="2"/>
            <w:hideMark/>
          </w:tcPr>
          <w:p w14:paraId="524DCE5C"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All regular full-time and regular part-time employees who have at least one (1) full year of seniority shall be entitled to a paid vacation on the following basis:</w:t>
            </w:r>
          </w:p>
        </w:tc>
      </w:tr>
      <w:tr w:rsidR="00C54AC4" w:rsidRPr="00C54AC4" w14:paraId="7ED483EB" w14:textId="77777777" w:rsidTr="00C54AC4">
        <w:trPr>
          <w:tblCellSpacing w:w="15" w:type="dxa"/>
        </w:trPr>
        <w:tc>
          <w:tcPr>
            <w:tcW w:w="0" w:type="auto"/>
            <w:gridSpan w:val="3"/>
            <w:vAlign w:val="center"/>
            <w:hideMark/>
          </w:tcPr>
          <w:p w14:paraId="2B8740FA"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w:t>
            </w:r>
          </w:p>
        </w:tc>
      </w:tr>
      <w:tr w:rsidR="00C54AC4" w:rsidRPr="00C54AC4" w14:paraId="0CE362F2" w14:textId="77777777" w:rsidTr="00C54AC4">
        <w:trPr>
          <w:tblCellSpacing w:w="15" w:type="dxa"/>
        </w:trPr>
        <w:tc>
          <w:tcPr>
            <w:tcW w:w="750" w:type="dxa"/>
            <w:hideMark/>
          </w:tcPr>
          <w:p w14:paraId="39D5CB0D"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hideMark/>
          </w:tcPr>
          <w:p w14:paraId="59DB9527"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Continuous Service</w:t>
            </w:r>
          </w:p>
        </w:tc>
        <w:tc>
          <w:tcPr>
            <w:tcW w:w="0" w:type="auto"/>
            <w:hideMark/>
          </w:tcPr>
          <w:p w14:paraId="57F5D46E"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Vacation Period</w:t>
            </w:r>
          </w:p>
        </w:tc>
      </w:tr>
      <w:tr w:rsidR="00C54AC4" w:rsidRPr="00C54AC4" w14:paraId="1FD8BD15" w14:textId="77777777" w:rsidTr="00C54AC4">
        <w:trPr>
          <w:tblCellSpacing w:w="15" w:type="dxa"/>
        </w:trPr>
        <w:tc>
          <w:tcPr>
            <w:tcW w:w="750" w:type="dxa"/>
            <w:hideMark/>
          </w:tcPr>
          <w:p w14:paraId="0A578F5F"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vAlign w:val="center"/>
            <w:hideMark/>
          </w:tcPr>
          <w:p w14:paraId="5C23DE7E"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One year, but less that two years</w:t>
            </w:r>
          </w:p>
        </w:tc>
        <w:tc>
          <w:tcPr>
            <w:tcW w:w="0" w:type="auto"/>
            <w:hideMark/>
          </w:tcPr>
          <w:p w14:paraId="671B5D57"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One week</w:t>
            </w:r>
          </w:p>
        </w:tc>
      </w:tr>
      <w:tr w:rsidR="00C54AC4" w:rsidRPr="00C54AC4" w14:paraId="0455B9B0" w14:textId="77777777" w:rsidTr="00C54AC4">
        <w:trPr>
          <w:tblCellSpacing w:w="15" w:type="dxa"/>
        </w:trPr>
        <w:tc>
          <w:tcPr>
            <w:tcW w:w="750" w:type="dxa"/>
            <w:hideMark/>
          </w:tcPr>
          <w:p w14:paraId="58DA8660"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vAlign w:val="center"/>
            <w:hideMark/>
          </w:tcPr>
          <w:p w14:paraId="5261F01C"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Two years, but less than ten years</w:t>
            </w:r>
          </w:p>
        </w:tc>
        <w:tc>
          <w:tcPr>
            <w:tcW w:w="0" w:type="auto"/>
            <w:hideMark/>
          </w:tcPr>
          <w:p w14:paraId="124536D8" w14:textId="77777777" w:rsidR="00C54AC4" w:rsidRPr="00C54AC4" w:rsidRDefault="00C54AC4" w:rsidP="00093CB6">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Two weeks</w:t>
            </w:r>
            <w:r w:rsidR="00093CB6">
              <w:rPr>
                <w:rFonts w:ascii="Times New Roman" w:eastAsia="Times New Roman" w:hAnsi="Times New Roman"/>
                <w:sz w:val="24"/>
                <w:szCs w:val="24"/>
              </w:rPr>
              <w:t xml:space="preserve"> </w:t>
            </w:r>
            <w:ins w:id="87" w:author="Carlson School Of Management" w:date="2011-04-20T17:24:00Z">
              <w:r w:rsidR="00093CB6">
                <w:rPr>
                  <w:rFonts w:ascii="Times New Roman" w:eastAsia="Times New Roman" w:hAnsi="Times New Roman"/>
                  <w:sz w:val="24"/>
                  <w:szCs w:val="24"/>
                </w:rPr>
                <w:t>and two days</w:t>
              </w:r>
            </w:ins>
          </w:p>
        </w:tc>
      </w:tr>
      <w:tr w:rsidR="00C54AC4" w:rsidRPr="00C54AC4" w14:paraId="2900AF64" w14:textId="77777777" w:rsidTr="00C54AC4">
        <w:trPr>
          <w:tblCellSpacing w:w="15" w:type="dxa"/>
        </w:trPr>
        <w:tc>
          <w:tcPr>
            <w:tcW w:w="750" w:type="dxa"/>
            <w:hideMark/>
          </w:tcPr>
          <w:p w14:paraId="67C157C5"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vAlign w:val="center"/>
            <w:hideMark/>
          </w:tcPr>
          <w:p w14:paraId="7F5121AA"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Ten years, but less than twenty years</w:t>
            </w:r>
          </w:p>
        </w:tc>
        <w:tc>
          <w:tcPr>
            <w:tcW w:w="0" w:type="auto"/>
            <w:hideMark/>
          </w:tcPr>
          <w:p w14:paraId="668575AF" w14:textId="77777777" w:rsidR="00C54AC4" w:rsidRPr="00C54AC4" w:rsidRDefault="00C54AC4" w:rsidP="00093CB6">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Three weeks</w:t>
            </w:r>
            <w:ins w:id="88" w:author="Carlson School Of Management" w:date="2011-04-19T19:31:00Z">
              <w:r w:rsidR="00ED67AC">
                <w:rPr>
                  <w:rFonts w:ascii="Times New Roman" w:eastAsia="Times New Roman" w:hAnsi="Times New Roman"/>
                  <w:sz w:val="24"/>
                  <w:szCs w:val="24"/>
                </w:rPr>
                <w:t xml:space="preserve"> </w:t>
              </w:r>
            </w:ins>
          </w:p>
        </w:tc>
      </w:tr>
      <w:tr w:rsidR="00C54AC4" w:rsidRPr="00C54AC4" w14:paraId="59F2FC13" w14:textId="77777777" w:rsidTr="00C54AC4">
        <w:trPr>
          <w:tblCellSpacing w:w="15" w:type="dxa"/>
        </w:trPr>
        <w:tc>
          <w:tcPr>
            <w:tcW w:w="750" w:type="dxa"/>
            <w:hideMark/>
          </w:tcPr>
          <w:p w14:paraId="1A5549A0"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vAlign w:val="center"/>
            <w:hideMark/>
          </w:tcPr>
          <w:p w14:paraId="54F63EBD"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Twenty years, or more</w:t>
            </w:r>
          </w:p>
        </w:tc>
        <w:tc>
          <w:tcPr>
            <w:tcW w:w="0" w:type="auto"/>
            <w:hideMark/>
          </w:tcPr>
          <w:p w14:paraId="05D1BAAC" w14:textId="77777777" w:rsidR="00C54AC4" w:rsidRPr="00C54AC4" w:rsidRDefault="00C54AC4" w:rsidP="00093CB6">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Four weeks</w:t>
            </w:r>
            <w:ins w:id="89" w:author="Carlson School Of Management" w:date="2011-04-19T19:33:00Z">
              <w:r w:rsidR="00E073A2">
                <w:rPr>
                  <w:rFonts w:ascii="Times New Roman" w:eastAsia="Times New Roman" w:hAnsi="Times New Roman"/>
                  <w:sz w:val="24"/>
                  <w:szCs w:val="24"/>
                </w:rPr>
                <w:t xml:space="preserve"> </w:t>
              </w:r>
            </w:ins>
          </w:p>
        </w:tc>
      </w:tr>
      <w:tr w:rsidR="00C54AC4" w:rsidRPr="00C54AC4" w14:paraId="4DB7DE33" w14:textId="77777777" w:rsidTr="00C54AC4">
        <w:trPr>
          <w:tblCellSpacing w:w="15" w:type="dxa"/>
        </w:trPr>
        <w:tc>
          <w:tcPr>
            <w:tcW w:w="0" w:type="auto"/>
            <w:gridSpan w:val="3"/>
            <w:vAlign w:val="center"/>
            <w:hideMark/>
          </w:tcPr>
          <w:p w14:paraId="59BD4974"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w:t>
            </w:r>
          </w:p>
        </w:tc>
      </w:tr>
      <w:tr w:rsidR="00C54AC4" w:rsidRPr="00C54AC4" w14:paraId="42AB4795" w14:textId="77777777" w:rsidTr="00C54AC4">
        <w:trPr>
          <w:tblCellSpacing w:w="15" w:type="dxa"/>
        </w:trPr>
        <w:tc>
          <w:tcPr>
            <w:tcW w:w="750" w:type="dxa"/>
            <w:hideMark/>
          </w:tcPr>
          <w:p w14:paraId="21D43C6C"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gridSpan w:val="2"/>
            <w:hideMark/>
          </w:tcPr>
          <w:p w14:paraId="661EB24E"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Temporary layoffs or leaves of absence during the year shall not interrupt the continuity of seniority for the purpose of determining the amount of vacation for which an employee is eligible.</w:t>
            </w:r>
          </w:p>
        </w:tc>
      </w:tr>
      <w:tr w:rsidR="00C54AC4" w:rsidRPr="00C54AC4" w14:paraId="57948CFF" w14:textId="77777777" w:rsidTr="00C54AC4">
        <w:trPr>
          <w:tblCellSpacing w:w="15" w:type="dxa"/>
        </w:trPr>
        <w:tc>
          <w:tcPr>
            <w:tcW w:w="750" w:type="dxa"/>
            <w:hideMark/>
          </w:tcPr>
          <w:p w14:paraId="3FE5F286"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c)</w:t>
            </w:r>
          </w:p>
        </w:tc>
        <w:tc>
          <w:tcPr>
            <w:tcW w:w="0" w:type="auto"/>
            <w:gridSpan w:val="2"/>
            <w:hideMark/>
          </w:tcPr>
          <w:p w14:paraId="7395DEE3"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Employees shall be entitled to receive their vacation pay before they leave for vacation.</w:t>
            </w:r>
          </w:p>
        </w:tc>
      </w:tr>
    </w:tbl>
    <w:p w14:paraId="78F1E714"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14.2 - </w:t>
      </w:r>
      <w:r w:rsidRPr="00C54AC4">
        <w:rPr>
          <w:rFonts w:ascii="Times New Roman" w:eastAsia="Times New Roman" w:hAnsi="Times New Roman"/>
          <w:sz w:val="24"/>
          <w:szCs w:val="24"/>
          <w:u w:val="single"/>
        </w:rPr>
        <w:t>Vacation Pay</w:t>
      </w:r>
      <w:r w:rsidRPr="00C54AC4">
        <w:rPr>
          <w:rFonts w:ascii="Times New Roman" w:eastAsia="Times New Roman" w:hAnsi="Times New Roman"/>
          <w:sz w:val="24"/>
          <w:szCs w:val="24"/>
        </w:rPr>
        <w:t xml:space="preserve"> - Employees shall be entitled to vacation benefits at straight-time rates of pay on the same basis that their work is performed. Employees working either full-time or short shifts shall be paid vacation pay based on the total hours paid in the accrual year, including premium, overtime, vacation, holiday hours. However, no employee shall be entitled to more than forty (40) hours of vacation pay per week. The following shall be the method of computing vacation pay:</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795"/>
        <w:gridCol w:w="8685"/>
      </w:tblGrid>
      <w:tr w:rsidR="00C54AC4" w:rsidRPr="00C54AC4" w14:paraId="66C35B33" w14:textId="77777777" w:rsidTr="00C54AC4">
        <w:trPr>
          <w:tblCellSpacing w:w="15" w:type="dxa"/>
        </w:trPr>
        <w:tc>
          <w:tcPr>
            <w:tcW w:w="750" w:type="dxa"/>
            <w:hideMark/>
          </w:tcPr>
          <w:p w14:paraId="733ADF4D"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hideMark/>
          </w:tcPr>
          <w:p w14:paraId="349582B0"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Number of months in the accrual year times 1/12 times the number of weekly average hours.</w:t>
            </w:r>
          </w:p>
        </w:tc>
      </w:tr>
      <w:tr w:rsidR="00C54AC4" w:rsidRPr="00C54AC4" w14:paraId="11B0340F" w14:textId="77777777" w:rsidTr="00C54AC4">
        <w:trPr>
          <w:tblCellSpacing w:w="15" w:type="dxa"/>
        </w:trPr>
        <w:tc>
          <w:tcPr>
            <w:tcW w:w="750" w:type="dxa"/>
            <w:hideMark/>
          </w:tcPr>
          <w:p w14:paraId="6F8E9562"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hideMark/>
          </w:tcPr>
          <w:p w14:paraId="4C05B2FB"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After two (2) full accrual years, two (2) times the number of weekly average hours.</w:t>
            </w:r>
          </w:p>
        </w:tc>
      </w:tr>
      <w:tr w:rsidR="00C54AC4" w:rsidRPr="00C54AC4" w14:paraId="0E142439" w14:textId="77777777" w:rsidTr="00C54AC4">
        <w:trPr>
          <w:tblCellSpacing w:w="15" w:type="dxa"/>
        </w:trPr>
        <w:tc>
          <w:tcPr>
            <w:tcW w:w="750" w:type="dxa"/>
            <w:hideMark/>
          </w:tcPr>
          <w:p w14:paraId="2FC9D401"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c)</w:t>
            </w:r>
          </w:p>
        </w:tc>
        <w:tc>
          <w:tcPr>
            <w:tcW w:w="0" w:type="auto"/>
            <w:hideMark/>
          </w:tcPr>
          <w:p w14:paraId="6CD6F8D0"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After ten (10) full accrual years, three (3) times the number of weekly average hours.</w:t>
            </w:r>
          </w:p>
        </w:tc>
      </w:tr>
      <w:tr w:rsidR="00C54AC4" w:rsidRPr="00C54AC4" w14:paraId="6C1C9CD8" w14:textId="77777777" w:rsidTr="00C54AC4">
        <w:trPr>
          <w:tblCellSpacing w:w="15" w:type="dxa"/>
        </w:trPr>
        <w:tc>
          <w:tcPr>
            <w:tcW w:w="750" w:type="dxa"/>
            <w:hideMark/>
          </w:tcPr>
          <w:p w14:paraId="35BE5E79"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d)</w:t>
            </w:r>
          </w:p>
        </w:tc>
        <w:tc>
          <w:tcPr>
            <w:tcW w:w="0" w:type="auto"/>
            <w:hideMark/>
          </w:tcPr>
          <w:p w14:paraId="633B1189"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After twenty (20) full accrual years, four (4) times the number of weekly average hours.</w:t>
            </w:r>
          </w:p>
        </w:tc>
      </w:tr>
    </w:tbl>
    <w:p w14:paraId="20B9EFC6"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14.3 - </w:t>
      </w:r>
      <w:r w:rsidRPr="00C54AC4">
        <w:rPr>
          <w:rFonts w:ascii="Times New Roman" w:eastAsia="Times New Roman" w:hAnsi="Times New Roman"/>
          <w:sz w:val="24"/>
          <w:szCs w:val="24"/>
          <w:u w:val="single"/>
        </w:rPr>
        <w:t>Scheduling Vacation Periods</w:t>
      </w:r>
      <w:r w:rsidRPr="00C54AC4">
        <w:rPr>
          <w:rFonts w:ascii="Times New Roman" w:eastAsia="Times New Roman" w:hAnsi="Times New Roman"/>
          <w:sz w:val="24"/>
          <w:szCs w:val="24"/>
        </w:rPr>
        <w:t xml:space="preserve"> - To the extent business requirements permit, employee requests for a specific period in which to take vacations will be honored. Furthermore, the most senior employees shall have preference as to the time they take their vacation so far as the efficient operation of the business will permit. Where more than one (1) employee in a job classification desire their vacations at the same time, vacation periods will be assigned according to seniority. Employer and the employee may mutually agree upon the time of vacation period.</w:t>
      </w:r>
    </w:p>
    <w:p w14:paraId="18304896"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The Employer reserves the right to schedule vacations so that they will not interfere with business operations, but each employee should be entitled to take her/his vacation not later than six (6) months after she/he has qualified for it. Vacations are not cumulative and must be taken within the vacation period established by the Employer. This section shall not be construed to reduce vacation benefits established by past practice.</w:t>
      </w:r>
    </w:p>
    <w:p w14:paraId="0F5D6B2D"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lastRenderedPageBreak/>
        <w:t>Vacations cannot be carried over from one vacation period to another without the specific authorization of management in writing. Any vacation carried over will be paid at the wage rate in effect at the time the vacation is earned.</w:t>
      </w:r>
    </w:p>
    <w:p w14:paraId="0DE5582B"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14.4 - </w:t>
      </w:r>
      <w:r w:rsidRPr="00C54AC4">
        <w:rPr>
          <w:rFonts w:ascii="Times New Roman" w:eastAsia="Times New Roman" w:hAnsi="Times New Roman"/>
          <w:sz w:val="24"/>
          <w:szCs w:val="24"/>
          <w:u w:val="single"/>
        </w:rPr>
        <w:t>No Work During Vacation</w:t>
      </w:r>
      <w:r w:rsidRPr="00C54AC4">
        <w:rPr>
          <w:rFonts w:ascii="Times New Roman" w:eastAsia="Times New Roman" w:hAnsi="Times New Roman"/>
          <w:sz w:val="24"/>
          <w:szCs w:val="24"/>
        </w:rPr>
        <w:t xml:space="preserve"> - Once a request for vacation has been approved by the Employer, the vacation dates shall not be changed unless by mutual consent of the Employer and the employee.</w:t>
      </w:r>
    </w:p>
    <w:p w14:paraId="327433A7"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14.5 - </w:t>
      </w:r>
      <w:r w:rsidRPr="00C54AC4">
        <w:rPr>
          <w:rFonts w:ascii="Times New Roman" w:eastAsia="Times New Roman" w:hAnsi="Times New Roman"/>
          <w:sz w:val="24"/>
          <w:szCs w:val="24"/>
          <w:u w:val="single"/>
        </w:rPr>
        <w:t>Terminated Employees</w:t>
      </w:r>
      <w:r w:rsidRPr="00C54AC4">
        <w:rPr>
          <w:rFonts w:ascii="Times New Roman" w:eastAsia="Times New Roman" w:hAnsi="Times New Roman"/>
          <w:sz w:val="24"/>
          <w:szCs w:val="24"/>
        </w:rPr>
        <w:t xml:space="preserve"> - Employees who are discharged or who terminate their employment shall be entitled to pro-rated vacation pay earned and computed in accordance with 14.2 above. Provided, however, employees voluntarily terminating employment must first notify the Employer one (1) week prior to such termination in order to be eligible to receive pro-rated vacation pay.</w:t>
      </w:r>
    </w:p>
    <w:p w14:paraId="2EEE52D4"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14.6 - </w:t>
      </w:r>
      <w:r w:rsidRPr="00C54AC4">
        <w:rPr>
          <w:rFonts w:ascii="Times New Roman" w:eastAsia="Times New Roman" w:hAnsi="Times New Roman"/>
          <w:sz w:val="24"/>
          <w:szCs w:val="24"/>
          <w:u w:val="single"/>
        </w:rPr>
        <w:t>Tipped Employee Vacation Adjustment</w:t>
      </w:r>
      <w:r w:rsidRPr="00C54AC4">
        <w:rPr>
          <w:rFonts w:ascii="Times New Roman" w:eastAsia="Times New Roman" w:hAnsi="Times New Roman"/>
          <w:sz w:val="24"/>
          <w:szCs w:val="24"/>
        </w:rPr>
        <w:t xml:space="preserve"> - In addition to their regular hourly rates, tipped employees working in the classifications of door attendants, bell stand, bell captain, cocktail waitperson, and ala carte waitperson shall be compensated at the</w:t>
      </w:r>
      <w:ins w:id="90" w:author="Carlson School Of Management" w:date="2011-04-19T19:35:00Z">
        <w:r w:rsidR="00EC3347">
          <w:rPr>
            <w:rFonts w:ascii="Times New Roman" w:eastAsia="Times New Roman" w:hAnsi="Times New Roman"/>
            <w:sz w:val="24"/>
            <w:szCs w:val="24"/>
          </w:rPr>
          <w:t>ir current hourly wage</w:t>
        </w:r>
      </w:ins>
      <w:r w:rsidRPr="00C54AC4">
        <w:rPr>
          <w:rFonts w:ascii="Times New Roman" w:eastAsia="Times New Roman" w:hAnsi="Times New Roman"/>
          <w:sz w:val="24"/>
          <w:szCs w:val="24"/>
        </w:rPr>
        <w:t xml:space="preserve"> </w:t>
      </w:r>
      <w:del w:id="91" w:author="Carlson School Of Management" w:date="2011-04-19T19:35:00Z">
        <w:r w:rsidRPr="00C54AC4" w:rsidDel="00EC3347">
          <w:rPr>
            <w:rFonts w:ascii="Times New Roman" w:eastAsia="Times New Roman" w:hAnsi="Times New Roman"/>
            <w:sz w:val="24"/>
            <w:szCs w:val="24"/>
          </w:rPr>
          <w:delText xml:space="preserve">rate of $7.25 per hour </w:delText>
        </w:r>
      </w:del>
      <w:r w:rsidRPr="00C54AC4">
        <w:rPr>
          <w:rFonts w:ascii="Times New Roman" w:eastAsia="Times New Roman" w:hAnsi="Times New Roman"/>
          <w:sz w:val="24"/>
          <w:szCs w:val="24"/>
        </w:rPr>
        <w:t>for all vacation hours accrued.</w:t>
      </w:r>
    </w:p>
    <w:p w14:paraId="07EC5B99"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92" w:name="Part16"/>
      <w:r w:rsidRPr="00C54AC4">
        <w:rPr>
          <w:rFonts w:ascii="Times New Roman" w:eastAsia="Times New Roman" w:hAnsi="Times New Roman"/>
          <w:sz w:val="24"/>
          <w:szCs w:val="24"/>
        </w:rPr>
        <w:t>ARTICLE 15</w:t>
      </w:r>
      <w:bookmarkEnd w:id="92"/>
    </w:p>
    <w:p w14:paraId="1182A220"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BANQUET DEPARTMENT</w:t>
      </w:r>
    </w:p>
    <w:p w14:paraId="5B92592D"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15.1 - </w:t>
      </w:r>
      <w:r w:rsidRPr="00C54AC4">
        <w:rPr>
          <w:rFonts w:ascii="Times New Roman" w:eastAsia="Times New Roman" w:hAnsi="Times New Roman"/>
          <w:sz w:val="24"/>
          <w:szCs w:val="24"/>
          <w:u w:val="single"/>
        </w:rPr>
        <w:t>Banquet Definition</w:t>
      </w:r>
      <w:r w:rsidRPr="00C54AC4">
        <w:rPr>
          <w:rFonts w:ascii="Times New Roman" w:eastAsia="Times New Roman" w:hAnsi="Times New Roman"/>
          <w:sz w:val="24"/>
          <w:szCs w:val="24"/>
        </w:rPr>
        <w:t xml:space="preserve"> - A banquet shall be deemed to be any reserved function with a pre-set menu and a fixed cost including cocktail parties, supervised by the Catering Department.</w:t>
      </w:r>
    </w:p>
    <w:p w14:paraId="1873EBFE"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15.2 - </w:t>
      </w:r>
      <w:r w:rsidRPr="00C54AC4">
        <w:rPr>
          <w:rFonts w:ascii="Times New Roman" w:eastAsia="Times New Roman" w:hAnsi="Times New Roman"/>
          <w:sz w:val="24"/>
          <w:szCs w:val="24"/>
          <w:u w:val="single"/>
        </w:rPr>
        <w:t>Banquet Employee Compensation</w:t>
      </w:r>
      <w:r w:rsidRPr="00C54AC4">
        <w:rPr>
          <w:rFonts w:ascii="Times New Roman" w:eastAsia="Times New Roman" w:hAnsi="Times New Roman"/>
          <w:sz w:val="24"/>
          <w:szCs w:val="24"/>
        </w:rPr>
        <w:t xml:space="preserve"> - Banquet Servers shall receive the following percentage of the banquet service charge:</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795"/>
        <w:gridCol w:w="5171"/>
      </w:tblGrid>
      <w:tr w:rsidR="00C54AC4" w:rsidRPr="00C54AC4" w14:paraId="6B895A4B" w14:textId="77777777" w:rsidTr="00C54AC4">
        <w:trPr>
          <w:tblCellSpacing w:w="15" w:type="dxa"/>
        </w:trPr>
        <w:tc>
          <w:tcPr>
            <w:tcW w:w="750" w:type="dxa"/>
            <w:hideMark/>
          </w:tcPr>
          <w:p w14:paraId="32311E2E"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hideMark/>
          </w:tcPr>
          <w:p w14:paraId="215F9950"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85% of any service charge less than 17%</w:t>
            </w:r>
          </w:p>
        </w:tc>
      </w:tr>
      <w:tr w:rsidR="00C54AC4" w:rsidRPr="00C54AC4" w14:paraId="08830F56" w14:textId="77777777" w:rsidTr="00C54AC4">
        <w:trPr>
          <w:tblCellSpacing w:w="15" w:type="dxa"/>
        </w:trPr>
        <w:tc>
          <w:tcPr>
            <w:tcW w:w="750" w:type="dxa"/>
            <w:hideMark/>
          </w:tcPr>
          <w:p w14:paraId="0F59CCFC"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hideMark/>
          </w:tcPr>
          <w:p w14:paraId="03199C05"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82% of any service charge of 17% but less than 18%</w:t>
            </w:r>
          </w:p>
        </w:tc>
      </w:tr>
      <w:tr w:rsidR="00C54AC4" w:rsidRPr="00C54AC4" w14:paraId="04F3D134" w14:textId="77777777" w:rsidTr="00C54AC4">
        <w:trPr>
          <w:tblCellSpacing w:w="15" w:type="dxa"/>
        </w:trPr>
        <w:tc>
          <w:tcPr>
            <w:tcW w:w="750" w:type="dxa"/>
            <w:hideMark/>
          </w:tcPr>
          <w:p w14:paraId="26F00D78" w14:textId="77777777"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hideMark/>
          </w:tcPr>
          <w:p w14:paraId="62417A0B"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80% of any service charge of 18% or more.</w:t>
            </w:r>
          </w:p>
        </w:tc>
      </w:tr>
    </w:tbl>
    <w:p w14:paraId="18AD618E"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15.3 - </w:t>
      </w:r>
      <w:r w:rsidRPr="00C54AC4">
        <w:rPr>
          <w:rFonts w:ascii="Times New Roman" w:eastAsia="Times New Roman" w:hAnsi="Times New Roman"/>
          <w:sz w:val="24"/>
          <w:szCs w:val="24"/>
          <w:u w:val="single"/>
        </w:rPr>
        <w:t>Service Charge on Guaranteed Meals</w:t>
      </w:r>
      <w:r w:rsidRPr="00C54AC4">
        <w:rPr>
          <w:rFonts w:ascii="Times New Roman" w:eastAsia="Times New Roman" w:hAnsi="Times New Roman"/>
          <w:sz w:val="24"/>
          <w:szCs w:val="24"/>
        </w:rPr>
        <w:t xml:space="preserve"> - Service charges shall be paid on the guaranteed number of meals paid for by the customer.</w:t>
      </w:r>
    </w:p>
    <w:p w14:paraId="4E8437C3"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15.4 - </w:t>
      </w:r>
      <w:r w:rsidRPr="00C54AC4">
        <w:rPr>
          <w:rFonts w:ascii="Times New Roman" w:eastAsia="Times New Roman" w:hAnsi="Times New Roman"/>
          <w:sz w:val="24"/>
          <w:szCs w:val="24"/>
          <w:u w:val="single"/>
        </w:rPr>
        <w:t>Full Function</w:t>
      </w:r>
      <w:r w:rsidRPr="00C54AC4">
        <w:rPr>
          <w:rFonts w:ascii="Times New Roman" w:eastAsia="Times New Roman" w:hAnsi="Times New Roman"/>
          <w:sz w:val="24"/>
          <w:szCs w:val="24"/>
        </w:rPr>
        <w:t xml:space="preserve"> - Where clean-up is delayed until the conclusion of speeches or a program only the number of employees sufficient to do the clean-up need be retained and those that do not remain shall nevertheless share in the compensation.</w:t>
      </w:r>
    </w:p>
    <w:p w14:paraId="415C1000"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15.5 - </w:t>
      </w:r>
      <w:r w:rsidRPr="00C54AC4">
        <w:rPr>
          <w:rFonts w:ascii="Times New Roman" w:eastAsia="Times New Roman" w:hAnsi="Times New Roman"/>
          <w:sz w:val="24"/>
          <w:szCs w:val="24"/>
          <w:u w:val="single"/>
        </w:rPr>
        <w:t>Banquet Employee Benefits</w:t>
      </w:r>
      <w:r w:rsidRPr="00C54AC4">
        <w:rPr>
          <w:rFonts w:ascii="Times New Roman" w:eastAsia="Times New Roman" w:hAnsi="Times New Roman"/>
          <w:sz w:val="24"/>
          <w:szCs w:val="24"/>
        </w:rPr>
        <w:t xml:space="preserve"> - Regular banquet employees shall be granted the benefits listed below:</w:t>
      </w:r>
    </w:p>
    <w:p w14:paraId="03DEB9E1"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rPr>
        <w:t>Jury Duty - Section 12.7</w:t>
      </w:r>
      <w:r w:rsidRPr="00C54AC4">
        <w:rPr>
          <w:rFonts w:ascii="Times New Roman" w:eastAsia="Times New Roman" w:hAnsi="Times New Roman"/>
          <w:sz w:val="24"/>
          <w:szCs w:val="24"/>
        </w:rPr>
        <w:br/>
        <w:t>Funeral Pay - Section 12.8</w:t>
      </w:r>
      <w:r w:rsidRPr="00C54AC4">
        <w:rPr>
          <w:rFonts w:ascii="Times New Roman" w:eastAsia="Times New Roman" w:hAnsi="Times New Roman"/>
          <w:sz w:val="24"/>
          <w:szCs w:val="24"/>
        </w:rPr>
        <w:br/>
        <w:t>Holidays - Article 13</w:t>
      </w:r>
      <w:r w:rsidRPr="00C54AC4">
        <w:rPr>
          <w:rFonts w:ascii="Times New Roman" w:eastAsia="Times New Roman" w:hAnsi="Times New Roman"/>
          <w:sz w:val="24"/>
          <w:szCs w:val="24"/>
        </w:rPr>
        <w:br/>
      </w:r>
      <w:r w:rsidRPr="00C54AC4">
        <w:rPr>
          <w:rFonts w:ascii="Times New Roman" w:eastAsia="Times New Roman" w:hAnsi="Times New Roman"/>
          <w:sz w:val="24"/>
          <w:szCs w:val="24"/>
        </w:rPr>
        <w:lastRenderedPageBreak/>
        <w:t>Vacations - Article 14</w:t>
      </w:r>
      <w:r w:rsidRPr="00C54AC4">
        <w:rPr>
          <w:rFonts w:ascii="Times New Roman" w:eastAsia="Times New Roman" w:hAnsi="Times New Roman"/>
          <w:sz w:val="24"/>
          <w:szCs w:val="24"/>
        </w:rPr>
        <w:br/>
        <w:t>Health and Welfare - Article 19</w:t>
      </w:r>
      <w:r w:rsidRPr="00C54AC4">
        <w:rPr>
          <w:rFonts w:ascii="Times New Roman" w:eastAsia="Times New Roman" w:hAnsi="Times New Roman"/>
          <w:sz w:val="24"/>
          <w:szCs w:val="24"/>
        </w:rPr>
        <w:br/>
        <w:t xml:space="preserve">Pension - Article 20 </w:t>
      </w:r>
    </w:p>
    <w:p w14:paraId="128D931B"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According to the terms and conditions as set forth in the appropriate section(s) or Article(s) as shown.</w:t>
      </w:r>
    </w:p>
    <w:p w14:paraId="5C512648"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15.6 - </w:t>
      </w:r>
      <w:r w:rsidRPr="00C54AC4">
        <w:rPr>
          <w:rFonts w:ascii="Times New Roman" w:eastAsia="Times New Roman" w:hAnsi="Times New Roman"/>
          <w:sz w:val="24"/>
          <w:szCs w:val="24"/>
          <w:u w:val="single"/>
        </w:rPr>
        <w:t>Regular Banquet Employees</w:t>
      </w:r>
      <w:r w:rsidRPr="00C54AC4">
        <w:rPr>
          <w:rFonts w:ascii="Times New Roman" w:eastAsia="Times New Roman" w:hAnsi="Times New Roman"/>
          <w:sz w:val="24"/>
          <w:szCs w:val="24"/>
        </w:rPr>
        <w:t xml:space="preserve"> - The Employer shall maintain a regular waitperson and regular banquet bartender list which shall contain all regular banquet service employees who work on a full-time basis in the Hotel. The seniority list of all regular banquet employees shall be posted every three (3) months and upon request of the Union, the Employer shall provide an updated list of all regular and all extra banquet employees to the Union.</w:t>
      </w:r>
    </w:p>
    <w:p w14:paraId="30369031"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15.7 - </w:t>
      </w:r>
      <w:r w:rsidRPr="00C54AC4">
        <w:rPr>
          <w:rFonts w:ascii="Times New Roman" w:eastAsia="Times New Roman" w:hAnsi="Times New Roman"/>
          <w:sz w:val="24"/>
          <w:szCs w:val="24"/>
          <w:u w:val="single"/>
        </w:rPr>
        <w:t>Employer Records</w:t>
      </w:r>
      <w:r w:rsidRPr="00C54AC4">
        <w:rPr>
          <w:rFonts w:ascii="Times New Roman" w:eastAsia="Times New Roman" w:hAnsi="Times New Roman"/>
          <w:sz w:val="24"/>
          <w:szCs w:val="24"/>
        </w:rPr>
        <w:t xml:space="preserve"> - The Employer shall maintain complete records on all banquets and functions and the amount of service charge or gratuities deposited with the Employer for the employees along with the actual amount or method of distribution submitted to the employee. The employee or Union representative shall be permitted to inspect the banquet employee compensation records during usual office business hours.</w:t>
      </w:r>
    </w:p>
    <w:p w14:paraId="38468131"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15.8 - </w:t>
      </w:r>
      <w:r w:rsidRPr="00C54AC4">
        <w:rPr>
          <w:rFonts w:ascii="Times New Roman" w:eastAsia="Times New Roman" w:hAnsi="Times New Roman"/>
          <w:sz w:val="24"/>
          <w:szCs w:val="24"/>
          <w:u w:val="single"/>
        </w:rPr>
        <w:t>Holiday Pay - Banquet Employees</w:t>
      </w:r>
      <w:r w:rsidRPr="00C54AC4">
        <w:rPr>
          <w:rFonts w:ascii="Times New Roman" w:eastAsia="Times New Roman" w:hAnsi="Times New Roman"/>
          <w:sz w:val="24"/>
          <w:szCs w:val="24"/>
        </w:rPr>
        <w:t xml:space="preserve"> - Regular banquet waitpersons' and bartenders' holiday pay shall be calculated by totaling previous yearly hours as of January 1 of each year and dividing by 52 weeks then dividing by 5 workdays. The resulting number of hours shall be paid for each holiday of the </w:t>
      </w:r>
      <w:proofErr w:type="gramStart"/>
      <w:r w:rsidRPr="00C54AC4">
        <w:rPr>
          <w:rFonts w:ascii="Times New Roman" w:eastAsia="Times New Roman" w:hAnsi="Times New Roman"/>
          <w:sz w:val="24"/>
          <w:szCs w:val="24"/>
        </w:rPr>
        <w:t>new year</w:t>
      </w:r>
      <w:proofErr w:type="gramEnd"/>
      <w:r w:rsidRPr="00C54AC4">
        <w:rPr>
          <w:rFonts w:ascii="Times New Roman" w:eastAsia="Times New Roman" w:hAnsi="Times New Roman"/>
          <w:sz w:val="24"/>
          <w:szCs w:val="24"/>
        </w:rPr>
        <w:t>. Employees who have worked less than one (1) year as a regular banquet employee shall receive three (3) hours of holiday pay for each holiday worked.</w:t>
      </w:r>
    </w:p>
    <w:p w14:paraId="03D70308" w14:textId="77777777" w:rsidR="00C54AC4" w:rsidRDefault="00C54AC4" w:rsidP="00C54AC4">
      <w:pPr>
        <w:spacing w:before="100" w:beforeAutospacing="1" w:after="100" w:afterAutospacing="1" w:line="240" w:lineRule="auto"/>
        <w:rPr>
          <w:ins w:id="93" w:author="Carlson School Of Management" w:date="2011-04-19T19:35:00Z"/>
          <w:rFonts w:ascii="Times New Roman" w:eastAsia="Times New Roman" w:hAnsi="Times New Roman"/>
          <w:sz w:val="24"/>
          <w:szCs w:val="24"/>
        </w:rPr>
      </w:pPr>
      <w:r w:rsidRPr="00C54AC4">
        <w:rPr>
          <w:rFonts w:ascii="Times New Roman" w:eastAsia="Times New Roman" w:hAnsi="Times New Roman"/>
          <w:sz w:val="24"/>
          <w:szCs w:val="24"/>
        </w:rPr>
        <w:t xml:space="preserve">15.9 - </w:t>
      </w:r>
      <w:r w:rsidRPr="00C54AC4">
        <w:rPr>
          <w:rFonts w:ascii="Times New Roman" w:eastAsia="Times New Roman" w:hAnsi="Times New Roman"/>
          <w:sz w:val="24"/>
          <w:szCs w:val="24"/>
          <w:u w:val="single"/>
        </w:rPr>
        <w:t>Vacation Pay - Banquet Employees</w:t>
      </w:r>
      <w:r w:rsidRPr="00C54AC4">
        <w:rPr>
          <w:rFonts w:ascii="Times New Roman" w:eastAsia="Times New Roman" w:hAnsi="Times New Roman"/>
          <w:sz w:val="24"/>
          <w:szCs w:val="24"/>
        </w:rPr>
        <w:t xml:space="preserve"> - Regular banquet waitperson and bartender vacation pay shall be calculated by totaling their pervious yearly hours as of January 1 of each year and dividing by 52 weeks and multiplied by the number of weeks of earned vacation benefits.</w:t>
      </w:r>
    </w:p>
    <w:p w14:paraId="6A9BEF4B" w14:textId="77777777" w:rsidR="00DC0BA6" w:rsidRPr="00DC0BA6" w:rsidRDefault="00DC0BA6" w:rsidP="00C54AC4">
      <w:pPr>
        <w:spacing w:before="100" w:beforeAutospacing="1" w:after="100" w:afterAutospacing="1" w:line="240" w:lineRule="auto"/>
        <w:rPr>
          <w:rFonts w:ascii="Times New Roman" w:eastAsia="Times New Roman" w:hAnsi="Times New Roman"/>
          <w:sz w:val="24"/>
          <w:szCs w:val="24"/>
        </w:rPr>
      </w:pPr>
      <w:ins w:id="94" w:author="Carlson School Of Management" w:date="2011-04-19T19:35:00Z">
        <w:r>
          <w:rPr>
            <w:rFonts w:ascii="Times New Roman" w:eastAsia="Times New Roman" w:hAnsi="Times New Roman"/>
            <w:sz w:val="24"/>
            <w:szCs w:val="24"/>
          </w:rPr>
          <w:t xml:space="preserve">15.10 </w:t>
        </w:r>
      </w:ins>
      <w:ins w:id="95" w:author="Carlson School Of Management" w:date="2011-04-19T19:36:00Z">
        <w:r>
          <w:rPr>
            <w:rFonts w:ascii="Times New Roman" w:eastAsia="Times New Roman" w:hAnsi="Times New Roman"/>
            <w:sz w:val="24"/>
            <w:szCs w:val="24"/>
          </w:rPr>
          <w:t>–</w:t>
        </w:r>
      </w:ins>
      <w:ins w:id="96" w:author="Carlson School Of Management" w:date="2011-04-19T19:35:00Z">
        <w:r>
          <w:rPr>
            <w:rFonts w:ascii="Times New Roman" w:eastAsia="Times New Roman" w:hAnsi="Times New Roman"/>
            <w:sz w:val="24"/>
            <w:szCs w:val="24"/>
          </w:rPr>
          <w:t xml:space="preserve"> </w:t>
        </w:r>
      </w:ins>
      <w:ins w:id="97" w:author="Carlson School Of Management" w:date="2011-04-19T19:36:00Z">
        <w:r>
          <w:rPr>
            <w:rFonts w:ascii="Times New Roman" w:eastAsia="Times New Roman" w:hAnsi="Times New Roman"/>
            <w:sz w:val="24"/>
            <w:szCs w:val="24"/>
            <w:u w:val="single"/>
          </w:rPr>
          <w:t>Restaurant Leasing</w:t>
        </w:r>
        <w:r>
          <w:rPr>
            <w:rFonts w:ascii="Times New Roman" w:eastAsia="Times New Roman" w:hAnsi="Times New Roman"/>
            <w:sz w:val="24"/>
            <w:szCs w:val="24"/>
          </w:rPr>
          <w:t xml:space="preserve"> – Employer will be permitted to lease part of the main level of The Hotel for restaurant use.  The restaurant will not be affiliated in any way with Zinnia and its employees.  </w:t>
        </w:r>
      </w:ins>
      <w:ins w:id="98" w:author="Carlson School Of Management" w:date="2011-04-19T19:41:00Z">
        <w:r>
          <w:rPr>
            <w:rFonts w:ascii="Times New Roman" w:eastAsia="Times New Roman" w:hAnsi="Times New Roman"/>
            <w:sz w:val="24"/>
            <w:szCs w:val="24"/>
          </w:rPr>
          <w:t>All c</w:t>
        </w:r>
      </w:ins>
      <w:ins w:id="99" w:author="Carlson School Of Management" w:date="2011-04-19T19:36:00Z">
        <w:r>
          <w:rPr>
            <w:rFonts w:ascii="Times New Roman" w:eastAsia="Times New Roman" w:hAnsi="Times New Roman"/>
            <w:sz w:val="24"/>
            <w:szCs w:val="24"/>
          </w:rPr>
          <w:t xml:space="preserve">urrent </w:t>
        </w:r>
      </w:ins>
      <w:ins w:id="100" w:author="Carlson School Of Management" w:date="2011-04-19T19:37:00Z">
        <w:r>
          <w:rPr>
            <w:rFonts w:ascii="Times New Roman" w:eastAsia="Times New Roman" w:hAnsi="Times New Roman"/>
            <w:sz w:val="24"/>
            <w:szCs w:val="24"/>
          </w:rPr>
          <w:t>food and wait staff positions will</w:t>
        </w:r>
      </w:ins>
      <w:ins w:id="101" w:author="Carlson School Of Management" w:date="2011-04-19T19:46:00Z">
        <w:r w:rsidR="00D06E8F">
          <w:rPr>
            <w:rFonts w:ascii="Times New Roman" w:eastAsia="Times New Roman" w:hAnsi="Times New Roman"/>
            <w:sz w:val="24"/>
            <w:szCs w:val="24"/>
          </w:rPr>
          <w:t xml:space="preserve"> be</w:t>
        </w:r>
      </w:ins>
      <w:ins w:id="102" w:author="Carlson School Of Management" w:date="2011-04-19T19:41:00Z">
        <w:r>
          <w:rPr>
            <w:rFonts w:ascii="Times New Roman" w:eastAsia="Times New Roman" w:hAnsi="Times New Roman"/>
            <w:sz w:val="24"/>
            <w:szCs w:val="24"/>
          </w:rPr>
          <w:t xml:space="preserve"> retained.  They will</w:t>
        </w:r>
      </w:ins>
      <w:ins w:id="103" w:author="Carlson School Of Management" w:date="2011-04-19T19:37:00Z">
        <w:r>
          <w:rPr>
            <w:rFonts w:ascii="Times New Roman" w:eastAsia="Times New Roman" w:hAnsi="Times New Roman"/>
            <w:sz w:val="24"/>
            <w:szCs w:val="24"/>
          </w:rPr>
          <w:t xml:space="preserve"> not be laid off in response to this change</w:t>
        </w:r>
      </w:ins>
      <w:ins w:id="104" w:author="Carlson School Of Management" w:date="2011-04-19T19:41:00Z">
        <w:r>
          <w:rPr>
            <w:rFonts w:ascii="Times New Roman" w:eastAsia="Times New Roman" w:hAnsi="Times New Roman"/>
            <w:sz w:val="24"/>
            <w:szCs w:val="24"/>
          </w:rPr>
          <w:t xml:space="preserve"> or affected in any way</w:t>
        </w:r>
      </w:ins>
      <w:ins w:id="105" w:author="Carlson School Of Management" w:date="2011-04-19T19:37:00Z">
        <w:r>
          <w:rPr>
            <w:rFonts w:ascii="Times New Roman" w:eastAsia="Times New Roman" w:hAnsi="Times New Roman"/>
            <w:sz w:val="24"/>
            <w:szCs w:val="24"/>
          </w:rPr>
          <w:t>.</w:t>
        </w:r>
      </w:ins>
      <w:ins w:id="106" w:author="Carlson School Of Management" w:date="2011-04-19T19:42:00Z">
        <w:r w:rsidR="00D06E8F">
          <w:rPr>
            <w:rFonts w:ascii="Times New Roman" w:eastAsia="Times New Roman" w:hAnsi="Times New Roman"/>
            <w:sz w:val="24"/>
            <w:szCs w:val="24"/>
          </w:rPr>
          <w:t xml:space="preserve">  Stated Employees may</w:t>
        </w:r>
      </w:ins>
      <w:ins w:id="107" w:author="Carlson School Of Management" w:date="2011-04-19T19:45:00Z">
        <w:r w:rsidR="00D06E8F">
          <w:rPr>
            <w:rFonts w:ascii="Times New Roman" w:eastAsia="Times New Roman" w:hAnsi="Times New Roman"/>
            <w:sz w:val="24"/>
            <w:szCs w:val="24"/>
          </w:rPr>
          <w:t xml:space="preserve"> </w:t>
        </w:r>
      </w:ins>
      <w:ins w:id="108" w:author="Carlson School Of Management" w:date="2011-04-19T19:46:00Z">
        <w:r w:rsidR="00D06E8F">
          <w:rPr>
            <w:rFonts w:ascii="Times New Roman" w:eastAsia="Times New Roman" w:hAnsi="Times New Roman"/>
            <w:sz w:val="24"/>
            <w:szCs w:val="24"/>
          </w:rPr>
          <w:t>only be</w:t>
        </w:r>
      </w:ins>
      <w:ins w:id="109" w:author="Carlson School Of Management" w:date="2011-04-19T19:42:00Z">
        <w:r w:rsidR="00D06E8F">
          <w:rPr>
            <w:rFonts w:ascii="Times New Roman" w:eastAsia="Times New Roman" w:hAnsi="Times New Roman"/>
            <w:sz w:val="24"/>
            <w:szCs w:val="24"/>
          </w:rPr>
          <w:t xml:space="preserve"> terminated</w:t>
        </w:r>
      </w:ins>
      <w:ins w:id="110" w:author="Carlson School Of Management" w:date="2011-04-19T19:44:00Z">
        <w:r w:rsidR="00D06E8F">
          <w:rPr>
            <w:rFonts w:ascii="Times New Roman" w:eastAsia="Times New Roman" w:hAnsi="Times New Roman"/>
            <w:sz w:val="24"/>
            <w:szCs w:val="24"/>
          </w:rPr>
          <w:t xml:space="preserve"> </w:t>
        </w:r>
      </w:ins>
      <w:ins w:id="111" w:author="Carlson School Of Management" w:date="2011-04-19T19:48:00Z">
        <w:r w:rsidR="00D06E8F">
          <w:rPr>
            <w:rFonts w:ascii="Times New Roman" w:eastAsia="Times New Roman" w:hAnsi="Times New Roman"/>
            <w:sz w:val="24"/>
            <w:szCs w:val="24"/>
          </w:rPr>
          <w:t>for performance or behavioral issues unrelated to this change</w:t>
        </w:r>
      </w:ins>
      <w:ins w:id="112" w:author="Carlson School Of Management" w:date="2011-04-19T19:49:00Z">
        <w:r w:rsidR="00D06E8F">
          <w:rPr>
            <w:rFonts w:ascii="Times New Roman" w:eastAsia="Times New Roman" w:hAnsi="Times New Roman"/>
            <w:sz w:val="24"/>
            <w:szCs w:val="24"/>
          </w:rPr>
          <w:t xml:space="preserve"> and under procedure outlined in</w:t>
        </w:r>
      </w:ins>
      <w:ins w:id="113" w:author="Carlson School Of Management" w:date="2011-04-19T19:48:00Z">
        <w:r w:rsidR="00D06E8F">
          <w:rPr>
            <w:rFonts w:ascii="Times New Roman" w:eastAsia="Times New Roman" w:hAnsi="Times New Roman"/>
            <w:sz w:val="24"/>
            <w:szCs w:val="24"/>
          </w:rPr>
          <w:t xml:space="preserve"> </w:t>
        </w:r>
      </w:ins>
      <w:ins w:id="114" w:author="Carlson School Of Management" w:date="2011-04-19T19:44:00Z">
        <w:r w:rsidR="00D06E8F">
          <w:rPr>
            <w:rFonts w:ascii="Times New Roman" w:eastAsia="Times New Roman" w:hAnsi="Times New Roman"/>
            <w:sz w:val="24"/>
            <w:szCs w:val="24"/>
          </w:rPr>
          <w:t>Article 11 of this Agreement.</w:t>
        </w:r>
      </w:ins>
    </w:p>
    <w:p w14:paraId="7B380295"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115" w:name="Part17"/>
      <w:r w:rsidRPr="00C54AC4">
        <w:rPr>
          <w:rFonts w:ascii="Times New Roman" w:eastAsia="Times New Roman" w:hAnsi="Times New Roman"/>
          <w:sz w:val="24"/>
          <w:szCs w:val="24"/>
        </w:rPr>
        <w:t>ARTICLE 16</w:t>
      </w:r>
      <w:bookmarkEnd w:id="115"/>
    </w:p>
    <w:p w14:paraId="2EC81560"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HOUSEKEEPING DEPARTMENT</w:t>
      </w:r>
    </w:p>
    <w:p w14:paraId="4CE8D878"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16.1 - </w:t>
      </w:r>
      <w:r w:rsidRPr="00C54AC4">
        <w:rPr>
          <w:rFonts w:ascii="Times New Roman" w:eastAsia="Times New Roman" w:hAnsi="Times New Roman"/>
          <w:sz w:val="24"/>
          <w:szCs w:val="24"/>
          <w:u w:val="single"/>
        </w:rPr>
        <w:t>Room Cleaning</w:t>
      </w:r>
      <w:r w:rsidRPr="00C54AC4">
        <w:rPr>
          <w:rFonts w:ascii="Times New Roman" w:eastAsia="Times New Roman" w:hAnsi="Times New Roman"/>
          <w:sz w:val="24"/>
          <w:szCs w:val="24"/>
        </w:rPr>
        <w:t xml:space="preserve"> - No housekeeping employee shall be required to clean an unreasonable number of rooms.</w:t>
      </w:r>
    </w:p>
    <w:p w14:paraId="1BC55035"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16.2 - </w:t>
      </w:r>
      <w:r w:rsidRPr="00C54AC4">
        <w:rPr>
          <w:rFonts w:ascii="Times New Roman" w:eastAsia="Times New Roman" w:hAnsi="Times New Roman"/>
          <w:sz w:val="24"/>
          <w:szCs w:val="24"/>
          <w:u w:val="single"/>
        </w:rPr>
        <w:t>Assistance</w:t>
      </w:r>
      <w:r w:rsidRPr="00C54AC4">
        <w:rPr>
          <w:rFonts w:ascii="Times New Roman" w:eastAsia="Times New Roman" w:hAnsi="Times New Roman"/>
          <w:sz w:val="24"/>
          <w:szCs w:val="24"/>
        </w:rPr>
        <w:t xml:space="preserve"> - A housekeeping employee may request assistance when the nature of the work to be performed is quite difficult or hard to perform.</w:t>
      </w:r>
    </w:p>
    <w:p w14:paraId="7BA2C835"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116" w:name="Part18"/>
      <w:r w:rsidRPr="00C54AC4">
        <w:rPr>
          <w:rFonts w:ascii="Times New Roman" w:eastAsia="Times New Roman" w:hAnsi="Times New Roman"/>
          <w:sz w:val="24"/>
          <w:szCs w:val="24"/>
        </w:rPr>
        <w:t>ARTICLE 17</w:t>
      </w:r>
      <w:bookmarkEnd w:id="116"/>
    </w:p>
    <w:p w14:paraId="2EE799FB"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lastRenderedPageBreak/>
        <w:t>STATE AND FEDERAL LAW</w:t>
      </w:r>
    </w:p>
    <w:p w14:paraId="060B0E6D"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17.1 - </w:t>
      </w:r>
      <w:r w:rsidRPr="00C54AC4">
        <w:rPr>
          <w:rFonts w:ascii="Times New Roman" w:eastAsia="Times New Roman" w:hAnsi="Times New Roman"/>
          <w:sz w:val="24"/>
          <w:szCs w:val="24"/>
          <w:u w:val="single"/>
        </w:rPr>
        <w:t>Recognition of Applicable Laws</w:t>
      </w:r>
      <w:r w:rsidRPr="00C54AC4">
        <w:rPr>
          <w:rFonts w:ascii="Times New Roman" w:eastAsia="Times New Roman" w:hAnsi="Times New Roman"/>
          <w:sz w:val="24"/>
          <w:szCs w:val="24"/>
        </w:rPr>
        <w:t xml:space="preserve"> - Nothing contained in this Agreement shall be deemed or construed to require, directly or indirectly, the Employer to do anything inconsistent with the laws or regulations of any competent governmental agency (City, State or Federal) having jurisdiction over the Employer's Hotel. The Union and the Employer agree that </w:t>
      </w:r>
      <w:proofErr w:type="gramStart"/>
      <w:r w:rsidRPr="00C54AC4">
        <w:rPr>
          <w:rFonts w:ascii="Times New Roman" w:eastAsia="Times New Roman" w:hAnsi="Times New Roman"/>
          <w:sz w:val="24"/>
          <w:szCs w:val="24"/>
        </w:rPr>
        <w:t>neither will compel, force, or</w:t>
      </w:r>
      <w:proofErr w:type="gramEnd"/>
      <w:r w:rsidRPr="00C54AC4">
        <w:rPr>
          <w:rFonts w:ascii="Times New Roman" w:eastAsia="Times New Roman" w:hAnsi="Times New Roman"/>
          <w:sz w:val="24"/>
          <w:szCs w:val="24"/>
        </w:rPr>
        <w:t xml:space="preserve"> cause, directly or indirectly, the other respective Party to do anything inconsistent with any applicable laws.</w:t>
      </w:r>
    </w:p>
    <w:p w14:paraId="71350FB6" w14:textId="77777777" w:rsidR="00C54AC4" w:rsidRDefault="00C54AC4" w:rsidP="00C54AC4">
      <w:pPr>
        <w:spacing w:before="100" w:beforeAutospacing="1" w:after="100" w:afterAutospacing="1" w:line="240" w:lineRule="auto"/>
        <w:rPr>
          <w:ins w:id="117" w:author="Carlson School Of Management" w:date="2011-04-19T19:49:00Z"/>
          <w:rFonts w:ascii="Times New Roman" w:eastAsia="Times New Roman" w:hAnsi="Times New Roman"/>
          <w:sz w:val="24"/>
          <w:szCs w:val="24"/>
        </w:rPr>
      </w:pPr>
      <w:r w:rsidRPr="00C54AC4">
        <w:rPr>
          <w:rFonts w:ascii="Times New Roman" w:eastAsia="Times New Roman" w:hAnsi="Times New Roman"/>
          <w:sz w:val="24"/>
          <w:szCs w:val="24"/>
        </w:rPr>
        <w:t xml:space="preserve">17.2 - </w:t>
      </w:r>
      <w:r w:rsidRPr="00C54AC4">
        <w:rPr>
          <w:rFonts w:ascii="Times New Roman" w:eastAsia="Times New Roman" w:hAnsi="Times New Roman"/>
          <w:sz w:val="24"/>
          <w:szCs w:val="24"/>
          <w:u w:val="single"/>
        </w:rPr>
        <w:t>Equal Opportunity</w:t>
      </w:r>
      <w:r w:rsidRPr="00C54AC4">
        <w:rPr>
          <w:rFonts w:ascii="Times New Roman" w:eastAsia="Times New Roman" w:hAnsi="Times New Roman"/>
          <w:sz w:val="24"/>
          <w:szCs w:val="24"/>
        </w:rPr>
        <w:t xml:space="preserve"> - The Union and Employer agree that there shall be no discrimination by either Party which violates any the City, State or Federal laws, ordinances or regulations on Equal Opportunity Law.</w:t>
      </w:r>
    </w:p>
    <w:p w14:paraId="1BA8A817" w14:textId="77777777" w:rsidR="006147C1" w:rsidRPr="00C54AC4" w:rsidRDefault="006147C1" w:rsidP="00C54AC4">
      <w:pPr>
        <w:spacing w:before="100" w:beforeAutospacing="1" w:after="100" w:afterAutospacing="1" w:line="240" w:lineRule="auto"/>
        <w:rPr>
          <w:rFonts w:ascii="Times New Roman" w:eastAsia="Times New Roman" w:hAnsi="Times New Roman"/>
          <w:sz w:val="24"/>
          <w:szCs w:val="24"/>
        </w:rPr>
      </w:pPr>
      <w:ins w:id="118" w:author="Carlson School Of Management" w:date="2011-04-19T19:49:00Z">
        <w:r>
          <w:rPr>
            <w:rFonts w:ascii="Times New Roman" w:eastAsia="Times New Roman" w:hAnsi="Times New Roman"/>
            <w:sz w:val="24"/>
            <w:szCs w:val="24"/>
          </w:rPr>
          <w:t xml:space="preserve">17.3 – Worker Validation and Documentation </w:t>
        </w:r>
      </w:ins>
      <w:ins w:id="119" w:author="Carlson School Of Management" w:date="2011-04-19T19:50:00Z">
        <w:r>
          <w:rPr>
            <w:rFonts w:ascii="Times New Roman" w:eastAsia="Times New Roman" w:hAnsi="Times New Roman"/>
            <w:sz w:val="24"/>
            <w:szCs w:val="24"/>
          </w:rPr>
          <w:t>–</w:t>
        </w:r>
      </w:ins>
      <w:ins w:id="120" w:author="Carlson School Of Management" w:date="2011-04-19T19:49:00Z">
        <w:r>
          <w:rPr>
            <w:rFonts w:ascii="Times New Roman" w:eastAsia="Times New Roman" w:hAnsi="Times New Roman"/>
            <w:sz w:val="24"/>
            <w:szCs w:val="24"/>
          </w:rPr>
          <w:t xml:space="preserve"> </w:t>
        </w:r>
      </w:ins>
      <w:ins w:id="121" w:author="Carlson School Of Management" w:date="2011-04-19T19:50:00Z">
        <w:r>
          <w:rPr>
            <w:rFonts w:ascii="Times New Roman" w:eastAsia="Times New Roman" w:hAnsi="Times New Roman"/>
            <w:sz w:val="24"/>
            <w:szCs w:val="24"/>
          </w:rPr>
          <w:t>All union Employees are required to submit documentation forms to both The Local</w:t>
        </w:r>
      </w:ins>
      <w:ins w:id="122" w:author="Carlson School Of Management" w:date="2011-04-19T19:51:00Z">
        <w:r>
          <w:rPr>
            <w:rFonts w:ascii="Times New Roman" w:eastAsia="Times New Roman" w:hAnsi="Times New Roman"/>
            <w:sz w:val="24"/>
            <w:szCs w:val="24"/>
          </w:rPr>
          <w:t xml:space="preserve"> H-56</w:t>
        </w:r>
      </w:ins>
      <w:ins w:id="123" w:author="Carlson School Of Management" w:date="2011-04-19T19:50:00Z">
        <w:r>
          <w:rPr>
            <w:rFonts w:ascii="Times New Roman" w:eastAsia="Times New Roman" w:hAnsi="Times New Roman"/>
            <w:sz w:val="24"/>
            <w:szCs w:val="24"/>
          </w:rPr>
          <w:t xml:space="preserve"> and the Employer prior to beginning work.</w:t>
        </w:r>
      </w:ins>
      <w:ins w:id="124" w:author="Carlson School Of Management" w:date="2011-04-19T19:51:00Z">
        <w:r>
          <w:rPr>
            <w:rFonts w:ascii="Times New Roman" w:eastAsia="Times New Roman" w:hAnsi="Times New Roman"/>
            <w:sz w:val="24"/>
            <w:szCs w:val="24"/>
          </w:rPr>
          <w:t xml:space="preserve">  The Employees must inform the Employer if work status changes.</w:t>
        </w:r>
      </w:ins>
      <w:ins w:id="125" w:author="Carlson School Of Management" w:date="2011-04-19T19:50:00Z">
        <w:r>
          <w:rPr>
            <w:rFonts w:ascii="Times New Roman" w:eastAsia="Times New Roman" w:hAnsi="Times New Roman"/>
            <w:sz w:val="24"/>
            <w:szCs w:val="24"/>
          </w:rPr>
          <w:t xml:space="preserve">  </w:t>
        </w:r>
      </w:ins>
    </w:p>
    <w:p w14:paraId="30452E48"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126" w:name="Part19"/>
      <w:r w:rsidRPr="00C54AC4">
        <w:rPr>
          <w:rFonts w:ascii="Times New Roman" w:eastAsia="Times New Roman" w:hAnsi="Times New Roman"/>
          <w:sz w:val="24"/>
          <w:szCs w:val="24"/>
        </w:rPr>
        <w:t>ARTICLE 18</w:t>
      </w:r>
      <w:bookmarkEnd w:id="126"/>
    </w:p>
    <w:p w14:paraId="690D5546"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MEDICAL EXAMINATIONS</w:t>
      </w:r>
    </w:p>
    <w:p w14:paraId="3F8D4575"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The Employer may require and pay for physical and medical examinations of employees for job related reasons and may </w:t>
      </w:r>
      <w:proofErr w:type="gramStart"/>
      <w:r w:rsidRPr="00C54AC4">
        <w:rPr>
          <w:rFonts w:ascii="Times New Roman" w:eastAsia="Times New Roman" w:hAnsi="Times New Roman"/>
          <w:sz w:val="24"/>
          <w:szCs w:val="24"/>
        </w:rPr>
        <w:t>lay</w:t>
      </w:r>
      <w:proofErr w:type="gramEnd"/>
      <w:r w:rsidRPr="00C54AC4">
        <w:rPr>
          <w:rFonts w:ascii="Times New Roman" w:eastAsia="Times New Roman" w:hAnsi="Times New Roman"/>
          <w:sz w:val="24"/>
          <w:szCs w:val="24"/>
        </w:rPr>
        <w:t xml:space="preserve"> off or release employees unable to satisfactorily pass such examinations. The Union may require the Employer to furnish a physician's certificate with respect to employees terminated for medical reasons. Furthermore, the Union may pay for and proceed with an independent medical examination of such employees.</w:t>
      </w:r>
    </w:p>
    <w:p w14:paraId="29AE69FB"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127" w:name="Part20"/>
      <w:r w:rsidRPr="00C54AC4">
        <w:rPr>
          <w:rFonts w:ascii="Times New Roman" w:eastAsia="Times New Roman" w:hAnsi="Times New Roman"/>
          <w:sz w:val="24"/>
          <w:szCs w:val="24"/>
        </w:rPr>
        <w:t>ARTICLE 19</w:t>
      </w:r>
      <w:bookmarkEnd w:id="127"/>
    </w:p>
    <w:p w14:paraId="232478CF"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HEALTH AND WELFARE</w:t>
      </w:r>
    </w:p>
    <w:p w14:paraId="493B60A2"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19.1 - </w:t>
      </w:r>
      <w:r w:rsidRPr="00C54AC4">
        <w:rPr>
          <w:rFonts w:ascii="Times New Roman" w:eastAsia="Times New Roman" w:hAnsi="Times New Roman"/>
          <w:sz w:val="24"/>
          <w:szCs w:val="24"/>
          <w:u w:val="single"/>
        </w:rPr>
        <w:t>Generally</w:t>
      </w:r>
      <w:r w:rsidRPr="00C54AC4">
        <w:rPr>
          <w:rFonts w:ascii="Times New Roman" w:eastAsia="Times New Roman" w:hAnsi="Times New Roman"/>
          <w:sz w:val="24"/>
          <w:szCs w:val="24"/>
        </w:rPr>
        <w:t xml:space="preserve"> - The Employer agrees to continue to contribute and support the Twin Cities Hotel Employers-Employees Health and Welfare Trust Fund, hereinafter "Fund". The limits of such contribution shall be as follows:</w:t>
      </w:r>
    </w:p>
    <w:p w14:paraId="05F712FA"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19.2 - </w:t>
      </w:r>
      <w:r w:rsidRPr="00C54AC4">
        <w:rPr>
          <w:rFonts w:ascii="Times New Roman" w:eastAsia="Times New Roman" w:hAnsi="Times New Roman"/>
          <w:sz w:val="24"/>
          <w:szCs w:val="24"/>
          <w:u w:val="single"/>
        </w:rPr>
        <w:t>Contributions</w:t>
      </w:r>
      <w:r w:rsidRPr="00C54AC4">
        <w:rPr>
          <w:rFonts w:ascii="Times New Roman" w:eastAsia="Times New Roman" w:hAnsi="Times New Roman"/>
          <w:sz w:val="24"/>
          <w:szCs w:val="24"/>
        </w:rPr>
        <w:t xml:space="preserve"> - </w:t>
      </w:r>
      <w:del w:id="128" w:author="Carlson School Of Management" w:date="2011-04-19T20:03:00Z">
        <w:r w:rsidRPr="00C54AC4" w:rsidDel="003226F9">
          <w:rPr>
            <w:rFonts w:ascii="Times New Roman" w:eastAsia="Times New Roman" w:hAnsi="Times New Roman"/>
            <w:sz w:val="24"/>
            <w:szCs w:val="24"/>
          </w:rPr>
          <w:delText>At the start of this Agreement, the Employer agrees to contribute to the Fund two dollars and fifty cents ($2.50) for each hour paid to all employees under jurisdiction of this Agreement to maintain the benefits set out in the Schedule of Benefits - Health and Welfare - which is attached and made a part of this Agreement. On the one year anniversary of this Agreement, this contribution shall be increased to two dollars and sixty-five cents ($2.65) per hour; on the two year anniversary of this Agreement this contribution shall be increased to two dollars and eighty cents ($2.80) per hour.</w:delText>
        </w:r>
      </w:del>
      <w:ins w:id="129" w:author="Carlson School Of Management" w:date="2011-04-19T20:01:00Z">
        <w:r w:rsidR="003226F9">
          <w:rPr>
            <w:rFonts w:ascii="Times New Roman" w:eastAsia="Times New Roman" w:hAnsi="Times New Roman"/>
            <w:sz w:val="24"/>
            <w:szCs w:val="24"/>
          </w:rPr>
          <w:t>Employer contribution shall remain at two dollars and eighty cents ($2.80) per hour</w:t>
        </w:r>
      </w:ins>
      <w:ins w:id="130" w:author="Carlson School Of Management" w:date="2011-04-19T20:02:00Z">
        <w:r w:rsidR="003226F9">
          <w:rPr>
            <w:rFonts w:ascii="Times New Roman" w:eastAsia="Times New Roman" w:hAnsi="Times New Roman"/>
            <w:sz w:val="24"/>
            <w:szCs w:val="24"/>
          </w:rPr>
          <w:t xml:space="preserve"> to maintain benefits set out in the Schedule of Benefits </w:t>
        </w:r>
      </w:ins>
      <w:ins w:id="131" w:author="Carlson School Of Management" w:date="2011-04-19T20:03:00Z">
        <w:r w:rsidR="003226F9">
          <w:rPr>
            <w:rFonts w:ascii="Times New Roman" w:eastAsia="Times New Roman" w:hAnsi="Times New Roman"/>
            <w:sz w:val="24"/>
            <w:szCs w:val="24"/>
          </w:rPr>
          <w:t>–</w:t>
        </w:r>
      </w:ins>
      <w:ins w:id="132" w:author="Carlson School Of Management" w:date="2011-04-19T20:02:00Z">
        <w:r w:rsidR="003226F9">
          <w:rPr>
            <w:rFonts w:ascii="Times New Roman" w:eastAsia="Times New Roman" w:hAnsi="Times New Roman"/>
            <w:sz w:val="24"/>
            <w:szCs w:val="24"/>
          </w:rPr>
          <w:t xml:space="preserve"> Health </w:t>
        </w:r>
      </w:ins>
      <w:ins w:id="133" w:author="Carlson School Of Management" w:date="2011-04-19T20:03:00Z">
        <w:r w:rsidR="003226F9">
          <w:rPr>
            <w:rFonts w:ascii="Times New Roman" w:eastAsia="Times New Roman" w:hAnsi="Times New Roman"/>
            <w:sz w:val="24"/>
            <w:szCs w:val="24"/>
          </w:rPr>
          <w:t>and Welfare – which is attached and made a part of this Agreement</w:t>
        </w:r>
      </w:ins>
      <w:ins w:id="134" w:author="Carlson School Of Management" w:date="2011-04-19T20:01:00Z">
        <w:r w:rsidR="003226F9">
          <w:rPr>
            <w:rFonts w:ascii="Times New Roman" w:eastAsia="Times New Roman" w:hAnsi="Times New Roman"/>
            <w:sz w:val="24"/>
            <w:szCs w:val="24"/>
          </w:rPr>
          <w:t>.</w:t>
        </w:r>
      </w:ins>
      <w:ins w:id="135" w:author="Carlson School Of Management" w:date="2011-04-19T20:02:00Z">
        <w:r w:rsidR="003226F9">
          <w:rPr>
            <w:rFonts w:ascii="Times New Roman" w:eastAsia="Times New Roman" w:hAnsi="Times New Roman"/>
            <w:sz w:val="24"/>
            <w:szCs w:val="24"/>
          </w:rPr>
          <w:t xml:space="preserve"> </w:t>
        </w:r>
      </w:ins>
      <w:r w:rsidRPr="00C54AC4">
        <w:rPr>
          <w:rFonts w:ascii="Times New Roman" w:eastAsia="Times New Roman" w:hAnsi="Times New Roman"/>
          <w:sz w:val="24"/>
          <w:szCs w:val="24"/>
        </w:rPr>
        <w:t xml:space="preserve"> In no event shall the Employer be liable or charged for costs of the Plan exceeding that necessary to provide the Schedule of Benefits attached.</w:t>
      </w:r>
      <w:ins w:id="136" w:author="Carlson School Of Management" w:date="2011-04-19T19:59:00Z">
        <w:r w:rsidR="003226F9">
          <w:rPr>
            <w:rFonts w:ascii="Times New Roman" w:eastAsia="Times New Roman" w:hAnsi="Times New Roman"/>
            <w:sz w:val="24"/>
            <w:szCs w:val="24"/>
          </w:rPr>
          <w:t xml:space="preserve">  The Employer shall cover Employees’ dependent(s) at no cost to the Employee.  Changes in co-pay and additional coverage shall apply as reflected in Appendix C.</w:t>
        </w:r>
      </w:ins>
    </w:p>
    <w:p w14:paraId="729FB86A"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19.3 - </w:t>
      </w:r>
      <w:r w:rsidRPr="00C54AC4">
        <w:rPr>
          <w:rFonts w:ascii="Times New Roman" w:eastAsia="Times New Roman" w:hAnsi="Times New Roman"/>
          <w:sz w:val="24"/>
          <w:szCs w:val="24"/>
          <w:u w:val="single"/>
        </w:rPr>
        <w:t>Trust Agreements</w:t>
      </w:r>
      <w:r w:rsidRPr="00C54AC4">
        <w:rPr>
          <w:rFonts w:ascii="Times New Roman" w:eastAsia="Times New Roman" w:hAnsi="Times New Roman"/>
          <w:sz w:val="24"/>
          <w:szCs w:val="24"/>
        </w:rPr>
        <w:t xml:space="preserve"> - All of the terms and conditions of Article 21 of this Agreement are binding on the Parties.</w:t>
      </w:r>
    </w:p>
    <w:p w14:paraId="7472B22A"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19.4 - </w:t>
      </w:r>
      <w:r w:rsidRPr="00C54AC4">
        <w:rPr>
          <w:rFonts w:ascii="Times New Roman" w:eastAsia="Times New Roman" w:hAnsi="Times New Roman"/>
          <w:sz w:val="24"/>
          <w:szCs w:val="24"/>
          <w:u w:val="single"/>
        </w:rPr>
        <w:t>Self-Pay</w:t>
      </w:r>
      <w:r w:rsidRPr="00C54AC4">
        <w:rPr>
          <w:rFonts w:ascii="Times New Roman" w:eastAsia="Times New Roman" w:hAnsi="Times New Roman"/>
          <w:sz w:val="24"/>
          <w:szCs w:val="24"/>
        </w:rPr>
        <w:t xml:space="preserve"> - All eligible employees (and their dependents, if applicable), as set forth in Appendix C, Health and Welfare, who fall below the required hours for Health and Welfare coverage shall be permitted to self-pay up to the time period for extended coverage established </w:t>
      </w:r>
      <w:r w:rsidRPr="00C54AC4">
        <w:rPr>
          <w:rFonts w:ascii="Times New Roman" w:eastAsia="Times New Roman" w:hAnsi="Times New Roman"/>
          <w:sz w:val="24"/>
          <w:szCs w:val="24"/>
        </w:rPr>
        <w:lastRenderedPageBreak/>
        <w:t>by federal legislation provided they do so in accordance with the standards and procedures established by the trustees/federal legislation.</w:t>
      </w:r>
    </w:p>
    <w:p w14:paraId="6F29F89B" w14:textId="77777777" w:rsidR="00C54AC4" w:rsidRDefault="00C54AC4" w:rsidP="00C54AC4">
      <w:pPr>
        <w:spacing w:before="100" w:beforeAutospacing="1" w:after="100" w:afterAutospacing="1" w:line="240" w:lineRule="auto"/>
        <w:rPr>
          <w:ins w:id="137" w:author="Carlson School Of Management" w:date="2011-04-19T20:04:00Z"/>
          <w:rFonts w:ascii="Times New Roman" w:eastAsia="Times New Roman" w:hAnsi="Times New Roman"/>
          <w:sz w:val="24"/>
          <w:szCs w:val="24"/>
        </w:rPr>
      </w:pPr>
      <w:r w:rsidRPr="00C54AC4">
        <w:rPr>
          <w:rFonts w:ascii="Times New Roman" w:eastAsia="Times New Roman" w:hAnsi="Times New Roman"/>
          <w:sz w:val="24"/>
          <w:szCs w:val="24"/>
        </w:rPr>
        <w:t xml:space="preserve">19.5 - </w:t>
      </w:r>
      <w:r w:rsidRPr="00C54AC4">
        <w:rPr>
          <w:rFonts w:ascii="Times New Roman" w:eastAsia="Times New Roman" w:hAnsi="Times New Roman"/>
          <w:sz w:val="24"/>
          <w:szCs w:val="24"/>
          <w:u w:val="single"/>
        </w:rPr>
        <w:t>National Health Program</w:t>
      </w:r>
      <w:r w:rsidRPr="00C54AC4">
        <w:rPr>
          <w:rFonts w:ascii="Times New Roman" w:eastAsia="Times New Roman" w:hAnsi="Times New Roman"/>
          <w:sz w:val="24"/>
          <w:szCs w:val="24"/>
        </w:rPr>
        <w:t xml:space="preserve"> - Should the Employer be required by Federal law to provide coverage equal to or better than that set forth in the Schedule of Benefits attached hereto, the Parties hereto agree that the Employer shall be permitted to cease its contribution to the Fund.</w:t>
      </w:r>
    </w:p>
    <w:p w14:paraId="38333C2F" w14:textId="77777777" w:rsidR="003226F9" w:rsidRPr="003226F9" w:rsidRDefault="003226F9" w:rsidP="00C54AC4">
      <w:pPr>
        <w:spacing w:before="100" w:beforeAutospacing="1" w:after="100" w:afterAutospacing="1" w:line="240" w:lineRule="auto"/>
        <w:rPr>
          <w:rFonts w:ascii="Times New Roman" w:eastAsia="Times New Roman" w:hAnsi="Times New Roman"/>
          <w:sz w:val="24"/>
          <w:szCs w:val="24"/>
          <w:u w:val="single"/>
          <w:rPrChange w:id="138" w:author="Carlson School Of Management" w:date="2011-04-19T20:04:00Z">
            <w:rPr>
              <w:rFonts w:ascii="Times New Roman" w:eastAsia="Times New Roman" w:hAnsi="Times New Roman"/>
              <w:sz w:val="24"/>
              <w:szCs w:val="24"/>
            </w:rPr>
          </w:rPrChange>
        </w:rPr>
      </w:pPr>
      <w:ins w:id="139" w:author="Carlson School Of Management" w:date="2011-04-19T20:04:00Z">
        <w:r>
          <w:rPr>
            <w:rFonts w:ascii="Times New Roman" w:eastAsia="Times New Roman" w:hAnsi="Times New Roman"/>
            <w:sz w:val="24"/>
            <w:szCs w:val="24"/>
          </w:rPr>
          <w:t xml:space="preserve">19.6 – Dependent Care Flexible Spending Account </w:t>
        </w:r>
        <w:proofErr w:type="gramStart"/>
        <w:r>
          <w:rPr>
            <w:rFonts w:ascii="Times New Roman" w:eastAsia="Times New Roman" w:hAnsi="Times New Roman"/>
            <w:sz w:val="24"/>
            <w:szCs w:val="24"/>
          </w:rPr>
          <w:t xml:space="preserve">- </w:t>
        </w:r>
        <w:r>
          <w:rPr>
            <w:rFonts w:ascii="Times New Roman" w:eastAsia="Times New Roman" w:hAnsi="Times New Roman"/>
            <w:sz w:val="24"/>
            <w:szCs w:val="24"/>
            <w:u w:val="single"/>
          </w:rPr>
          <w:t xml:space="preserve"> Employer</w:t>
        </w:r>
        <w:proofErr w:type="gramEnd"/>
        <w:r>
          <w:rPr>
            <w:rFonts w:ascii="Times New Roman" w:eastAsia="Times New Roman" w:hAnsi="Times New Roman"/>
            <w:sz w:val="24"/>
            <w:szCs w:val="24"/>
            <w:u w:val="single"/>
          </w:rPr>
          <w:t xml:space="preserve"> shall set up for Employees the Dependent Care Flexible Spending Account (DCFSA</w:t>
        </w:r>
      </w:ins>
      <w:ins w:id="140" w:author="Carlson School Of Management" w:date="2011-04-19T20:05:00Z">
        <w:r>
          <w:rPr>
            <w:rFonts w:ascii="Times New Roman" w:eastAsia="Times New Roman" w:hAnsi="Times New Roman"/>
            <w:sz w:val="24"/>
            <w:szCs w:val="24"/>
            <w:u w:val="single"/>
          </w:rPr>
          <w:t xml:space="preserve">) for childcare.  Employees have the option of putting </w:t>
        </w:r>
      </w:ins>
      <w:ins w:id="141" w:author="Carlson School Of Management" w:date="2011-04-19T20:06:00Z">
        <w:r>
          <w:rPr>
            <w:rFonts w:ascii="Times New Roman" w:eastAsia="Times New Roman" w:hAnsi="Times New Roman"/>
            <w:sz w:val="24"/>
            <w:szCs w:val="24"/>
            <w:u w:val="single"/>
          </w:rPr>
          <w:t>up to $5,000 tax free per year.  The Employer will not make financial contributions</w:t>
        </w:r>
      </w:ins>
      <w:ins w:id="142" w:author="Carlson School Of Management" w:date="2011-04-19T20:07:00Z">
        <w:r>
          <w:rPr>
            <w:rFonts w:ascii="Times New Roman" w:eastAsia="Times New Roman" w:hAnsi="Times New Roman"/>
            <w:sz w:val="24"/>
            <w:szCs w:val="24"/>
            <w:u w:val="single"/>
          </w:rPr>
          <w:t xml:space="preserve"> into this fund.</w:t>
        </w:r>
      </w:ins>
    </w:p>
    <w:p w14:paraId="2098A3E1"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143" w:name="Part21"/>
      <w:r w:rsidRPr="00C54AC4">
        <w:rPr>
          <w:rFonts w:ascii="Times New Roman" w:eastAsia="Times New Roman" w:hAnsi="Times New Roman"/>
          <w:sz w:val="24"/>
          <w:szCs w:val="24"/>
        </w:rPr>
        <w:t>ARTICLE 20</w:t>
      </w:r>
      <w:bookmarkEnd w:id="143"/>
    </w:p>
    <w:p w14:paraId="1AD3A92F"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DEFINED CONTRIBUTION RETIREMENT PLAN</w:t>
      </w:r>
    </w:p>
    <w:p w14:paraId="450E3DA0"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20.1 - </w:t>
      </w:r>
      <w:r w:rsidRPr="00C54AC4">
        <w:rPr>
          <w:rFonts w:ascii="Times New Roman" w:eastAsia="Times New Roman" w:hAnsi="Times New Roman"/>
          <w:sz w:val="24"/>
          <w:szCs w:val="24"/>
          <w:u w:val="single"/>
        </w:rPr>
        <w:t>Generally</w:t>
      </w:r>
      <w:r w:rsidRPr="00C54AC4">
        <w:rPr>
          <w:rFonts w:ascii="Times New Roman" w:eastAsia="Times New Roman" w:hAnsi="Times New Roman"/>
          <w:sz w:val="24"/>
          <w:szCs w:val="24"/>
        </w:rPr>
        <w:t xml:space="preserve"> - At the start of this Agreement, the Employer shall contribute to the "Twin Cities Hotel Employers-Employees Defined Contribution Retirement Plan" (hereinafter the "Defined Contribution Plan"), at a rate of</w:t>
      </w:r>
      <w:ins w:id="144" w:author="Carlson School Of Management" w:date="2011-04-19T20:08:00Z">
        <w:r w:rsidR="003226F9">
          <w:rPr>
            <w:rFonts w:ascii="Times New Roman" w:eastAsia="Times New Roman" w:hAnsi="Times New Roman"/>
            <w:sz w:val="24"/>
            <w:szCs w:val="24"/>
          </w:rPr>
          <w:t xml:space="preserve"> eighty cents ($0.80)</w:t>
        </w:r>
      </w:ins>
      <w:r w:rsidRPr="00C54AC4">
        <w:rPr>
          <w:rFonts w:ascii="Times New Roman" w:eastAsia="Times New Roman" w:hAnsi="Times New Roman"/>
          <w:sz w:val="24"/>
          <w:szCs w:val="24"/>
        </w:rPr>
        <w:t xml:space="preserve"> </w:t>
      </w:r>
      <w:del w:id="145" w:author="Carlson School Of Management" w:date="2011-04-19T20:09:00Z">
        <w:r w:rsidRPr="00C54AC4" w:rsidDel="003226F9">
          <w:rPr>
            <w:rFonts w:ascii="Times New Roman" w:eastAsia="Times New Roman" w:hAnsi="Times New Roman"/>
            <w:sz w:val="24"/>
            <w:szCs w:val="24"/>
          </w:rPr>
          <w:delText>thirty five cents ($0.35)</w:delText>
        </w:r>
      </w:del>
      <w:r w:rsidRPr="00C54AC4">
        <w:rPr>
          <w:rFonts w:ascii="Times New Roman" w:eastAsia="Times New Roman" w:hAnsi="Times New Roman"/>
          <w:sz w:val="24"/>
          <w:szCs w:val="24"/>
        </w:rPr>
        <w:t xml:space="preserve"> for each hour paid to each employee under the jurisdiction of this Agreement.</w:t>
      </w:r>
      <w:del w:id="146" w:author="Carlson School Of Management" w:date="2011-04-19T20:09:00Z">
        <w:r w:rsidRPr="00C54AC4" w:rsidDel="003226F9">
          <w:rPr>
            <w:rFonts w:ascii="Times New Roman" w:eastAsia="Times New Roman" w:hAnsi="Times New Roman"/>
            <w:sz w:val="24"/>
            <w:szCs w:val="24"/>
          </w:rPr>
          <w:delText xml:space="preserve"> This contribution will be increased to forty cents ($0.40) on this Agreement's second anniversary.</w:delText>
        </w:r>
      </w:del>
    </w:p>
    <w:p w14:paraId="4E5EFCE3" w14:textId="77777777" w:rsidR="00A34B10" w:rsidRDefault="00C54AC4" w:rsidP="00C54AC4">
      <w:pPr>
        <w:spacing w:before="100" w:beforeAutospacing="1" w:after="100" w:afterAutospacing="1" w:line="240" w:lineRule="auto"/>
        <w:rPr>
          <w:ins w:id="147" w:author="Carlson School Of Management" w:date="2011-04-19T20:09:00Z"/>
          <w:rFonts w:ascii="Times New Roman" w:eastAsia="Times New Roman" w:hAnsi="Times New Roman"/>
          <w:sz w:val="24"/>
          <w:szCs w:val="24"/>
        </w:rPr>
      </w:pPr>
      <w:r w:rsidRPr="00C54AC4">
        <w:rPr>
          <w:rFonts w:ascii="Times New Roman" w:eastAsia="Times New Roman" w:hAnsi="Times New Roman"/>
          <w:sz w:val="24"/>
          <w:szCs w:val="24"/>
        </w:rPr>
        <w:t xml:space="preserve">20.2 - </w:t>
      </w:r>
      <w:r w:rsidRPr="00C54AC4">
        <w:rPr>
          <w:rFonts w:ascii="Times New Roman" w:eastAsia="Times New Roman" w:hAnsi="Times New Roman"/>
          <w:sz w:val="24"/>
          <w:szCs w:val="24"/>
          <w:u w:val="single"/>
        </w:rPr>
        <w:t>Trust Agreements</w:t>
      </w:r>
      <w:r w:rsidRPr="00C54AC4">
        <w:rPr>
          <w:rFonts w:ascii="Times New Roman" w:eastAsia="Times New Roman" w:hAnsi="Times New Roman"/>
          <w:sz w:val="24"/>
          <w:szCs w:val="24"/>
        </w:rPr>
        <w:t xml:space="preserve"> - All of the terms and conditions of Article 21 of this Agreement are binding on the Parties.</w:t>
      </w:r>
    </w:p>
    <w:p w14:paraId="2D188188" w14:textId="77777777" w:rsidR="00A34B10" w:rsidRPr="00C54AC4" w:rsidRDefault="00A34B10" w:rsidP="00C54AC4">
      <w:pPr>
        <w:spacing w:before="100" w:beforeAutospacing="1" w:after="100" w:afterAutospacing="1" w:line="240" w:lineRule="auto"/>
        <w:rPr>
          <w:rFonts w:ascii="Times New Roman" w:eastAsia="Times New Roman" w:hAnsi="Times New Roman"/>
          <w:sz w:val="24"/>
          <w:szCs w:val="24"/>
        </w:rPr>
      </w:pPr>
      <w:ins w:id="148" w:author="Carlson School Of Management" w:date="2011-04-19T20:09:00Z">
        <w:r>
          <w:rPr>
            <w:rFonts w:ascii="Times New Roman" w:eastAsia="Times New Roman" w:hAnsi="Times New Roman"/>
            <w:sz w:val="24"/>
            <w:szCs w:val="24"/>
          </w:rPr>
          <w:t xml:space="preserve">20.3 – Retirement Health Insurance </w:t>
        </w:r>
      </w:ins>
      <w:ins w:id="149" w:author="Carlson School Of Management" w:date="2011-04-19T20:10:00Z">
        <w:r>
          <w:rPr>
            <w:rFonts w:ascii="Times New Roman" w:eastAsia="Times New Roman" w:hAnsi="Times New Roman"/>
            <w:sz w:val="24"/>
            <w:szCs w:val="24"/>
          </w:rPr>
          <w:t>–</w:t>
        </w:r>
      </w:ins>
      <w:ins w:id="150" w:author="Carlson School Of Management" w:date="2011-04-19T20:09:00Z">
        <w:r>
          <w:rPr>
            <w:rFonts w:ascii="Times New Roman" w:eastAsia="Times New Roman" w:hAnsi="Times New Roman"/>
            <w:sz w:val="24"/>
            <w:szCs w:val="24"/>
          </w:rPr>
          <w:t xml:space="preserve"> All </w:t>
        </w:r>
      </w:ins>
      <w:ins w:id="151" w:author="Carlson School Of Management" w:date="2011-04-19T20:10:00Z">
        <w:r>
          <w:rPr>
            <w:rFonts w:ascii="Times New Roman" w:eastAsia="Times New Roman" w:hAnsi="Times New Roman"/>
            <w:sz w:val="24"/>
            <w:szCs w:val="24"/>
          </w:rPr>
          <w:t>retirees who have worked in excess of 20 years for the Employer will be granted Employer-funded health insurance equal to half the coverage of current Employees.  For example, 80% coverage for current workers will be 40% coverage for retired workers.</w:t>
        </w:r>
      </w:ins>
    </w:p>
    <w:p w14:paraId="202E1BEB"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152" w:name="Part22"/>
      <w:r w:rsidRPr="00C54AC4">
        <w:rPr>
          <w:rFonts w:ascii="Times New Roman" w:eastAsia="Times New Roman" w:hAnsi="Times New Roman"/>
          <w:sz w:val="24"/>
          <w:szCs w:val="24"/>
        </w:rPr>
        <w:t>ARTICLE 21</w:t>
      </w:r>
      <w:bookmarkEnd w:id="152"/>
    </w:p>
    <w:p w14:paraId="23F1D439"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TRUST AGREEMENTS</w:t>
      </w:r>
    </w:p>
    <w:p w14:paraId="0F675DFC"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21.1 - </w:t>
      </w:r>
      <w:r w:rsidRPr="00C54AC4">
        <w:rPr>
          <w:rFonts w:ascii="Times New Roman" w:eastAsia="Times New Roman" w:hAnsi="Times New Roman"/>
          <w:sz w:val="24"/>
          <w:szCs w:val="24"/>
          <w:u w:val="single"/>
        </w:rPr>
        <w:t>Bound to Trust Agreement</w:t>
      </w:r>
      <w:r w:rsidRPr="00C54AC4">
        <w:rPr>
          <w:rFonts w:ascii="Times New Roman" w:eastAsia="Times New Roman" w:hAnsi="Times New Roman"/>
          <w:sz w:val="24"/>
          <w:szCs w:val="24"/>
        </w:rPr>
        <w:t xml:space="preserve"> - The Employer shall be bound by all terms and provisions of the agreements and plan documents as now existing or hereafter amended pursuant to which the Health and Welfare Fund and Defined Contribution Plan are maintained. All such documents, including subsequent amendments and all rules and procedures adopted pursuant to those documents, are hereby incorporated by reference in this Agreement and their terms and provisions shall be binding upon the Employer and the Union as if they were fully set forth in this Agreement. The Employer agrees to execute a participation agreement effective with the effective date of this Agreement.</w:t>
      </w:r>
    </w:p>
    <w:p w14:paraId="0B8D46C5"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21.2 - </w:t>
      </w:r>
      <w:r w:rsidRPr="00C54AC4">
        <w:rPr>
          <w:rFonts w:ascii="Times New Roman" w:eastAsia="Times New Roman" w:hAnsi="Times New Roman"/>
          <w:sz w:val="24"/>
          <w:szCs w:val="24"/>
          <w:u w:val="single"/>
        </w:rPr>
        <w:t>Delinquent Payments</w:t>
      </w:r>
      <w:r w:rsidRPr="00C54AC4">
        <w:rPr>
          <w:rFonts w:ascii="Times New Roman" w:eastAsia="Times New Roman" w:hAnsi="Times New Roman"/>
          <w:sz w:val="24"/>
          <w:szCs w:val="24"/>
        </w:rPr>
        <w:t xml:space="preserve"> - The failure, refusal or neglect of the Employer to report and pay the Health and Welfare Fund or the Defined Contribution Plan the contributions required herein on or before the 10th day of the month following the month in which the employee worked, shall subject the Employer to liability for the principal and in addition, liquidated damages of twelve percent (12%) of the delinquency, eight percent (8%) interest on the delinquency and reasonable attorney fees and costs incurred in the collection of the delinquency; provided the Employer is </w:t>
      </w:r>
      <w:r w:rsidRPr="00C54AC4">
        <w:rPr>
          <w:rFonts w:ascii="Times New Roman" w:eastAsia="Times New Roman" w:hAnsi="Times New Roman"/>
          <w:sz w:val="24"/>
          <w:szCs w:val="24"/>
        </w:rPr>
        <w:lastRenderedPageBreak/>
        <w:t>served with at least fourteen (14) calendar days written notice of default. In the event that an employee working under the jurisdiction of this Agreement is rendered ineligible to receive benefits by virtue of the Employer's failure to pay the contribution required herein, the Employer shall be liable and responsible for any claim for benefits to which the employee would otherwise have been entitled.</w:t>
      </w:r>
    </w:p>
    <w:p w14:paraId="45E0AC36"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21.3 - </w:t>
      </w:r>
      <w:r w:rsidRPr="00C54AC4">
        <w:rPr>
          <w:rFonts w:ascii="Times New Roman" w:eastAsia="Times New Roman" w:hAnsi="Times New Roman"/>
          <w:sz w:val="24"/>
          <w:szCs w:val="24"/>
          <w:u w:val="single"/>
        </w:rPr>
        <w:t>Delinquency Enforcement</w:t>
      </w:r>
      <w:r w:rsidRPr="00C54AC4">
        <w:rPr>
          <w:rFonts w:ascii="Times New Roman" w:eastAsia="Times New Roman" w:hAnsi="Times New Roman"/>
          <w:sz w:val="24"/>
          <w:szCs w:val="24"/>
        </w:rPr>
        <w:t xml:space="preserve"> - In enforcing the Employer's obligation set forth in this Article after due notice to the Employer of his delinquency, neither the Union nor the Health and Welfare Fund nor the Defined Contribution Plan shall be obligated to invoke or exhaust the Grievance and Arbitration Procedure set forth in Article 10 prior to initiating an action for legal and/or equitable relief.</w:t>
      </w:r>
    </w:p>
    <w:p w14:paraId="573B79BE"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21.4 - </w:t>
      </w:r>
      <w:r w:rsidRPr="00C54AC4">
        <w:rPr>
          <w:rFonts w:ascii="Times New Roman" w:eastAsia="Times New Roman" w:hAnsi="Times New Roman"/>
          <w:sz w:val="24"/>
          <w:szCs w:val="24"/>
          <w:u w:val="single"/>
        </w:rPr>
        <w:t>Audits</w:t>
      </w:r>
      <w:r w:rsidRPr="00C54AC4">
        <w:rPr>
          <w:rFonts w:ascii="Times New Roman" w:eastAsia="Times New Roman" w:hAnsi="Times New Roman"/>
          <w:sz w:val="24"/>
          <w:szCs w:val="24"/>
        </w:rPr>
        <w:t xml:space="preserve"> - The Trustees of the Health and Welfare Fund and the Defined Contribution Plan shall have the right to audit and inspect the Employer's payroll, social security tax withholding or other such records of the Employer, as may be deemed necessary by the Trustees in order to determine the Employer's compliance with the terms and provisions of this Agreement.</w:t>
      </w:r>
    </w:p>
    <w:p w14:paraId="1FBA5DF8"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153" w:name="Part23"/>
      <w:r w:rsidRPr="00C54AC4">
        <w:rPr>
          <w:rFonts w:ascii="Times New Roman" w:eastAsia="Times New Roman" w:hAnsi="Times New Roman"/>
          <w:sz w:val="24"/>
          <w:szCs w:val="24"/>
        </w:rPr>
        <w:t>ARTICLE 22</w:t>
      </w:r>
      <w:bookmarkEnd w:id="153"/>
    </w:p>
    <w:p w14:paraId="4BB3B4CE"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SAVINGS CLAUSE</w:t>
      </w:r>
    </w:p>
    <w:p w14:paraId="482C2824"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If any section of this Agreement should be held invalid by operation of law or by any tribunal of competent jurisdiction; or if compliance with or enforcement of any provision should be restrained by such tribunal pending final determination as to its validity, the remaining provisions of this Agreement shall not be affected thereby, but shall continue in full force and effect. Provided, furthermore, the Union and the Employer agree to meet and confer within two (2) weeks of any ruling invalidating any Article, section, or portion of this Agreement to negotiate a lawful provision on the same subject if practicable. </w:t>
      </w:r>
    </w:p>
    <w:p w14:paraId="610CB6BB"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154" w:name="Part24"/>
      <w:r w:rsidRPr="00C54AC4">
        <w:rPr>
          <w:rFonts w:ascii="Times New Roman" w:eastAsia="Times New Roman" w:hAnsi="Times New Roman"/>
          <w:sz w:val="24"/>
          <w:szCs w:val="24"/>
        </w:rPr>
        <w:t>ARTICLE 23</w:t>
      </w:r>
      <w:bookmarkEnd w:id="154"/>
    </w:p>
    <w:p w14:paraId="3FCB12FA"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TERM OF AGREEMENT</w:t>
      </w:r>
    </w:p>
    <w:p w14:paraId="6CA3E200"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This Agreement shall be in effect for a period of three (3) years commencing on the first (1st) day of [insert month and year nearly three years ago], and shall continue to [insert contract expiration date as per instructor], and be automatically renewed thereafter, unless at least sixty (60) days prior to the termination date either Party serves written notice upon the other by certified mail of a desire to terminate, change or modify this Agreement.</w:t>
      </w:r>
    </w:p>
    <w:p w14:paraId="66220A64"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IN WITNESS WHEREOF, the Employer and the Union hereby execute, sign and attest to this Agreement.</w:t>
      </w:r>
    </w:p>
    <w:p w14:paraId="42F589DA" w14:textId="77777777"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lastRenderedPageBreak/>
        <w:t>FOR THE ZINNIA:</w:t>
      </w:r>
      <w:r w:rsidRPr="00C54AC4">
        <w:rPr>
          <w:rFonts w:ascii="Times New Roman" w:eastAsia="Times New Roman" w:hAnsi="Times New Roman"/>
          <w:sz w:val="24"/>
          <w:szCs w:val="24"/>
        </w:rPr>
        <w:br/>
      </w:r>
      <w:r>
        <w:rPr>
          <w:rFonts w:ascii="Times New Roman" w:eastAsia="Times New Roman" w:hAnsi="Times New Roman"/>
          <w:noProof/>
          <w:sz w:val="24"/>
          <w:szCs w:val="24"/>
        </w:rPr>
        <w:drawing>
          <wp:inline distT="0" distB="0" distL="0" distR="0" wp14:anchorId="391336E6" wp14:editId="312DEBCC">
            <wp:extent cx="1590675" cy="685800"/>
            <wp:effectExtent l="19050" t="0" r="9525" b="0"/>
            <wp:docPr id="1" name="Picture 1" descr="http://www.legacy-irc.csom.umn.edu/faculty/jbudd/zinnia11nd/picas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gacy-irc.csom.umn.edu/faculty/jbudd/zinnia11nd/picasso.jpg"/>
                    <pic:cNvPicPr>
                      <a:picLocks noChangeAspect="1" noChangeArrowheads="1"/>
                    </pic:cNvPicPr>
                  </pic:nvPicPr>
                  <pic:blipFill>
                    <a:blip r:embed="rId31" cstate="print"/>
                    <a:srcRect/>
                    <a:stretch>
                      <a:fillRect/>
                    </a:stretch>
                  </pic:blipFill>
                  <pic:spPr bwMode="auto">
                    <a:xfrm>
                      <a:off x="0" y="0"/>
                      <a:ext cx="1590675" cy="685800"/>
                    </a:xfrm>
                    <a:prstGeom prst="rect">
                      <a:avLst/>
                    </a:prstGeom>
                    <a:noFill/>
                    <a:ln w="9525">
                      <a:noFill/>
                      <a:miter lim="800000"/>
                      <a:headEnd/>
                      <a:tailEnd/>
                    </a:ln>
                  </pic:spPr>
                </pic:pic>
              </a:graphicData>
            </a:graphic>
          </wp:inline>
        </w:drawing>
      </w:r>
      <w:r w:rsidRPr="00C54AC4">
        <w:rPr>
          <w:rFonts w:ascii="Times New Roman" w:eastAsia="Times New Roman" w:hAnsi="Times New Roman"/>
          <w:sz w:val="24"/>
          <w:szCs w:val="24"/>
        </w:rPr>
        <w:br/>
      </w:r>
      <w:r>
        <w:rPr>
          <w:rFonts w:ascii="Times New Roman" w:eastAsia="Times New Roman" w:hAnsi="Times New Roman"/>
          <w:noProof/>
          <w:sz w:val="24"/>
          <w:szCs w:val="24"/>
        </w:rPr>
        <w:drawing>
          <wp:inline distT="0" distB="0" distL="0" distR="0" wp14:anchorId="49BBCD92" wp14:editId="44CA396C">
            <wp:extent cx="1752600" cy="952500"/>
            <wp:effectExtent l="19050" t="0" r="0" b="0"/>
            <wp:docPr id="2" name="Picture 2" descr="http://www.legacy-irc.csom.umn.edu/faculty/jbudd/zinnia11nd/bar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gacy-irc.csom.umn.edu/faculty/jbudd/zinnia11nd/barrie.jpg"/>
                    <pic:cNvPicPr>
                      <a:picLocks noChangeAspect="1" noChangeArrowheads="1"/>
                    </pic:cNvPicPr>
                  </pic:nvPicPr>
                  <pic:blipFill>
                    <a:blip r:embed="rId32" cstate="print"/>
                    <a:srcRect/>
                    <a:stretch>
                      <a:fillRect/>
                    </a:stretch>
                  </pic:blipFill>
                  <pic:spPr bwMode="auto">
                    <a:xfrm>
                      <a:off x="0" y="0"/>
                      <a:ext cx="1752600" cy="952500"/>
                    </a:xfrm>
                    <a:prstGeom prst="rect">
                      <a:avLst/>
                    </a:prstGeom>
                    <a:noFill/>
                    <a:ln w="9525">
                      <a:noFill/>
                      <a:miter lim="800000"/>
                      <a:headEnd/>
                      <a:tailEnd/>
                    </a:ln>
                  </pic:spPr>
                </pic:pic>
              </a:graphicData>
            </a:graphic>
          </wp:inline>
        </w:drawing>
      </w:r>
    </w:p>
    <w:p w14:paraId="60B63CC5" w14:textId="77777777" w:rsid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FOR INTERNATIONAL UNION OF SERVICE WORKERS AND ALLIED EMPLOYEES LOCAL H-56:</w:t>
      </w:r>
      <w:r w:rsidRPr="00C54AC4">
        <w:rPr>
          <w:rFonts w:ascii="Times New Roman" w:eastAsia="Times New Roman" w:hAnsi="Times New Roman"/>
          <w:sz w:val="24"/>
          <w:szCs w:val="24"/>
        </w:rPr>
        <w:br/>
      </w:r>
      <w:r>
        <w:rPr>
          <w:rFonts w:ascii="Times New Roman" w:eastAsia="Times New Roman" w:hAnsi="Times New Roman"/>
          <w:noProof/>
          <w:sz w:val="24"/>
          <w:szCs w:val="24"/>
        </w:rPr>
        <w:drawing>
          <wp:inline distT="0" distB="0" distL="0" distR="0" wp14:anchorId="1D09C6D8" wp14:editId="1B1E0172">
            <wp:extent cx="2619375" cy="781050"/>
            <wp:effectExtent l="19050" t="0" r="9525" b="0"/>
            <wp:docPr id="3" name="Picture 3" descr="http://www.legacy-irc.csom.umn.edu/faculty/jbudd/zinnia11nd/napole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egacy-irc.csom.umn.edu/faculty/jbudd/zinnia11nd/napoleon.jpg"/>
                    <pic:cNvPicPr>
                      <a:picLocks noChangeAspect="1" noChangeArrowheads="1"/>
                    </pic:cNvPicPr>
                  </pic:nvPicPr>
                  <pic:blipFill>
                    <a:blip r:embed="rId33" cstate="print"/>
                    <a:srcRect/>
                    <a:stretch>
                      <a:fillRect/>
                    </a:stretch>
                  </pic:blipFill>
                  <pic:spPr bwMode="auto">
                    <a:xfrm>
                      <a:off x="0" y="0"/>
                      <a:ext cx="2619375" cy="781050"/>
                    </a:xfrm>
                    <a:prstGeom prst="rect">
                      <a:avLst/>
                    </a:prstGeom>
                    <a:noFill/>
                    <a:ln w="9525">
                      <a:noFill/>
                      <a:miter lim="800000"/>
                      <a:headEnd/>
                      <a:tailEnd/>
                    </a:ln>
                  </pic:spPr>
                </pic:pic>
              </a:graphicData>
            </a:graphic>
          </wp:inline>
        </w:drawing>
      </w:r>
      <w:r w:rsidRPr="00C54AC4">
        <w:rPr>
          <w:rFonts w:ascii="Times New Roman" w:eastAsia="Times New Roman" w:hAnsi="Times New Roman"/>
          <w:sz w:val="24"/>
          <w:szCs w:val="24"/>
        </w:rPr>
        <w:br/>
      </w:r>
      <w:r>
        <w:rPr>
          <w:rFonts w:ascii="Times New Roman" w:eastAsia="Times New Roman" w:hAnsi="Times New Roman"/>
          <w:noProof/>
          <w:sz w:val="24"/>
          <w:szCs w:val="24"/>
        </w:rPr>
        <w:drawing>
          <wp:inline distT="0" distB="0" distL="0" distR="0" wp14:anchorId="692A35FF" wp14:editId="136671B3">
            <wp:extent cx="2362200" cy="1476375"/>
            <wp:effectExtent l="19050" t="0" r="0" b="0"/>
            <wp:docPr id="4" name="Picture 4" descr="http://www.legacy-irc.csom.umn.edu/faculty/jbudd/zinnia11nd/rin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egacy-irc.csom.umn.edu/faculty/jbudd/zinnia11nd/ringo.jpg"/>
                    <pic:cNvPicPr>
                      <a:picLocks noChangeAspect="1" noChangeArrowheads="1"/>
                    </pic:cNvPicPr>
                  </pic:nvPicPr>
                  <pic:blipFill>
                    <a:blip r:embed="rId34" cstate="print"/>
                    <a:srcRect/>
                    <a:stretch>
                      <a:fillRect/>
                    </a:stretch>
                  </pic:blipFill>
                  <pic:spPr bwMode="auto">
                    <a:xfrm>
                      <a:off x="0" y="0"/>
                      <a:ext cx="2362200" cy="1476375"/>
                    </a:xfrm>
                    <a:prstGeom prst="rect">
                      <a:avLst/>
                    </a:prstGeom>
                    <a:noFill/>
                    <a:ln w="9525">
                      <a:noFill/>
                      <a:miter lim="800000"/>
                      <a:headEnd/>
                      <a:tailEnd/>
                    </a:ln>
                  </pic:spPr>
                </pic:pic>
              </a:graphicData>
            </a:graphic>
          </wp:inline>
        </w:drawing>
      </w:r>
    </w:p>
    <w:p w14:paraId="4A4643D5" w14:textId="77777777" w:rsidR="00C54AC4" w:rsidRDefault="00C54AC4">
      <w:pPr>
        <w:spacing w:after="0" w:line="240" w:lineRule="auto"/>
        <w:rPr>
          <w:rFonts w:ascii="Times New Roman" w:eastAsia="Times New Roman" w:hAnsi="Times New Roman"/>
          <w:sz w:val="24"/>
          <w:szCs w:val="24"/>
        </w:rPr>
      </w:pPr>
      <w:r>
        <w:rPr>
          <w:rFonts w:ascii="Times New Roman" w:eastAsia="Times New Roman" w:hAnsi="Times New Roman"/>
          <w:sz w:val="24"/>
          <w:szCs w:val="24"/>
        </w:rPr>
        <w:br w:type="page"/>
      </w:r>
    </w:p>
    <w:p w14:paraId="04A51C4C" w14:textId="77777777" w:rsidR="00C54AC4" w:rsidRPr="00C54AC4" w:rsidRDefault="0098674E" w:rsidP="00C54AC4">
      <w:pPr>
        <w:spacing w:after="0" w:line="240" w:lineRule="auto"/>
        <w:rPr>
          <w:rFonts w:ascii="Times New Roman" w:eastAsia="Times New Roman" w:hAnsi="Times New Roman"/>
          <w:sz w:val="24"/>
          <w:szCs w:val="24"/>
        </w:rPr>
      </w:pPr>
      <w:r>
        <w:rPr>
          <w:rFonts w:ascii="Times New Roman" w:eastAsia="Times New Roman" w:hAnsi="Times New Roman"/>
          <w:sz w:val="24"/>
          <w:szCs w:val="24"/>
        </w:rPr>
        <w:lastRenderedPageBreak/>
        <w:pict w14:anchorId="5C248F61">
          <v:rect id="_x0000_i1025" style="width:0;height:1.5pt" o:hralign="center" o:hrstd="t" o:hr="t" fillcolor="#aca899" stroked="f"/>
        </w:pict>
      </w:r>
    </w:p>
    <w:p w14:paraId="4D3B41E3"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155" w:name="Part25"/>
      <w:r w:rsidRPr="00C54AC4">
        <w:rPr>
          <w:rFonts w:ascii="Times New Roman" w:eastAsia="Times New Roman" w:hAnsi="Times New Roman"/>
          <w:sz w:val="24"/>
          <w:szCs w:val="24"/>
        </w:rPr>
        <w:t>APPENDIX A</w:t>
      </w:r>
      <w:bookmarkEnd w:id="155"/>
    </w:p>
    <w:p w14:paraId="755B76BB"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MINIMUM WAGE RATES AND JOB CLASSIFICATIONS</w:t>
      </w:r>
    </w:p>
    <w:p w14:paraId="50E6D8E5"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u w:val="single"/>
        </w:rPr>
        <w:t>Hourly Rates Effective</w:t>
      </w:r>
    </w:p>
    <w:p w14:paraId="431BB7DC"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                                           </w:t>
      </w:r>
      <w:r w:rsidRPr="00C54AC4">
        <w:rPr>
          <w:rFonts w:ascii="Courier New" w:eastAsia="Times New Roman" w:hAnsi="Courier New" w:cs="Courier New"/>
          <w:sz w:val="20"/>
          <w:szCs w:val="20"/>
          <w:u w:val="single"/>
        </w:rPr>
        <w:t>Year 1</w:t>
      </w:r>
      <w:r w:rsidRPr="00C54AC4">
        <w:rPr>
          <w:rFonts w:ascii="Courier New" w:eastAsia="Times New Roman" w:hAnsi="Courier New" w:cs="Courier New"/>
          <w:sz w:val="20"/>
          <w:szCs w:val="20"/>
        </w:rPr>
        <w:t xml:space="preserve"> </w:t>
      </w:r>
      <w:r w:rsidRPr="00C54AC4">
        <w:rPr>
          <w:rFonts w:ascii="Courier New" w:eastAsia="Times New Roman" w:hAnsi="Courier New" w:cs="Courier New"/>
          <w:sz w:val="20"/>
          <w:szCs w:val="20"/>
          <w:u w:val="single"/>
        </w:rPr>
        <w:t>Year 2</w:t>
      </w:r>
      <w:r w:rsidRPr="00C54AC4">
        <w:rPr>
          <w:rFonts w:ascii="Courier New" w:eastAsia="Times New Roman" w:hAnsi="Courier New" w:cs="Courier New"/>
          <w:sz w:val="20"/>
          <w:szCs w:val="20"/>
        </w:rPr>
        <w:t xml:space="preserve"> </w:t>
      </w:r>
      <w:r w:rsidRPr="00C54AC4">
        <w:rPr>
          <w:rFonts w:ascii="Courier New" w:eastAsia="Times New Roman" w:hAnsi="Courier New" w:cs="Courier New"/>
          <w:sz w:val="20"/>
          <w:szCs w:val="20"/>
          <w:u w:val="single"/>
        </w:rPr>
        <w:t>Year 3</w:t>
      </w:r>
    </w:p>
    <w:p w14:paraId="196957A1"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u w:val="single"/>
        </w:rPr>
        <w:t>BANQUET</w:t>
      </w:r>
    </w:p>
    <w:p w14:paraId="795373C2"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Banquet Set-Up Convention Services (110)    </w:t>
      </w:r>
      <w:ins w:id="156" w:author="Carlson School Of Management" w:date="2011-04-19T20:19:00Z">
        <w:r w:rsidR="006E7C44">
          <w:rPr>
            <w:rFonts w:ascii="Courier New" w:eastAsia="Times New Roman" w:hAnsi="Courier New" w:cs="Courier New"/>
            <w:sz w:val="20"/>
            <w:szCs w:val="20"/>
          </w:rPr>
          <w:t xml:space="preserve">9.83 </w:t>
        </w:r>
      </w:ins>
      <w:del w:id="157" w:author="Carlson School Of Management" w:date="2011-04-19T20:13:00Z">
        <w:r w:rsidRPr="00C54AC4" w:rsidDel="006E7C44">
          <w:rPr>
            <w:rFonts w:ascii="Courier New" w:eastAsia="Times New Roman" w:hAnsi="Courier New" w:cs="Courier New"/>
            <w:sz w:val="20"/>
            <w:szCs w:val="20"/>
          </w:rPr>
          <w:delText>9.64</w:delText>
        </w:r>
      </w:del>
      <w:del w:id="158" w:author="Carlson School Of Management" w:date="2011-04-19T20:19:00Z">
        <w:r w:rsidRPr="00C54AC4" w:rsidDel="006E7C44">
          <w:rPr>
            <w:rFonts w:ascii="Courier New" w:eastAsia="Times New Roman" w:hAnsi="Courier New" w:cs="Courier New"/>
            <w:sz w:val="20"/>
            <w:szCs w:val="20"/>
          </w:rPr>
          <w:delText xml:space="preserve">    </w:delText>
        </w:r>
      </w:del>
      <w:del w:id="159" w:author="Carlson School Of Management" w:date="2011-04-19T20:12:00Z">
        <w:r w:rsidRPr="00C54AC4" w:rsidDel="006E7C44">
          <w:rPr>
            <w:rFonts w:ascii="Courier New" w:eastAsia="Times New Roman" w:hAnsi="Courier New" w:cs="Courier New"/>
            <w:sz w:val="20"/>
            <w:szCs w:val="20"/>
          </w:rPr>
          <w:delText>9.64    9.83</w:delText>
        </w:r>
      </w:del>
    </w:p>
    <w:p w14:paraId="118CC321"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2680F5"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u w:val="single"/>
        </w:rPr>
        <w:t>DOOR</w:t>
      </w:r>
    </w:p>
    <w:p w14:paraId="402E2B25"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Door Attendants (210)                       </w:t>
      </w:r>
      <w:ins w:id="160" w:author="Carlson School Of Management" w:date="2011-04-19T20:19:00Z">
        <w:r w:rsidR="006E7C44">
          <w:rPr>
            <w:rFonts w:ascii="Courier New" w:eastAsia="Times New Roman" w:hAnsi="Courier New" w:cs="Courier New"/>
            <w:sz w:val="20"/>
            <w:szCs w:val="20"/>
          </w:rPr>
          <w:t xml:space="preserve">7.41 </w:t>
        </w:r>
      </w:ins>
      <w:del w:id="161" w:author="Carlson School Of Management" w:date="2011-04-19T20:13:00Z">
        <w:r w:rsidRPr="00C54AC4" w:rsidDel="006E7C44">
          <w:rPr>
            <w:rFonts w:ascii="Courier New" w:eastAsia="Times New Roman" w:hAnsi="Courier New" w:cs="Courier New"/>
            <w:sz w:val="20"/>
            <w:szCs w:val="20"/>
          </w:rPr>
          <w:delText>6.15</w:delText>
        </w:r>
      </w:del>
      <w:del w:id="162" w:author="Carlson School Of Management" w:date="2011-04-19T20:19:00Z">
        <w:r w:rsidRPr="00C54AC4" w:rsidDel="006E7C44">
          <w:rPr>
            <w:rFonts w:ascii="Courier New" w:eastAsia="Times New Roman" w:hAnsi="Courier New" w:cs="Courier New"/>
            <w:sz w:val="20"/>
            <w:szCs w:val="20"/>
          </w:rPr>
          <w:delText xml:space="preserve">    </w:delText>
        </w:r>
      </w:del>
      <w:del w:id="163" w:author="Carlson School Of Management" w:date="2011-04-19T20:13:00Z">
        <w:r w:rsidRPr="00C54AC4" w:rsidDel="006E7C44">
          <w:rPr>
            <w:rFonts w:ascii="Courier New" w:eastAsia="Times New Roman" w:hAnsi="Courier New" w:cs="Courier New"/>
            <w:sz w:val="20"/>
            <w:szCs w:val="20"/>
          </w:rPr>
          <w:delText>6.55    7.25</w:delText>
        </w:r>
      </w:del>
    </w:p>
    <w:p w14:paraId="4639F2BF"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226E17"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u w:val="single"/>
        </w:rPr>
        <w:t>BELLSTAND</w:t>
      </w:r>
    </w:p>
    <w:p w14:paraId="1BE646FE"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Bell Captain (310)                          </w:t>
      </w:r>
      <w:ins w:id="164" w:author="Carlson School Of Management" w:date="2011-04-19T20:18:00Z">
        <w:r w:rsidR="006E7C44">
          <w:rPr>
            <w:rFonts w:ascii="Courier New" w:eastAsia="Times New Roman" w:hAnsi="Courier New" w:cs="Courier New"/>
            <w:sz w:val="20"/>
            <w:szCs w:val="20"/>
          </w:rPr>
          <w:t>8.48</w:t>
        </w:r>
      </w:ins>
      <w:ins w:id="165" w:author="Carlson School Of Management" w:date="2011-04-19T20:19:00Z">
        <w:r w:rsidR="006E7C44">
          <w:rPr>
            <w:rFonts w:ascii="Courier New" w:eastAsia="Times New Roman" w:hAnsi="Courier New" w:cs="Courier New"/>
            <w:sz w:val="20"/>
            <w:szCs w:val="20"/>
          </w:rPr>
          <w:t xml:space="preserve"> </w:t>
        </w:r>
      </w:ins>
      <w:del w:id="166" w:author="Carlson School Of Management" w:date="2011-04-19T20:19:00Z">
        <w:r w:rsidRPr="00C54AC4" w:rsidDel="006E7C44">
          <w:rPr>
            <w:rFonts w:ascii="Courier New" w:eastAsia="Times New Roman" w:hAnsi="Courier New" w:cs="Courier New"/>
            <w:sz w:val="20"/>
            <w:szCs w:val="20"/>
          </w:rPr>
          <w:delText xml:space="preserve">7.25    </w:delText>
        </w:r>
      </w:del>
      <w:del w:id="167" w:author="Carlson School Of Management" w:date="2011-04-19T20:15:00Z">
        <w:r w:rsidRPr="00C54AC4" w:rsidDel="006E7C44">
          <w:rPr>
            <w:rFonts w:ascii="Courier New" w:eastAsia="Times New Roman" w:hAnsi="Courier New" w:cs="Courier New"/>
            <w:sz w:val="20"/>
            <w:szCs w:val="20"/>
          </w:rPr>
          <w:delText>7.65    8.35</w:delText>
        </w:r>
      </w:del>
    </w:p>
    <w:p w14:paraId="6C3E418F"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Bellstand (320)                             </w:t>
      </w:r>
      <w:ins w:id="168" w:author="Carlson School Of Management" w:date="2011-04-19T20:19:00Z">
        <w:r w:rsidR="006E7C44">
          <w:rPr>
            <w:rFonts w:ascii="Courier New" w:eastAsia="Times New Roman" w:hAnsi="Courier New" w:cs="Courier New"/>
            <w:sz w:val="20"/>
            <w:szCs w:val="20"/>
          </w:rPr>
          <w:t xml:space="preserve">7.34 </w:t>
        </w:r>
      </w:ins>
      <w:del w:id="169" w:author="Carlson School Of Management" w:date="2011-04-19T20:19:00Z">
        <w:r w:rsidRPr="00C54AC4" w:rsidDel="006E7C44">
          <w:rPr>
            <w:rFonts w:ascii="Courier New" w:eastAsia="Times New Roman" w:hAnsi="Courier New" w:cs="Courier New"/>
            <w:sz w:val="20"/>
            <w:szCs w:val="20"/>
          </w:rPr>
          <w:delText xml:space="preserve">6.15    </w:delText>
        </w:r>
      </w:del>
      <w:del w:id="170" w:author="Carlson School Of Management" w:date="2011-04-19T20:15:00Z">
        <w:r w:rsidRPr="00C54AC4" w:rsidDel="006E7C44">
          <w:rPr>
            <w:rFonts w:ascii="Courier New" w:eastAsia="Times New Roman" w:hAnsi="Courier New" w:cs="Courier New"/>
            <w:sz w:val="20"/>
            <w:szCs w:val="20"/>
          </w:rPr>
          <w:delText>6.55    7.25</w:delText>
        </w:r>
      </w:del>
    </w:p>
    <w:p w14:paraId="2B65E923"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ADA3A0"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u w:val="single"/>
        </w:rPr>
        <w:t>BARS</w:t>
      </w:r>
    </w:p>
    <w:p w14:paraId="436B2F01"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Service Bartender (410)                    </w:t>
      </w:r>
      <w:ins w:id="171" w:author="Carlson School Of Management" w:date="2011-04-19T20:15:00Z">
        <w:r w:rsidR="006E7C44">
          <w:rPr>
            <w:rFonts w:ascii="Courier New" w:eastAsia="Times New Roman" w:hAnsi="Courier New" w:cs="Courier New"/>
            <w:sz w:val="20"/>
            <w:szCs w:val="20"/>
          </w:rPr>
          <w:t>13.35</w:t>
        </w:r>
      </w:ins>
      <w:ins w:id="172" w:author="Carlson School Of Management" w:date="2011-04-19T20:18:00Z">
        <w:r w:rsidR="006E7C44">
          <w:rPr>
            <w:rFonts w:ascii="Courier New" w:eastAsia="Times New Roman" w:hAnsi="Courier New" w:cs="Courier New"/>
            <w:sz w:val="20"/>
            <w:szCs w:val="20"/>
          </w:rPr>
          <w:t xml:space="preserve"> </w:t>
        </w:r>
      </w:ins>
      <w:del w:id="173" w:author="Carlson School Of Management" w:date="2011-04-19T20:15:00Z">
        <w:r w:rsidRPr="00C54AC4" w:rsidDel="006E7C44">
          <w:rPr>
            <w:rFonts w:ascii="Courier New" w:eastAsia="Times New Roman" w:hAnsi="Courier New" w:cs="Courier New"/>
            <w:sz w:val="20"/>
            <w:szCs w:val="20"/>
          </w:rPr>
          <w:delText>13.09</w:delText>
        </w:r>
      </w:del>
      <w:del w:id="174" w:author="Carlson School Of Management" w:date="2011-04-19T20:18:00Z">
        <w:r w:rsidRPr="00C54AC4" w:rsidDel="006E7C44">
          <w:rPr>
            <w:rFonts w:ascii="Courier New" w:eastAsia="Times New Roman" w:hAnsi="Courier New" w:cs="Courier New"/>
            <w:sz w:val="20"/>
            <w:szCs w:val="20"/>
          </w:rPr>
          <w:delText xml:space="preserve">   13.09   13.35</w:delText>
        </w:r>
      </w:del>
    </w:p>
    <w:p w14:paraId="01F71933"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Bartender (420)                            </w:t>
      </w:r>
      <w:ins w:id="175" w:author="Carlson School Of Management" w:date="2011-04-19T20:15:00Z">
        <w:r w:rsidR="006E7C44">
          <w:rPr>
            <w:rFonts w:ascii="Courier New" w:eastAsia="Times New Roman" w:hAnsi="Courier New" w:cs="Courier New"/>
            <w:sz w:val="20"/>
            <w:szCs w:val="20"/>
          </w:rPr>
          <w:t>11.83</w:t>
        </w:r>
      </w:ins>
      <w:ins w:id="176" w:author="Carlson School Of Management" w:date="2011-04-19T20:18:00Z">
        <w:r w:rsidR="006E7C44">
          <w:rPr>
            <w:rFonts w:ascii="Courier New" w:eastAsia="Times New Roman" w:hAnsi="Courier New" w:cs="Courier New"/>
            <w:sz w:val="20"/>
            <w:szCs w:val="20"/>
          </w:rPr>
          <w:t xml:space="preserve"> </w:t>
        </w:r>
      </w:ins>
      <w:del w:id="177" w:author="Carlson School Of Management" w:date="2011-04-19T20:18:00Z">
        <w:r w:rsidRPr="00C54AC4" w:rsidDel="006E7C44">
          <w:rPr>
            <w:rFonts w:ascii="Courier New" w:eastAsia="Times New Roman" w:hAnsi="Courier New" w:cs="Courier New"/>
            <w:sz w:val="20"/>
            <w:szCs w:val="20"/>
          </w:rPr>
          <w:delText>11.60   11.60   11.83</w:delText>
        </w:r>
      </w:del>
    </w:p>
    <w:p w14:paraId="7F8E7936"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Bar Assistant (430)                        </w:t>
      </w:r>
      <w:ins w:id="178" w:author="Carlson School Of Management" w:date="2011-04-19T20:15:00Z">
        <w:r w:rsidR="006E7C44">
          <w:rPr>
            <w:rFonts w:ascii="Courier New" w:eastAsia="Times New Roman" w:hAnsi="Courier New" w:cs="Courier New"/>
            <w:sz w:val="20"/>
            <w:szCs w:val="20"/>
          </w:rPr>
          <w:t>9.18</w:t>
        </w:r>
      </w:ins>
      <w:r w:rsidRPr="00C54AC4">
        <w:rPr>
          <w:rFonts w:ascii="Courier New" w:eastAsia="Times New Roman" w:hAnsi="Courier New" w:cs="Courier New"/>
          <w:sz w:val="20"/>
          <w:szCs w:val="20"/>
        </w:rPr>
        <w:t xml:space="preserve"> </w:t>
      </w:r>
      <w:del w:id="179" w:author="Carlson School Of Management" w:date="2011-04-19T20:18:00Z">
        <w:r w:rsidRPr="00C54AC4" w:rsidDel="006E7C44">
          <w:rPr>
            <w:rFonts w:ascii="Courier New" w:eastAsia="Times New Roman" w:hAnsi="Courier New" w:cs="Courier New"/>
            <w:sz w:val="20"/>
            <w:szCs w:val="20"/>
          </w:rPr>
          <w:delText>9.00    9.00    9.18</w:delText>
        </w:r>
      </w:del>
    </w:p>
    <w:p w14:paraId="17CD1BF6"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Cocktail Waitperson (440)                  </w:t>
      </w:r>
      <w:ins w:id="180" w:author="Carlson School Of Management" w:date="2011-04-19T20:15:00Z">
        <w:r w:rsidR="006E7C44">
          <w:rPr>
            <w:rFonts w:ascii="Courier New" w:eastAsia="Times New Roman" w:hAnsi="Courier New" w:cs="Courier New"/>
            <w:sz w:val="20"/>
            <w:szCs w:val="20"/>
          </w:rPr>
          <w:t>7.25</w:t>
        </w:r>
      </w:ins>
      <w:r w:rsidRPr="00C54AC4">
        <w:rPr>
          <w:rFonts w:ascii="Courier New" w:eastAsia="Times New Roman" w:hAnsi="Courier New" w:cs="Courier New"/>
          <w:sz w:val="20"/>
          <w:szCs w:val="20"/>
        </w:rPr>
        <w:t xml:space="preserve"> </w:t>
      </w:r>
      <w:del w:id="181" w:author="Carlson School Of Management" w:date="2011-04-19T20:18:00Z">
        <w:r w:rsidRPr="00C54AC4" w:rsidDel="006E7C44">
          <w:rPr>
            <w:rFonts w:ascii="Courier New" w:eastAsia="Times New Roman" w:hAnsi="Courier New" w:cs="Courier New"/>
            <w:sz w:val="20"/>
            <w:szCs w:val="20"/>
          </w:rPr>
          <w:delText>6.15    6.55    7.25</w:delText>
        </w:r>
      </w:del>
    </w:p>
    <w:p w14:paraId="32B662D7"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FAADF8"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u w:val="single"/>
        </w:rPr>
        <w:t>COOKS</w:t>
      </w:r>
    </w:p>
    <w:p w14:paraId="40F0D118"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Skilled Cook (1st, 2nd, gourmet,</w:t>
      </w:r>
    </w:p>
    <w:p w14:paraId="719262ED"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  pastry chef, saucier) (510)              </w:t>
      </w:r>
      <w:ins w:id="182" w:author="Carlson School Of Management" w:date="2011-04-19T20:15:00Z">
        <w:r w:rsidR="006E7C44">
          <w:rPr>
            <w:rFonts w:ascii="Courier New" w:eastAsia="Times New Roman" w:hAnsi="Courier New" w:cs="Courier New"/>
            <w:sz w:val="20"/>
            <w:szCs w:val="20"/>
          </w:rPr>
          <w:t>16.56</w:t>
        </w:r>
      </w:ins>
      <w:ins w:id="183" w:author="Carlson School Of Management" w:date="2011-04-19T20:18:00Z">
        <w:r w:rsidR="006E7C44">
          <w:rPr>
            <w:rFonts w:ascii="Courier New" w:eastAsia="Times New Roman" w:hAnsi="Courier New" w:cs="Courier New"/>
            <w:sz w:val="20"/>
            <w:szCs w:val="20"/>
          </w:rPr>
          <w:t xml:space="preserve"> </w:t>
        </w:r>
      </w:ins>
      <w:del w:id="184" w:author="Carlson School Of Management" w:date="2011-04-19T20:18:00Z">
        <w:r w:rsidRPr="00C54AC4" w:rsidDel="006E7C44">
          <w:rPr>
            <w:rFonts w:ascii="Courier New" w:eastAsia="Times New Roman" w:hAnsi="Courier New" w:cs="Courier New"/>
            <w:sz w:val="20"/>
            <w:szCs w:val="20"/>
          </w:rPr>
          <w:delText>13.86   13.86   14.14</w:delText>
        </w:r>
      </w:del>
    </w:p>
    <w:p w14:paraId="17EA1CCE"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Cook (broiler, roast, head fry, breakfast,</w:t>
      </w:r>
    </w:p>
    <w:p w14:paraId="0B5FC44F"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 banquet, dining room meat carver) (520)   </w:t>
      </w:r>
      <w:ins w:id="185" w:author="Carlson School Of Management" w:date="2011-04-19T20:15:00Z">
        <w:r w:rsidR="006E7C44">
          <w:rPr>
            <w:rFonts w:ascii="Courier New" w:eastAsia="Times New Roman" w:hAnsi="Courier New" w:cs="Courier New"/>
            <w:sz w:val="20"/>
            <w:szCs w:val="20"/>
          </w:rPr>
          <w:t>14.57</w:t>
        </w:r>
      </w:ins>
      <w:ins w:id="186" w:author="Carlson School Of Management" w:date="2011-04-19T20:18:00Z">
        <w:r w:rsidR="006E7C44">
          <w:rPr>
            <w:rFonts w:ascii="Courier New" w:eastAsia="Times New Roman" w:hAnsi="Courier New" w:cs="Courier New"/>
            <w:sz w:val="20"/>
            <w:szCs w:val="20"/>
          </w:rPr>
          <w:t xml:space="preserve"> </w:t>
        </w:r>
      </w:ins>
      <w:del w:id="187" w:author="Carlson School Of Management" w:date="2011-04-19T20:18:00Z">
        <w:r w:rsidRPr="00C54AC4" w:rsidDel="006E7C44">
          <w:rPr>
            <w:rFonts w:ascii="Courier New" w:eastAsia="Times New Roman" w:hAnsi="Courier New" w:cs="Courier New"/>
            <w:sz w:val="20"/>
            <w:szCs w:val="20"/>
          </w:rPr>
          <w:delText>13.31   13.31   13.57</w:delText>
        </w:r>
      </w:del>
    </w:p>
    <w:p w14:paraId="73FACA63"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Baker (530)                                </w:t>
      </w:r>
      <w:ins w:id="188" w:author="Carlson School Of Management" w:date="2011-04-19T20:16:00Z">
        <w:r w:rsidR="006E7C44">
          <w:rPr>
            <w:rFonts w:ascii="Courier New" w:eastAsia="Times New Roman" w:hAnsi="Courier New" w:cs="Courier New"/>
            <w:sz w:val="20"/>
            <w:szCs w:val="20"/>
          </w:rPr>
          <w:t>13.50</w:t>
        </w:r>
      </w:ins>
      <w:ins w:id="189" w:author="Carlson School Of Management" w:date="2011-04-19T20:18:00Z">
        <w:r w:rsidR="006E7C44">
          <w:rPr>
            <w:rFonts w:ascii="Courier New" w:eastAsia="Times New Roman" w:hAnsi="Courier New" w:cs="Courier New"/>
            <w:sz w:val="20"/>
            <w:szCs w:val="20"/>
          </w:rPr>
          <w:t xml:space="preserve"> </w:t>
        </w:r>
      </w:ins>
      <w:del w:id="190" w:author="Carlson School Of Management" w:date="2011-04-19T20:18:00Z">
        <w:r w:rsidRPr="00C54AC4" w:rsidDel="006E7C44">
          <w:rPr>
            <w:rFonts w:ascii="Courier New" w:eastAsia="Times New Roman" w:hAnsi="Courier New" w:cs="Courier New"/>
            <w:sz w:val="20"/>
            <w:szCs w:val="20"/>
          </w:rPr>
          <w:delText>13.24   13.24   13.50</w:delText>
        </w:r>
      </w:del>
    </w:p>
    <w:p w14:paraId="773320F0"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Utility Cook, Vegetable Cook,</w:t>
      </w:r>
    </w:p>
    <w:p w14:paraId="7F838375"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 Cold Meat Person (540)                    </w:t>
      </w:r>
      <w:ins w:id="191" w:author="Carlson School Of Management" w:date="2011-04-19T20:16:00Z">
        <w:r w:rsidR="006E7C44">
          <w:rPr>
            <w:rFonts w:ascii="Courier New" w:eastAsia="Times New Roman" w:hAnsi="Courier New" w:cs="Courier New"/>
            <w:sz w:val="20"/>
            <w:szCs w:val="20"/>
          </w:rPr>
          <w:t>10.28</w:t>
        </w:r>
      </w:ins>
      <w:ins w:id="192" w:author="Carlson School Of Management" w:date="2011-04-19T20:18:00Z">
        <w:r w:rsidR="006E7C44">
          <w:rPr>
            <w:rFonts w:ascii="Courier New" w:eastAsia="Times New Roman" w:hAnsi="Courier New" w:cs="Courier New"/>
            <w:sz w:val="20"/>
            <w:szCs w:val="20"/>
          </w:rPr>
          <w:t xml:space="preserve"> </w:t>
        </w:r>
      </w:ins>
      <w:del w:id="193" w:author="Carlson School Of Management" w:date="2011-04-19T20:18:00Z">
        <w:r w:rsidRPr="00C54AC4" w:rsidDel="006E7C44">
          <w:rPr>
            <w:rFonts w:ascii="Courier New" w:eastAsia="Times New Roman" w:hAnsi="Courier New" w:cs="Courier New"/>
            <w:sz w:val="20"/>
            <w:szCs w:val="20"/>
          </w:rPr>
          <w:delText>10.08   10.08   10.28</w:delText>
        </w:r>
      </w:del>
    </w:p>
    <w:p w14:paraId="73570B79"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Counter Fry Combination (550)              </w:t>
      </w:r>
      <w:ins w:id="194" w:author="Carlson School Of Management" w:date="2011-04-19T20:16:00Z">
        <w:r w:rsidR="006E7C44">
          <w:rPr>
            <w:rFonts w:ascii="Courier New" w:eastAsia="Times New Roman" w:hAnsi="Courier New" w:cs="Courier New"/>
            <w:sz w:val="20"/>
            <w:szCs w:val="20"/>
          </w:rPr>
          <w:t>10.21</w:t>
        </w:r>
      </w:ins>
      <w:ins w:id="195" w:author="Carlson School Of Management" w:date="2011-04-19T20:18:00Z">
        <w:r w:rsidR="006E7C44">
          <w:rPr>
            <w:rFonts w:ascii="Courier New" w:eastAsia="Times New Roman" w:hAnsi="Courier New" w:cs="Courier New"/>
            <w:sz w:val="20"/>
            <w:szCs w:val="20"/>
          </w:rPr>
          <w:t xml:space="preserve"> </w:t>
        </w:r>
      </w:ins>
      <w:del w:id="196" w:author="Carlson School Of Management" w:date="2011-04-19T20:18:00Z">
        <w:r w:rsidRPr="00C54AC4" w:rsidDel="006E7C44">
          <w:rPr>
            <w:rFonts w:ascii="Courier New" w:eastAsia="Times New Roman" w:hAnsi="Courier New" w:cs="Courier New"/>
            <w:sz w:val="20"/>
            <w:szCs w:val="20"/>
          </w:rPr>
          <w:delText>10.01   10.01   10.21</w:delText>
        </w:r>
      </w:del>
    </w:p>
    <w:p w14:paraId="6D60176B"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6F4475"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u w:val="single"/>
        </w:rPr>
        <w:t>PANTRY AND DISH</w:t>
      </w:r>
    </w:p>
    <w:p w14:paraId="39A1F53A"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Head Pantry (610)                           </w:t>
      </w:r>
      <w:ins w:id="197" w:author="Carlson School Of Management" w:date="2011-04-19T20:16:00Z">
        <w:r w:rsidR="006E7C44">
          <w:rPr>
            <w:rFonts w:ascii="Courier New" w:eastAsia="Times New Roman" w:hAnsi="Courier New" w:cs="Courier New"/>
            <w:sz w:val="20"/>
            <w:szCs w:val="20"/>
          </w:rPr>
          <w:t>9.67</w:t>
        </w:r>
      </w:ins>
      <w:ins w:id="198" w:author="Carlson School Of Management" w:date="2011-04-19T20:17:00Z">
        <w:r w:rsidR="006E7C44">
          <w:rPr>
            <w:rFonts w:ascii="Courier New" w:eastAsia="Times New Roman" w:hAnsi="Courier New" w:cs="Courier New"/>
            <w:sz w:val="20"/>
            <w:szCs w:val="20"/>
          </w:rPr>
          <w:t xml:space="preserve"> </w:t>
        </w:r>
      </w:ins>
      <w:del w:id="199" w:author="Carlson School Of Management" w:date="2011-04-19T20:18:00Z">
        <w:r w:rsidRPr="00C54AC4" w:rsidDel="006E7C44">
          <w:rPr>
            <w:rFonts w:ascii="Courier New" w:eastAsia="Times New Roman" w:hAnsi="Courier New" w:cs="Courier New"/>
            <w:sz w:val="20"/>
            <w:szCs w:val="20"/>
          </w:rPr>
          <w:delText>9.48    9.48    9.67</w:delText>
        </w:r>
      </w:del>
    </w:p>
    <w:p w14:paraId="154978CE"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Pantry (620)                                </w:t>
      </w:r>
      <w:ins w:id="200" w:author="Carlson School Of Management" w:date="2011-04-19T20:16:00Z">
        <w:r w:rsidR="006E7C44">
          <w:rPr>
            <w:rFonts w:ascii="Courier New" w:eastAsia="Times New Roman" w:hAnsi="Courier New" w:cs="Courier New"/>
            <w:sz w:val="20"/>
            <w:szCs w:val="20"/>
          </w:rPr>
          <w:t>9.56</w:t>
        </w:r>
      </w:ins>
      <w:ins w:id="201" w:author="Carlson School Of Management" w:date="2011-04-19T20:17:00Z">
        <w:r w:rsidR="006E7C44">
          <w:rPr>
            <w:rFonts w:ascii="Courier New" w:eastAsia="Times New Roman" w:hAnsi="Courier New" w:cs="Courier New"/>
            <w:sz w:val="20"/>
            <w:szCs w:val="20"/>
          </w:rPr>
          <w:t xml:space="preserve"> </w:t>
        </w:r>
      </w:ins>
      <w:del w:id="202" w:author="Carlson School Of Management" w:date="2011-04-19T20:18:00Z">
        <w:r w:rsidRPr="00C54AC4" w:rsidDel="006E7C44">
          <w:rPr>
            <w:rFonts w:ascii="Courier New" w:eastAsia="Times New Roman" w:hAnsi="Courier New" w:cs="Courier New"/>
            <w:sz w:val="20"/>
            <w:szCs w:val="20"/>
          </w:rPr>
          <w:delText>9.37    9.37    9.56</w:delText>
        </w:r>
      </w:del>
    </w:p>
    <w:p w14:paraId="3EAC3C4B"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Pot/Glass/Dishwasher (630)                  </w:t>
      </w:r>
      <w:ins w:id="203" w:author="Carlson School Of Management" w:date="2011-04-19T20:16:00Z">
        <w:r w:rsidR="006E7C44">
          <w:rPr>
            <w:rFonts w:ascii="Courier New" w:eastAsia="Times New Roman" w:hAnsi="Courier New" w:cs="Courier New"/>
            <w:sz w:val="20"/>
            <w:szCs w:val="20"/>
          </w:rPr>
          <w:t>9.52</w:t>
        </w:r>
      </w:ins>
      <w:ins w:id="204" w:author="Carlson School Of Management" w:date="2011-04-19T20:18:00Z">
        <w:r w:rsidR="006E7C44">
          <w:rPr>
            <w:rFonts w:ascii="Courier New" w:eastAsia="Times New Roman" w:hAnsi="Courier New" w:cs="Courier New"/>
            <w:sz w:val="20"/>
            <w:szCs w:val="20"/>
          </w:rPr>
          <w:t xml:space="preserve"> </w:t>
        </w:r>
      </w:ins>
      <w:del w:id="205" w:author="Carlson School Of Management" w:date="2011-04-19T20:18:00Z">
        <w:r w:rsidRPr="00C54AC4" w:rsidDel="006E7C44">
          <w:rPr>
            <w:rFonts w:ascii="Courier New" w:eastAsia="Times New Roman" w:hAnsi="Courier New" w:cs="Courier New"/>
            <w:sz w:val="20"/>
            <w:szCs w:val="20"/>
          </w:rPr>
          <w:delText>9.33    9.33    9.52</w:delText>
        </w:r>
      </w:del>
    </w:p>
    <w:p w14:paraId="7091F1B2"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Runner (640)                                </w:t>
      </w:r>
      <w:ins w:id="206" w:author="Carlson School Of Management" w:date="2011-04-19T20:16:00Z">
        <w:r w:rsidR="006E7C44">
          <w:rPr>
            <w:rFonts w:ascii="Courier New" w:eastAsia="Times New Roman" w:hAnsi="Courier New" w:cs="Courier New"/>
            <w:sz w:val="20"/>
            <w:szCs w:val="20"/>
          </w:rPr>
          <w:t>9.33</w:t>
        </w:r>
      </w:ins>
      <w:ins w:id="207" w:author="Carlson School Of Management" w:date="2011-04-19T20:18:00Z">
        <w:r w:rsidR="006E7C44">
          <w:rPr>
            <w:rFonts w:ascii="Courier New" w:eastAsia="Times New Roman" w:hAnsi="Courier New" w:cs="Courier New"/>
            <w:sz w:val="20"/>
            <w:szCs w:val="20"/>
          </w:rPr>
          <w:t xml:space="preserve"> </w:t>
        </w:r>
      </w:ins>
      <w:del w:id="208" w:author="Carlson School Of Management" w:date="2011-04-19T20:18:00Z">
        <w:r w:rsidRPr="00C54AC4" w:rsidDel="006E7C44">
          <w:rPr>
            <w:rFonts w:ascii="Courier New" w:eastAsia="Times New Roman" w:hAnsi="Courier New" w:cs="Courier New"/>
            <w:sz w:val="20"/>
            <w:szCs w:val="20"/>
          </w:rPr>
          <w:delText>9.14    9.14    9.33</w:delText>
        </w:r>
      </w:del>
    </w:p>
    <w:p w14:paraId="29F21B72"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13BFE7"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u w:val="single"/>
        </w:rPr>
        <w:t>DINING ROOM</w:t>
      </w:r>
    </w:p>
    <w:p w14:paraId="38B5D271"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Hostess/Host (710)                         </w:t>
      </w:r>
      <w:ins w:id="209" w:author="Carlson School Of Management" w:date="2011-04-19T20:16:00Z">
        <w:r w:rsidR="006E7C44">
          <w:rPr>
            <w:rFonts w:ascii="Courier New" w:eastAsia="Times New Roman" w:hAnsi="Courier New" w:cs="Courier New"/>
            <w:sz w:val="20"/>
            <w:szCs w:val="20"/>
          </w:rPr>
          <w:t>10.52</w:t>
        </w:r>
      </w:ins>
      <w:ins w:id="210" w:author="Carlson School Of Management" w:date="2011-04-19T20:17:00Z">
        <w:r w:rsidR="006E7C44">
          <w:rPr>
            <w:rFonts w:ascii="Courier New" w:eastAsia="Times New Roman" w:hAnsi="Courier New" w:cs="Courier New"/>
            <w:sz w:val="20"/>
            <w:szCs w:val="20"/>
          </w:rPr>
          <w:t xml:space="preserve"> </w:t>
        </w:r>
      </w:ins>
      <w:del w:id="211" w:author="Carlson School Of Management" w:date="2011-04-19T20:17:00Z">
        <w:r w:rsidRPr="00C54AC4" w:rsidDel="006E7C44">
          <w:rPr>
            <w:rFonts w:ascii="Courier New" w:eastAsia="Times New Roman" w:hAnsi="Courier New" w:cs="Courier New"/>
            <w:sz w:val="20"/>
            <w:szCs w:val="20"/>
          </w:rPr>
          <w:delText>10.31   10.31   10.52</w:delText>
        </w:r>
      </w:del>
    </w:p>
    <w:p w14:paraId="32570481"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Cashier (720)                              </w:t>
      </w:r>
      <w:ins w:id="212" w:author="Carlson School Of Management" w:date="2011-04-19T20:16:00Z">
        <w:r w:rsidR="006E7C44">
          <w:rPr>
            <w:rFonts w:ascii="Courier New" w:eastAsia="Times New Roman" w:hAnsi="Courier New" w:cs="Courier New"/>
            <w:sz w:val="20"/>
            <w:szCs w:val="20"/>
          </w:rPr>
          <w:t>9.30</w:t>
        </w:r>
      </w:ins>
      <w:r w:rsidRPr="00C54AC4">
        <w:rPr>
          <w:rFonts w:ascii="Courier New" w:eastAsia="Times New Roman" w:hAnsi="Courier New" w:cs="Courier New"/>
          <w:sz w:val="20"/>
          <w:szCs w:val="20"/>
        </w:rPr>
        <w:t xml:space="preserve"> </w:t>
      </w:r>
      <w:del w:id="213" w:author="Carlson School Of Management" w:date="2011-04-19T20:17:00Z">
        <w:r w:rsidRPr="00C54AC4" w:rsidDel="006E7C44">
          <w:rPr>
            <w:rFonts w:ascii="Courier New" w:eastAsia="Times New Roman" w:hAnsi="Courier New" w:cs="Courier New"/>
            <w:sz w:val="20"/>
            <w:szCs w:val="20"/>
          </w:rPr>
          <w:delText>9.12    9.12    9.30</w:delText>
        </w:r>
      </w:del>
    </w:p>
    <w:p w14:paraId="4F549F54"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Ala Carte Waitperson (730)                 </w:t>
      </w:r>
      <w:ins w:id="214" w:author="Carlson School Of Management" w:date="2011-04-19T20:16:00Z">
        <w:r w:rsidR="006E7C44">
          <w:rPr>
            <w:rFonts w:ascii="Courier New" w:eastAsia="Times New Roman" w:hAnsi="Courier New" w:cs="Courier New"/>
            <w:sz w:val="20"/>
            <w:szCs w:val="20"/>
          </w:rPr>
          <w:t>7.</w:t>
        </w:r>
      </w:ins>
      <w:ins w:id="215" w:author="Carlson School Of Management" w:date="2011-04-19T20:17:00Z">
        <w:r w:rsidR="006E7C44">
          <w:rPr>
            <w:rFonts w:ascii="Courier New" w:eastAsia="Times New Roman" w:hAnsi="Courier New" w:cs="Courier New"/>
            <w:sz w:val="20"/>
            <w:szCs w:val="20"/>
          </w:rPr>
          <w:t>31</w:t>
        </w:r>
      </w:ins>
      <w:r w:rsidRPr="00C54AC4">
        <w:rPr>
          <w:rFonts w:ascii="Courier New" w:eastAsia="Times New Roman" w:hAnsi="Courier New" w:cs="Courier New"/>
          <w:sz w:val="20"/>
          <w:szCs w:val="20"/>
        </w:rPr>
        <w:t xml:space="preserve"> </w:t>
      </w:r>
      <w:del w:id="216" w:author="Carlson School Of Management" w:date="2011-04-19T20:17:00Z">
        <w:r w:rsidRPr="00C54AC4" w:rsidDel="006E7C44">
          <w:rPr>
            <w:rFonts w:ascii="Courier New" w:eastAsia="Times New Roman" w:hAnsi="Courier New" w:cs="Courier New"/>
            <w:sz w:val="20"/>
            <w:szCs w:val="20"/>
          </w:rPr>
          <w:delText>6.15    6.55    7.25</w:delText>
        </w:r>
      </w:del>
    </w:p>
    <w:p w14:paraId="7C714AE1"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Busperson (740)                            </w:t>
      </w:r>
      <w:ins w:id="217" w:author="Carlson School Of Management" w:date="2011-04-19T20:16:00Z">
        <w:r w:rsidR="006E7C44">
          <w:rPr>
            <w:rFonts w:ascii="Courier New" w:eastAsia="Times New Roman" w:hAnsi="Courier New" w:cs="Courier New"/>
            <w:sz w:val="20"/>
            <w:szCs w:val="20"/>
          </w:rPr>
          <w:t>8.87</w:t>
        </w:r>
      </w:ins>
      <w:r w:rsidRPr="00C54AC4">
        <w:rPr>
          <w:rFonts w:ascii="Courier New" w:eastAsia="Times New Roman" w:hAnsi="Courier New" w:cs="Courier New"/>
          <w:sz w:val="20"/>
          <w:szCs w:val="20"/>
        </w:rPr>
        <w:t xml:space="preserve"> </w:t>
      </w:r>
      <w:del w:id="218" w:author="Carlson School Of Management" w:date="2011-04-19T20:17:00Z">
        <w:r w:rsidRPr="00C54AC4" w:rsidDel="006E7C44">
          <w:rPr>
            <w:rFonts w:ascii="Courier New" w:eastAsia="Times New Roman" w:hAnsi="Courier New" w:cs="Courier New"/>
            <w:sz w:val="20"/>
            <w:szCs w:val="20"/>
          </w:rPr>
          <w:delText>8.70    8.70    8.87</w:delText>
        </w:r>
      </w:del>
    </w:p>
    <w:p w14:paraId="21529320"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E2EFFD"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u w:val="single"/>
        </w:rPr>
        <w:t>HOUSEKEEPING</w:t>
      </w:r>
    </w:p>
    <w:p w14:paraId="581DB40C"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Housekeeping/Laundry &amp; Maintenance (810)    </w:t>
      </w:r>
      <w:ins w:id="219" w:author="Carlson School Of Management" w:date="2011-04-19T20:16:00Z">
        <w:r w:rsidR="006E7C44">
          <w:rPr>
            <w:rFonts w:ascii="Courier New" w:eastAsia="Times New Roman" w:hAnsi="Courier New" w:cs="Courier New"/>
            <w:sz w:val="20"/>
            <w:szCs w:val="20"/>
          </w:rPr>
          <w:t>9.83</w:t>
        </w:r>
      </w:ins>
      <w:ins w:id="220" w:author="Carlson School Of Management" w:date="2011-04-19T20:17:00Z">
        <w:r w:rsidR="006E7C44">
          <w:rPr>
            <w:rFonts w:ascii="Courier New" w:eastAsia="Times New Roman" w:hAnsi="Courier New" w:cs="Courier New"/>
            <w:sz w:val="20"/>
            <w:szCs w:val="20"/>
          </w:rPr>
          <w:t xml:space="preserve"> </w:t>
        </w:r>
      </w:ins>
      <w:del w:id="221" w:author="Carlson School Of Management" w:date="2011-04-19T20:17:00Z">
        <w:r w:rsidRPr="00C54AC4" w:rsidDel="006E7C44">
          <w:rPr>
            <w:rFonts w:ascii="Courier New" w:eastAsia="Times New Roman" w:hAnsi="Courier New" w:cs="Courier New"/>
            <w:sz w:val="20"/>
            <w:szCs w:val="20"/>
          </w:rPr>
          <w:delText>9.64    9.64    9.83</w:delText>
        </w:r>
      </w:del>
    </w:p>
    <w:p w14:paraId="06910302"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Storeroom Clerk (820)                       </w:t>
      </w:r>
      <w:ins w:id="222" w:author="Carlson School Of Management" w:date="2011-04-19T20:16:00Z">
        <w:r w:rsidR="006E7C44">
          <w:rPr>
            <w:rFonts w:ascii="Courier New" w:eastAsia="Times New Roman" w:hAnsi="Courier New" w:cs="Courier New"/>
            <w:sz w:val="20"/>
            <w:szCs w:val="20"/>
          </w:rPr>
          <w:t>9.</w:t>
        </w:r>
      </w:ins>
      <w:ins w:id="223" w:author="Carlson School Of Management" w:date="2011-04-19T20:17:00Z">
        <w:r w:rsidR="006E7C44">
          <w:rPr>
            <w:rFonts w:ascii="Courier New" w:eastAsia="Times New Roman" w:hAnsi="Courier New" w:cs="Courier New"/>
            <w:sz w:val="20"/>
            <w:szCs w:val="20"/>
          </w:rPr>
          <w:t xml:space="preserve">82 </w:t>
        </w:r>
      </w:ins>
      <w:del w:id="224" w:author="Carlson School Of Management" w:date="2011-04-19T20:17:00Z">
        <w:r w:rsidRPr="00C54AC4" w:rsidDel="006E7C44">
          <w:rPr>
            <w:rFonts w:ascii="Courier New" w:eastAsia="Times New Roman" w:hAnsi="Courier New" w:cs="Courier New"/>
            <w:sz w:val="20"/>
            <w:szCs w:val="20"/>
          </w:rPr>
          <w:delText>9.53    9.53    9.72</w:delText>
        </w:r>
      </w:del>
    </w:p>
    <w:p w14:paraId="042D249E"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Storeroom Helper (830)                      </w:t>
      </w:r>
      <w:ins w:id="225" w:author="Carlson School Of Management" w:date="2011-04-19T20:16:00Z">
        <w:r w:rsidR="006E7C44">
          <w:rPr>
            <w:rFonts w:ascii="Courier New" w:eastAsia="Times New Roman" w:hAnsi="Courier New" w:cs="Courier New"/>
            <w:sz w:val="20"/>
            <w:szCs w:val="20"/>
          </w:rPr>
          <w:t>9.62</w:t>
        </w:r>
      </w:ins>
      <w:ins w:id="226" w:author="Carlson School Of Management" w:date="2011-04-19T20:17:00Z">
        <w:r w:rsidR="006E7C44">
          <w:rPr>
            <w:rFonts w:ascii="Courier New" w:eastAsia="Times New Roman" w:hAnsi="Courier New" w:cs="Courier New"/>
            <w:sz w:val="20"/>
            <w:szCs w:val="20"/>
          </w:rPr>
          <w:t xml:space="preserve"> </w:t>
        </w:r>
      </w:ins>
      <w:del w:id="227" w:author="Carlson School Of Management" w:date="2011-04-19T20:17:00Z">
        <w:r w:rsidRPr="00C54AC4" w:rsidDel="006E7C44">
          <w:rPr>
            <w:rFonts w:ascii="Courier New" w:eastAsia="Times New Roman" w:hAnsi="Courier New" w:cs="Courier New"/>
            <w:sz w:val="20"/>
            <w:szCs w:val="20"/>
          </w:rPr>
          <w:delText>9.43    9.43    9.62</w:delText>
        </w:r>
      </w:del>
    </w:p>
    <w:p w14:paraId="52E2806A" w14:textId="77777777" w:rsidR="00C54AC4" w:rsidRPr="00C54AC4" w:rsidDel="006E7C4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28" w:author="Carlson School Of Management" w:date="2011-04-19T20:12:00Z"/>
          <w:rFonts w:ascii="Courier New" w:eastAsia="Times New Roman" w:hAnsi="Courier New" w:cs="Courier New"/>
          <w:sz w:val="20"/>
          <w:szCs w:val="20"/>
        </w:rPr>
      </w:pPr>
      <w:del w:id="229" w:author="Carlson School Of Management" w:date="2011-04-19T20:12:00Z">
        <w:r w:rsidRPr="00C54AC4" w:rsidDel="006E7C44">
          <w:rPr>
            <w:rFonts w:ascii="Courier New" w:eastAsia="Times New Roman" w:hAnsi="Courier New" w:cs="Courier New"/>
            <w:sz w:val="20"/>
            <w:szCs w:val="20"/>
          </w:rPr>
          <w:delText>Linen Room (840)                            9.33    9.33    9.52</w:delText>
        </w:r>
      </w:del>
    </w:p>
    <w:p w14:paraId="56653321" w14:textId="77777777" w:rsidR="00C54AC4" w:rsidRPr="00C54AC4" w:rsidDel="006E7C4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30" w:author="Carlson School Of Management" w:date="2011-04-19T20:12:00Z"/>
          <w:rFonts w:ascii="Courier New" w:eastAsia="Times New Roman" w:hAnsi="Courier New" w:cs="Courier New"/>
          <w:sz w:val="20"/>
          <w:szCs w:val="20"/>
        </w:rPr>
      </w:pPr>
      <w:del w:id="231" w:author="Carlson School Of Management" w:date="2011-04-19T20:12:00Z">
        <w:r w:rsidRPr="00C54AC4" w:rsidDel="006E7C44">
          <w:rPr>
            <w:rFonts w:ascii="Courier New" w:eastAsia="Times New Roman" w:hAnsi="Courier New" w:cs="Courier New"/>
            <w:sz w:val="20"/>
            <w:szCs w:val="20"/>
          </w:rPr>
          <w:delText>Linen Garment Repair (850)                  9.47    9.47    9.66</w:delText>
        </w:r>
      </w:del>
    </w:p>
    <w:p w14:paraId="036763EA"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70C334"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FD6865" w14:textId="77777777" w:rsidR="00C54AC4" w:rsidRDefault="00C54AC4">
      <w:pPr>
        <w:spacing w:after="0" w:line="240" w:lineRule="auto"/>
        <w:rPr>
          <w:rFonts w:ascii="Times New Roman" w:eastAsia="Times New Roman" w:hAnsi="Times New Roman"/>
          <w:sz w:val="24"/>
          <w:szCs w:val="24"/>
        </w:rPr>
      </w:pPr>
      <w:r>
        <w:rPr>
          <w:rFonts w:ascii="Times New Roman" w:eastAsia="Times New Roman" w:hAnsi="Times New Roman"/>
          <w:sz w:val="24"/>
          <w:szCs w:val="24"/>
        </w:rPr>
        <w:br w:type="page"/>
      </w:r>
    </w:p>
    <w:p w14:paraId="449AE7F9" w14:textId="77777777" w:rsidR="00C54AC4" w:rsidRPr="00C54AC4" w:rsidRDefault="0098674E" w:rsidP="00C54AC4">
      <w:pPr>
        <w:spacing w:after="0" w:line="240" w:lineRule="auto"/>
        <w:rPr>
          <w:rFonts w:ascii="Times New Roman" w:eastAsia="Times New Roman" w:hAnsi="Times New Roman"/>
          <w:sz w:val="24"/>
          <w:szCs w:val="24"/>
        </w:rPr>
      </w:pPr>
      <w:r>
        <w:rPr>
          <w:rFonts w:ascii="Times New Roman" w:eastAsia="Times New Roman" w:hAnsi="Times New Roman"/>
          <w:sz w:val="24"/>
          <w:szCs w:val="24"/>
        </w:rPr>
        <w:lastRenderedPageBreak/>
        <w:pict w14:anchorId="019D74A7">
          <v:rect id="_x0000_i1026" style="width:0;height:1.5pt" o:hralign="center" o:hrstd="t" o:hr="t" fillcolor="#aca899" stroked="f"/>
        </w:pict>
      </w:r>
    </w:p>
    <w:p w14:paraId="05C209E9"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232" w:name="Part26"/>
      <w:r w:rsidRPr="00C54AC4">
        <w:rPr>
          <w:rFonts w:ascii="Times New Roman" w:eastAsia="Times New Roman" w:hAnsi="Times New Roman"/>
          <w:sz w:val="24"/>
          <w:szCs w:val="24"/>
        </w:rPr>
        <w:t>APPENDIX B</w:t>
      </w:r>
      <w:bookmarkEnd w:id="232"/>
    </w:p>
    <w:p w14:paraId="0002E9F1"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SENIORITY CLASSIFICATIONS</w:t>
      </w:r>
    </w:p>
    <w:p w14:paraId="0AD5822B"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1. Bell Captain</w:t>
      </w:r>
    </w:p>
    <w:p w14:paraId="3BEF6744"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2. Bellstand</w:t>
      </w:r>
    </w:p>
    <w:p w14:paraId="6A59737D"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3. Door Attendants</w:t>
      </w:r>
    </w:p>
    <w:p w14:paraId="04B076B4"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4. Housekeeping Services (includes room cleaners, housepersons, lobby cleaners, linen room, linen/garment repair)</w:t>
      </w:r>
    </w:p>
    <w:p w14:paraId="00C68746" w14:textId="77777777" w:rsidR="00C54AC4" w:rsidRPr="00C54AC4" w:rsidDel="000B0FE1" w:rsidRDefault="00C54AC4" w:rsidP="00C54AC4">
      <w:pPr>
        <w:spacing w:after="0" w:line="240" w:lineRule="auto"/>
        <w:rPr>
          <w:del w:id="233" w:author="Carlson School Of Management" w:date="2011-04-19T20:21:00Z"/>
          <w:rFonts w:ascii="Times New Roman" w:eastAsia="Times New Roman" w:hAnsi="Times New Roman"/>
          <w:sz w:val="24"/>
          <w:szCs w:val="24"/>
        </w:rPr>
      </w:pPr>
      <w:del w:id="234" w:author="Carlson School Of Management" w:date="2011-04-19T20:21:00Z">
        <w:r w:rsidRPr="00C54AC4" w:rsidDel="000B0FE1">
          <w:rPr>
            <w:rFonts w:ascii="Times New Roman" w:eastAsia="Times New Roman" w:hAnsi="Times New Roman"/>
            <w:sz w:val="24"/>
            <w:szCs w:val="24"/>
          </w:rPr>
          <w:delText>5. Lead Linen Employees</w:delText>
        </w:r>
      </w:del>
    </w:p>
    <w:p w14:paraId="5B403E87"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6. Kitchen Utility (includes silver polishers, dishwashers, glass washers, pot washers, steam table servers, runners, night cleaners - kitchen, restaurant and bars, stewards, uniform custodians)</w:t>
      </w:r>
    </w:p>
    <w:p w14:paraId="4AABA06D"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7. Storeroom Clerks and Helpers</w:t>
      </w:r>
    </w:p>
    <w:p w14:paraId="353663AB"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8. Bartenders (includes front bar and service bar)</w:t>
      </w:r>
    </w:p>
    <w:p w14:paraId="029A6A72"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9. Bar Assistants/Helpers</w:t>
      </w:r>
    </w:p>
    <w:p w14:paraId="78F24A4A"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10. Cocktail Waitpersons</w:t>
      </w:r>
    </w:p>
    <w:p w14:paraId="0218DF8B"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11. Skilled Cooks*</w:t>
      </w:r>
    </w:p>
    <w:p w14:paraId="0F4475D8"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12. Line Cooks*, Fry Cooks (includes Head Fry Cook)</w:t>
      </w:r>
    </w:p>
    <w:p w14:paraId="5069A89A"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13. Utility Cooks, Combination Counter-Fry, Head Pantry and Pantry</w:t>
      </w:r>
    </w:p>
    <w:p w14:paraId="0075F138"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14. Baker</w:t>
      </w:r>
    </w:p>
    <w:p w14:paraId="47B39995"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15. Hostesses/Hosts</w:t>
      </w:r>
    </w:p>
    <w:p w14:paraId="5017B15C"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16. Cashier</w:t>
      </w:r>
    </w:p>
    <w:p w14:paraId="37FBFF9F"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17. Ala Carte Waitpersons</w:t>
      </w:r>
    </w:p>
    <w:p w14:paraId="598A5180"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18. Ala Carte Buspersons</w:t>
      </w:r>
    </w:p>
    <w:p w14:paraId="2A657411"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19. Banquet Setup, Convention Services</w:t>
      </w:r>
    </w:p>
    <w:p w14:paraId="11227E7B"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20. Banquet Waitpersons </w:t>
      </w:r>
    </w:p>
    <w:p w14:paraId="735AE10A"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21. Banquet Bartenders</w:t>
      </w:r>
    </w:p>
    <w:p w14:paraId="00782ADB"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22. Banquet Buspersons</w:t>
      </w:r>
    </w:p>
    <w:p w14:paraId="1D10CE88"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23. Maintenance</w:t>
      </w:r>
    </w:p>
    <w:p w14:paraId="28CFE903"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24. Laundry</w:t>
      </w:r>
    </w:p>
    <w:p w14:paraId="4B2AE082"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In the event of a layoff in these cook classifications, the laid-off employee(s) shall have the opportunity to exercise his/her establishment seniority to bid into a lesser skilled classification at the hourly pay rate of the new classification.</w:t>
      </w:r>
    </w:p>
    <w:p w14:paraId="46F3B733" w14:textId="77777777" w:rsidR="00C54AC4" w:rsidRDefault="00C54AC4" w:rsidP="00C54AC4">
      <w:pPr>
        <w:spacing w:after="0" w:line="240" w:lineRule="auto"/>
        <w:rPr>
          <w:rFonts w:ascii="Times New Roman" w:eastAsia="Times New Roman" w:hAnsi="Times New Roman"/>
          <w:sz w:val="24"/>
          <w:szCs w:val="24"/>
        </w:rPr>
      </w:pPr>
      <w:r>
        <w:rPr>
          <w:rFonts w:ascii="Times New Roman" w:eastAsia="Times New Roman" w:hAnsi="Times New Roman"/>
          <w:sz w:val="24"/>
          <w:szCs w:val="24"/>
        </w:rPr>
        <w:br w:type="page"/>
      </w:r>
    </w:p>
    <w:p w14:paraId="0EC80B21" w14:textId="77777777" w:rsidR="00C54AC4" w:rsidRPr="00C54AC4" w:rsidRDefault="0098674E" w:rsidP="00C54AC4">
      <w:pPr>
        <w:spacing w:after="0" w:line="240" w:lineRule="auto"/>
        <w:rPr>
          <w:rFonts w:ascii="Times New Roman" w:eastAsia="Times New Roman" w:hAnsi="Times New Roman"/>
          <w:sz w:val="24"/>
          <w:szCs w:val="24"/>
        </w:rPr>
      </w:pPr>
      <w:r>
        <w:rPr>
          <w:rFonts w:ascii="Times New Roman" w:eastAsia="Times New Roman" w:hAnsi="Times New Roman"/>
          <w:sz w:val="24"/>
          <w:szCs w:val="24"/>
        </w:rPr>
        <w:lastRenderedPageBreak/>
        <w:pict w14:anchorId="1090DA2D">
          <v:rect id="_x0000_i1027" style="width:0;height:1.5pt" o:hralign="center" o:hrstd="t" o:hr="t" fillcolor="#aca899" stroked="f"/>
        </w:pict>
      </w:r>
    </w:p>
    <w:p w14:paraId="2B5F9E2C" w14:textId="77777777" w:rsidR="00C54AC4" w:rsidRPr="00C54AC4" w:rsidRDefault="00C54AC4" w:rsidP="00C54AC4">
      <w:pPr>
        <w:spacing w:after="0" w:line="240" w:lineRule="auto"/>
        <w:jc w:val="center"/>
        <w:rPr>
          <w:rFonts w:ascii="Times New Roman" w:eastAsia="Times New Roman" w:hAnsi="Times New Roman"/>
          <w:sz w:val="24"/>
          <w:szCs w:val="24"/>
        </w:rPr>
      </w:pPr>
      <w:bookmarkStart w:id="235" w:name="Part27"/>
      <w:r w:rsidRPr="00C54AC4">
        <w:rPr>
          <w:rFonts w:ascii="Times New Roman" w:eastAsia="Times New Roman" w:hAnsi="Times New Roman"/>
          <w:sz w:val="24"/>
          <w:szCs w:val="24"/>
        </w:rPr>
        <w:t>APPENDIX C</w:t>
      </w:r>
      <w:bookmarkEnd w:id="235"/>
    </w:p>
    <w:p w14:paraId="0E43C5C5" w14:textId="77777777"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HEALTH AND WELFARE SCHEDULE OF BENEFITS</w:t>
      </w:r>
    </w:p>
    <w:p w14:paraId="5906CA7E"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ELIGIBILITY OF BENEFITS:</w:t>
      </w:r>
    </w:p>
    <w:p w14:paraId="749318E4" w14:textId="77777777" w:rsid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Eligible employees include all employees working a minimum of 75 hours per month or 5 days per week and have completed ninety (90) days of employment.</w:t>
      </w:r>
    </w:p>
    <w:p w14:paraId="4A2EC9DB" w14:textId="77777777" w:rsidR="00C54AC4" w:rsidRPr="00C54AC4" w:rsidRDefault="00C54AC4" w:rsidP="00C54AC4">
      <w:pPr>
        <w:spacing w:after="0" w:line="240" w:lineRule="auto"/>
        <w:rPr>
          <w:rFonts w:ascii="Times New Roman" w:eastAsia="Times New Roman" w:hAnsi="Times New Roman"/>
          <w:sz w:val="24"/>
          <w:szCs w:val="24"/>
        </w:rPr>
      </w:pPr>
    </w:p>
    <w:p w14:paraId="0002A71C" w14:textId="77777777"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BENEFITS:</w:t>
      </w:r>
    </w:p>
    <w:p w14:paraId="00D19AC4"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I.Health Insurance ($300 Deductible Single Coverage)</w:t>
      </w:r>
    </w:p>
    <w:p w14:paraId="042B1086"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25924A"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                                                        </w:t>
      </w:r>
      <w:r w:rsidRPr="00C54AC4">
        <w:rPr>
          <w:rFonts w:ascii="Courier New" w:eastAsia="Times New Roman" w:hAnsi="Courier New" w:cs="Courier New"/>
          <w:sz w:val="20"/>
          <w:szCs w:val="20"/>
          <w:u w:val="single"/>
        </w:rPr>
        <w:t>Insurance Covers</w:t>
      </w:r>
    </w:p>
    <w:p w14:paraId="5369C9D6"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Inpatient Hospital Expenses                             80% of expenses</w:t>
      </w:r>
    </w:p>
    <w:p w14:paraId="1C70EF43"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                                        (100% after employee pays $1,700)</w:t>
      </w:r>
    </w:p>
    <w:p w14:paraId="33979516"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3F4C3A"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Outpatient Medical Care                                 80% of expenses</w:t>
      </w:r>
    </w:p>
    <w:p w14:paraId="6C5C21BD" w14:textId="77777777" w:rsid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87333E" w14:textId="77777777" w:rsid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Preventive Health Care (includes eye exams)    </w:t>
      </w:r>
      <w:r>
        <w:rPr>
          <w:rFonts w:ascii="Courier New" w:eastAsia="Times New Roman" w:hAnsi="Courier New" w:cs="Courier New"/>
          <w:sz w:val="20"/>
          <w:szCs w:val="20"/>
        </w:rPr>
        <w:t xml:space="preserve">         </w:t>
      </w:r>
      <w:r w:rsidRPr="00C54AC4">
        <w:rPr>
          <w:rFonts w:ascii="Courier New" w:eastAsia="Times New Roman" w:hAnsi="Courier New" w:cs="Courier New"/>
          <w:sz w:val="20"/>
          <w:szCs w:val="20"/>
        </w:rPr>
        <w:t xml:space="preserve">100% of expenses </w:t>
      </w:r>
    </w:p>
    <w:p w14:paraId="4EC5946F"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rsidRPr="00C54AC4">
        <w:rPr>
          <w:rFonts w:ascii="Courier New" w:eastAsia="Times New Roman" w:hAnsi="Courier New" w:cs="Courier New"/>
          <w:sz w:val="20"/>
          <w:szCs w:val="20"/>
        </w:rPr>
        <w:t xml:space="preserve">after </w:t>
      </w:r>
      <w:del w:id="236" w:author="Carlson School Of Management" w:date="2011-04-19T20:23:00Z">
        <w:r w:rsidRPr="00C54AC4" w:rsidDel="000B0FE1">
          <w:rPr>
            <w:rFonts w:ascii="Courier New" w:eastAsia="Times New Roman" w:hAnsi="Courier New" w:cs="Courier New"/>
            <w:sz w:val="20"/>
            <w:szCs w:val="20"/>
          </w:rPr>
          <w:delText>$15</w:delText>
        </w:r>
      </w:del>
      <w:ins w:id="237" w:author="Carlson School Of Management" w:date="2011-04-19T20:23:00Z">
        <w:r w:rsidR="000B0FE1">
          <w:rPr>
            <w:rFonts w:ascii="Courier New" w:eastAsia="Times New Roman" w:hAnsi="Courier New" w:cs="Courier New"/>
            <w:sz w:val="20"/>
            <w:szCs w:val="20"/>
          </w:rPr>
          <w:t xml:space="preserve"> $10</w:t>
        </w:r>
      </w:ins>
      <w:r w:rsidRPr="00C54AC4">
        <w:rPr>
          <w:rFonts w:ascii="Courier New" w:eastAsia="Times New Roman" w:hAnsi="Courier New" w:cs="Courier New"/>
          <w:sz w:val="20"/>
          <w:szCs w:val="20"/>
        </w:rPr>
        <w:t xml:space="preserve"> co-pay per visit</w:t>
      </w:r>
    </w:p>
    <w:p w14:paraId="0CDC4809"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C42F59"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Maternity Health Care                                   80% of expenses</w:t>
      </w:r>
    </w:p>
    <w:p w14:paraId="76595E5E"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 (includes prenatal exams and delivery)</w:t>
      </w:r>
    </w:p>
    <w:p w14:paraId="5D8631DC"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33AC8D"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Eye Glasses and Contact Lenses                           </w:t>
      </w:r>
      <w:ins w:id="238" w:author="Carlson School Of Management" w:date="2011-04-19T20:22:00Z">
        <w:r w:rsidR="000B0FE1">
          <w:rPr>
            <w:rFonts w:ascii="Courier New" w:eastAsia="Times New Roman" w:hAnsi="Courier New" w:cs="Courier New"/>
            <w:sz w:val="20"/>
            <w:szCs w:val="20"/>
          </w:rPr>
          <w:t>80% Coverage</w:t>
        </w:r>
      </w:ins>
      <w:r w:rsidRPr="00C54AC4">
        <w:rPr>
          <w:rFonts w:ascii="Courier New" w:eastAsia="Times New Roman" w:hAnsi="Courier New" w:cs="Courier New"/>
          <w:sz w:val="20"/>
          <w:szCs w:val="20"/>
        </w:rPr>
        <w:t xml:space="preserve"> </w:t>
      </w:r>
      <w:del w:id="239" w:author="Carlson School Of Management" w:date="2011-04-19T20:22:00Z">
        <w:r w:rsidRPr="00C54AC4" w:rsidDel="000B0FE1">
          <w:rPr>
            <w:rFonts w:ascii="Courier New" w:eastAsia="Times New Roman" w:hAnsi="Courier New" w:cs="Courier New"/>
            <w:sz w:val="20"/>
            <w:szCs w:val="20"/>
          </w:rPr>
          <w:delText>No Coverage</w:delText>
        </w:r>
      </w:del>
    </w:p>
    <w:p w14:paraId="596F58B7"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AB46DD" w14:textId="77777777" w:rsid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0" w:author="Carlson School Of Management" w:date="2011-04-19T20:23:00Z"/>
          <w:rFonts w:ascii="Courier New" w:eastAsia="Times New Roman" w:hAnsi="Courier New" w:cs="Courier New"/>
          <w:sz w:val="20"/>
          <w:szCs w:val="20"/>
        </w:rPr>
      </w:pPr>
      <w:r w:rsidRPr="00C54AC4">
        <w:rPr>
          <w:rFonts w:ascii="Courier New" w:eastAsia="Times New Roman" w:hAnsi="Courier New" w:cs="Courier New"/>
          <w:sz w:val="20"/>
          <w:szCs w:val="20"/>
        </w:rPr>
        <w:t xml:space="preserve">Prescription Drugs                                       </w:t>
      </w:r>
      <w:ins w:id="241" w:author="Carlson School Of Management" w:date="2011-04-19T20:22:00Z">
        <w:r w:rsidR="000B0FE1">
          <w:rPr>
            <w:rFonts w:ascii="Courier New" w:eastAsia="Times New Roman" w:hAnsi="Courier New" w:cs="Courier New"/>
            <w:sz w:val="20"/>
            <w:szCs w:val="20"/>
          </w:rPr>
          <w:t>80% Coverage</w:t>
        </w:r>
      </w:ins>
      <w:r w:rsidRPr="00C54AC4">
        <w:rPr>
          <w:rFonts w:ascii="Courier New" w:eastAsia="Times New Roman" w:hAnsi="Courier New" w:cs="Courier New"/>
          <w:sz w:val="20"/>
          <w:szCs w:val="20"/>
        </w:rPr>
        <w:t xml:space="preserve"> </w:t>
      </w:r>
      <w:del w:id="242" w:author="Carlson School Of Management" w:date="2011-04-19T20:22:00Z">
        <w:r w:rsidRPr="00C54AC4" w:rsidDel="000B0FE1">
          <w:rPr>
            <w:rFonts w:ascii="Courier New" w:eastAsia="Times New Roman" w:hAnsi="Courier New" w:cs="Courier New"/>
            <w:sz w:val="20"/>
            <w:szCs w:val="20"/>
          </w:rPr>
          <w:delText>No Coverage</w:delText>
        </w:r>
      </w:del>
    </w:p>
    <w:p w14:paraId="08CA611C" w14:textId="77777777" w:rsidR="000B0FE1" w:rsidRDefault="000B0FE1"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3" w:author="Carlson School Of Management" w:date="2011-04-19T20:23:00Z"/>
          <w:rFonts w:ascii="Courier New" w:eastAsia="Times New Roman" w:hAnsi="Courier New" w:cs="Courier New"/>
          <w:sz w:val="20"/>
          <w:szCs w:val="20"/>
        </w:rPr>
      </w:pPr>
    </w:p>
    <w:p w14:paraId="56FC13F6" w14:textId="77777777" w:rsidR="000B0FE1" w:rsidRPr="00C54AC4" w:rsidRDefault="000B0FE1"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ins w:id="244" w:author="Carlson School Of Management" w:date="2011-04-19T20:23:00Z">
        <w:r>
          <w:rPr>
            <w:rFonts w:ascii="Courier New" w:eastAsia="Times New Roman" w:hAnsi="Courier New" w:cs="Courier New"/>
            <w:sz w:val="20"/>
            <w:szCs w:val="20"/>
          </w:rPr>
          <w:t>Dental</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80% Coverage</w:t>
        </w:r>
      </w:ins>
    </w:p>
    <w:p w14:paraId="1F96A554"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513CA3"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Annual Out-of-Pocket Maximums                        $4,000 per individual</w:t>
      </w:r>
    </w:p>
    <w:p w14:paraId="54903119"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B87DE6"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C2B705"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II. Life Insurance                                          $5000.00</w:t>
      </w:r>
    </w:p>
    <w:p w14:paraId="12F42C30"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4FDA18"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    Accidental Death and Dismemberment                       5000.00</w:t>
      </w:r>
    </w:p>
    <w:p w14:paraId="5E6EAE72"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27428D"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30EDB9"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III. Accident and Sickness Disability (weekly benefit)</w:t>
      </w:r>
    </w:p>
    <w:p w14:paraId="281C8529"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     (1st day of hospitalization, 1st day of accident,</w:t>
      </w:r>
    </w:p>
    <w:p w14:paraId="692D3D26"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     8th day sickness to a maximum of 13 weeks)          Up To $ 120.00</w:t>
      </w:r>
    </w:p>
    <w:p w14:paraId="078FD10C"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535E9A" w14:textId="77777777" w:rsidR="000B0FE1"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5" w:author="Carlson School Of Management" w:date="2011-04-19T20:25:00Z"/>
          <w:rFonts w:ascii="Courier New" w:eastAsia="Times New Roman" w:hAnsi="Courier New" w:cs="Courier New"/>
          <w:sz w:val="20"/>
          <w:szCs w:val="20"/>
        </w:rPr>
      </w:pPr>
      <w:r w:rsidRPr="00C54AC4">
        <w:rPr>
          <w:rFonts w:ascii="Courier New" w:eastAsia="Times New Roman" w:hAnsi="Courier New" w:cs="Courier New"/>
          <w:sz w:val="20"/>
          <w:szCs w:val="20"/>
        </w:rPr>
        <w:t>IV.</w:t>
      </w:r>
      <w:r>
        <w:rPr>
          <w:rFonts w:ascii="Courier New" w:eastAsia="Times New Roman" w:hAnsi="Courier New" w:cs="Courier New"/>
          <w:sz w:val="20"/>
          <w:szCs w:val="20"/>
        </w:rPr>
        <w:t xml:space="preserve"> </w:t>
      </w:r>
      <w:r w:rsidRPr="00C54AC4">
        <w:rPr>
          <w:rFonts w:ascii="Courier New" w:eastAsia="Times New Roman" w:hAnsi="Courier New" w:cs="Courier New"/>
          <w:sz w:val="20"/>
          <w:szCs w:val="20"/>
        </w:rPr>
        <w:t>Family Coverage Allowance: The Fund will reimburse an amount up to $250.00 per</w:t>
      </w:r>
      <w:r>
        <w:rPr>
          <w:rFonts w:ascii="Courier New" w:eastAsia="Times New Roman" w:hAnsi="Courier New" w:cs="Courier New"/>
          <w:sz w:val="20"/>
          <w:szCs w:val="20"/>
        </w:rPr>
        <w:t xml:space="preserve"> </w:t>
      </w:r>
      <w:r w:rsidRPr="00C54AC4">
        <w:rPr>
          <w:rFonts w:ascii="Courier New" w:eastAsia="Times New Roman" w:hAnsi="Courier New" w:cs="Courier New"/>
          <w:sz w:val="20"/>
          <w:szCs w:val="20"/>
        </w:rPr>
        <w:t>month per eligible employee participant for the purchase of family coverage.</w:t>
      </w:r>
      <w:r>
        <w:rPr>
          <w:rFonts w:ascii="Courier New" w:eastAsia="Times New Roman" w:hAnsi="Courier New" w:cs="Courier New"/>
          <w:sz w:val="20"/>
          <w:szCs w:val="20"/>
        </w:rPr>
        <w:t xml:space="preserve"> </w:t>
      </w:r>
      <w:r w:rsidRPr="00C54AC4">
        <w:rPr>
          <w:rFonts w:ascii="Courier New" w:eastAsia="Times New Roman" w:hAnsi="Courier New" w:cs="Courier New"/>
          <w:sz w:val="20"/>
          <w:szCs w:val="20"/>
        </w:rPr>
        <w:t>Employees should contact the Trust Fund office for further information.</w:t>
      </w:r>
    </w:p>
    <w:p w14:paraId="2060F7FD" w14:textId="77777777" w:rsidR="000B0FE1" w:rsidRDefault="000B0FE1"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6" w:author="Carlson School Of Management" w:date="2011-04-19T20:25:00Z"/>
          <w:rFonts w:ascii="Courier New" w:eastAsia="Times New Roman" w:hAnsi="Courier New" w:cs="Courier New"/>
          <w:sz w:val="20"/>
          <w:szCs w:val="20"/>
        </w:rPr>
      </w:pPr>
    </w:p>
    <w:p w14:paraId="431667AC" w14:textId="77777777" w:rsidR="00C54AC4" w:rsidRPr="00C54AC4" w:rsidRDefault="000B0FE1"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ins w:id="247" w:author="Carlson School Of Management" w:date="2011-04-19T20:25:00Z">
        <w:r>
          <w:rPr>
            <w:rFonts w:ascii="Courier New" w:eastAsia="Times New Roman" w:hAnsi="Courier New" w:cs="Courier New"/>
            <w:sz w:val="20"/>
            <w:szCs w:val="20"/>
          </w:rPr>
          <w:t>V. Employer will cover Employee dependent(s) at no cost to the Employee.</w:t>
        </w:r>
      </w:ins>
      <w:del w:id="248" w:author="Carlson School Of Management" w:date="2011-04-19T20:25:00Z">
        <w:r w:rsidR="00C54AC4" w:rsidRPr="00C54AC4" w:rsidDel="000B0FE1">
          <w:rPr>
            <w:rFonts w:ascii="Courier New" w:eastAsia="Times New Roman" w:hAnsi="Courier New" w:cs="Courier New"/>
            <w:sz w:val="20"/>
            <w:szCs w:val="20"/>
          </w:rPr>
          <w:delText xml:space="preserve"> </w:delText>
        </w:r>
      </w:del>
    </w:p>
    <w:p w14:paraId="4D940541" w14:textId="77777777"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9A6B4D" w14:textId="77777777" w:rsidR="004C2914" w:rsidRPr="00496837" w:rsidRDefault="004C2914" w:rsidP="00C54AC4">
      <w:pPr>
        <w:spacing w:after="0" w:line="240" w:lineRule="auto"/>
        <w:jc w:val="center"/>
        <w:rPr>
          <w:rFonts w:ascii="Courier New" w:eastAsia="Times New Roman" w:hAnsi="Courier New" w:cs="Courier New"/>
          <w:sz w:val="20"/>
          <w:szCs w:val="20"/>
        </w:rPr>
      </w:pPr>
    </w:p>
    <w:sectPr w:rsidR="004C2914" w:rsidRPr="00496837" w:rsidSect="00323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837"/>
    <w:rsid w:val="00044CE7"/>
    <w:rsid w:val="00067793"/>
    <w:rsid w:val="00093CB6"/>
    <w:rsid w:val="000B0FE1"/>
    <w:rsid w:val="000C3E15"/>
    <w:rsid w:val="001034C4"/>
    <w:rsid w:val="001532C2"/>
    <w:rsid w:val="00210DE4"/>
    <w:rsid w:val="00315CA5"/>
    <w:rsid w:val="003226F9"/>
    <w:rsid w:val="003236C5"/>
    <w:rsid w:val="003736FC"/>
    <w:rsid w:val="00470FD3"/>
    <w:rsid w:val="00496837"/>
    <w:rsid w:val="004C2914"/>
    <w:rsid w:val="004C68FA"/>
    <w:rsid w:val="005900C7"/>
    <w:rsid w:val="006147C1"/>
    <w:rsid w:val="00615D62"/>
    <w:rsid w:val="006B251B"/>
    <w:rsid w:val="006E65A1"/>
    <w:rsid w:val="006E7C44"/>
    <w:rsid w:val="00786644"/>
    <w:rsid w:val="007E11AE"/>
    <w:rsid w:val="00846B66"/>
    <w:rsid w:val="00860D5B"/>
    <w:rsid w:val="0098674E"/>
    <w:rsid w:val="009F4541"/>
    <w:rsid w:val="00A27FB6"/>
    <w:rsid w:val="00A34B10"/>
    <w:rsid w:val="00AC4C84"/>
    <w:rsid w:val="00B1477C"/>
    <w:rsid w:val="00BC62AF"/>
    <w:rsid w:val="00BF5BF6"/>
    <w:rsid w:val="00C54AC4"/>
    <w:rsid w:val="00D06E8F"/>
    <w:rsid w:val="00D67682"/>
    <w:rsid w:val="00DC0BA6"/>
    <w:rsid w:val="00DC2823"/>
    <w:rsid w:val="00E0181C"/>
    <w:rsid w:val="00E0429A"/>
    <w:rsid w:val="00E073A2"/>
    <w:rsid w:val="00E16976"/>
    <w:rsid w:val="00E275E0"/>
    <w:rsid w:val="00E42A9C"/>
    <w:rsid w:val="00EC3347"/>
    <w:rsid w:val="00ED67AC"/>
    <w:rsid w:val="00F8632C"/>
    <w:rsid w:val="00FA2229"/>
    <w:rsid w:val="00FE6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6D9B6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6C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683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496837"/>
    <w:rPr>
      <w:color w:val="0000FF"/>
      <w:u w:val="single"/>
    </w:rPr>
  </w:style>
  <w:style w:type="paragraph" w:styleId="HTMLPreformatted">
    <w:name w:val="HTML Preformatted"/>
    <w:basedOn w:val="Normal"/>
    <w:link w:val="HTMLPreformattedChar"/>
    <w:uiPriority w:val="99"/>
    <w:semiHidden/>
    <w:unhideWhenUsed/>
    <w:rsid w:val="0049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83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96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837"/>
    <w:rPr>
      <w:rFonts w:ascii="Tahoma" w:hAnsi="Tahoma" w:cs="Tahoma"/>
      <w:sz w:val="16"/>
      <w:szCs w:val="16"/>
    </w:rPr>
  </w:style>
  <w:style w:type="character" w:styleId="FollowedHyperlink">
    <w:name w:val="FollowedHyperlink"/>
    <w:basedOn w:val="DefaultParagraphFont"/>
    <w:uiPriority w:val="99"/>
    <w:semiHidden/>
    <w:unhideWhenUsed/>
    <w:rsid w:val="00C54AC4"/>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6C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683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496837"/>
    <w:rPr>
      <w:color w:val="0000FF"/>
      <w:u w:val="single"/>
    </w:rPr>
  </w:style>
  <w:style w:type="paragraph" w:styleId="HTMLPreformatted">
    <w:name w:val="HTML Preformatted"/>
    <w:basedOn w:val="Normal"/>
    <w:link w:val="HTMLPreformattedChar"/>
    <w:uiPriority w:val="99"/>
    <w:semiHidden/>
    <w:unhideWhenUsed/>
    <w:rsid w:val="0049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83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96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837"/>
    <w:rPr>
      <w:rFonts w:ascii="Tahoma" w:hAnsi="Tahoma" w:cs="Tahoma"/>
      <w:sz w:val="16"/>
      <w:szCs w:val="16"/>
    </w:rPr>
  </w:style>
  <w:style w:type="character" w:styleId="FollowedHyperlink">
    <w:name w:val="FollowedHyperlink"/>
    <w:basedOn w:val="DefaultParagraphFont"/>
    <w:uiPriority w:val="99"/>
    <w:semiHidden/>
    <w:unhideWhenUsed/>
    <w:rsid w:val="00C54AC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80451">
      <w:bodyDiv w:val="1"/>
      <w:marLeft w:val="0"/>
      <w:marRight w:val="0"/>
      <w:marTop w:val="0"/>
      <w:marBottom w:val="0"/>
      <w:divBdr>
        <w:top w:val="none" w:sz="0" w:space="0" w:color="auto"/>
        <w:left w:val="none" w:sz="0" w:space="0" w:color="auto"/>
        <w:bottom w:val="none" w:sz="0" w:space="0" w:color="auto"/>
        <w:right w:val="none" w:sz="0" w:space="0" w:color="auto"/>
      </w:divBdr>
    </w:div>
    <w:div w:id="181497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legacy-irc.csom.umn.edu/faculty/jbudd/zinnia11nd/h56_contract.htm" TargetMode="External"/><Relationship Id="rId21" Type="http://schemas.openxmlformats.org/officeDocument/2006/relationships/hyperlink" Target="http://www.legacy-irc.csom.umn.edu/faculty/jbudd/zinnia11nd/h56_contract.htm" TargetMode="External"/><Relationship Id="rId22" Type="http://schemas.openxmlformats.org/officeDocument/2006/relationships/hyperlink" Target="http://www.legacy-irc.csom.umn.edu/faculty/jbudd/zinnia11nd/h56_contract.htm" TargetMode="External"/><Relationship Id="rId23" Type="http://schemas.openxmlformats.org/officeDocument/2006/relationships/hyperlink" Target="http://www.legacy-irc.csom.umn.edu/faculty/jbudd/zinnia11nd/h56_contract.htm" TargetMode="External"/><Relationship Id="rId24" Type="http://schemas.openxmlformats.org/officeDocument/2006/relationships/hyperlink" Target="http://www.legacy-irc.csom.umn.edu/faculty/jbudd/zinnia11nd/h56_contract.htm" TargetMode="External"/><Relationship Id="rId25" Type="http://schemas.openxmlformats.org/officeDocument/2006/relationships/hyperlink" Target="http://www.legacy-irc.csom.umn.edu/faculty/jbudd/zinnia11nd/h56_contract.htm" TargetMode="External"/><Relationship Id="rId26" Type="http://schemas.openxmlformats.org/officeDocument/2006/relationships/hyperlink" Target="http://www.legacy-irc.csom.umn.edu/faculty/jbudd/zinnia11nd/h56_contract.htm" TargetMode="External"/><Relationship Id="rId27" Type="http://schemas.openxmlformats.org/officeDocument/2006/relationships/hyperlink" Target="http://www.legacy-irc.csom.umn.edu/faculty/jbudd/zinnia11nd/h56_contract.htm" TargetMode="External"/><Relationship Id="rId28" Type="http://schemas.openxmlformats.org/officeDocument/2006/relationships/hyperlink" Target="http://www.legacy-irc.csom.umn.edu/faculty/jbudd/zinnia11nd/h56_contract.htm" TargetMode="External"/><Relationship Id="rId29" Type="http://schemas.openxmlformats.org/officeDocument/2006/relationships/hyperlink" Target="http://www.legacy-irc.csom.umn.edu/faculty/jbudd/zinnia11nd/h56_contract.htm"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egacy-irc.csom.umn.edu/faculty/jbudd/zinnia11nd/h56_contract.htm" TargetMode="External"/><Relationship Id="rId30" Type="http://schemas.openxmlformats.org/officeDocument/2006/relationships/hyperlink" Target="http://www.legacy-irc.csom.umn.edu/faculty/jbudd/zinnia11nd/h56_contract.htm" TargetMode="External"/><Relationship Id="rId31" Type="http://schemas.openxmlformats.org/officeDocument/2006/relationships/image" Target="media/image1.jpeg"/><Relationship Id="rId32" Type="http://schemas.openxmlformats.org/officeDocument/2006/relationships/image" Target="media/image2.jpeg"/><Relationship Id="rId9" Type="http://schemas.openxmlformats.org/officeDocument/2006/relationships/hyperlink" Target="http://www.legacy-irc.csom.umn.edu/faculty/jbudd/zinnia11nd/h56_contract.htm" TargetMode="External"/><Relationship Id="rId6" Type="http://schemas.openxmlformats.org/officeDocument/2006/relationships/hyperlink" Target="http://www.legacy-irc.csom.umn.edu/faculty/jbudd/zinnia11nd/h56_contract.htm" TargetMode="External"/><Relationship Id="rId7" Type="http://schemas.openxmlformats.org/officeDocument/2006/relationships/hyperlink" Target="http://www.legacy-irc.csom.umn.edu/faculty/jbudd/zinnia11nd/h56_contract.htm" TargetMode="External"/><Relationship Id="rId8" Type="http://schemas.openxmlformats.org/officeDocument/2006/relationships/hyperlink" Target="http://www.legacy-irc.csom.umn.edu/faculty/jbudd/zinnia11nd/h56_contract.htm" TargetMode="External"/><Relationship Id="rId33" Type="http://schemas.openxmlformats.org/officeDocument/2006/relationships/image" Target="media/image3.jpeg"/><Relationship Id="rId34" Type="http://schemas.openxmlformats.org/officeDocument/2006/relationships/image" Target="media/image4.jpeg"/><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legacy-irc.csom.umn.edu/faculty/jbudd/zinnia11nd/h56_contract.htm" TargetMode="External"/><Relationship Id="rId11" Type="http://schemas.openxmlformats.org/officeDocument/2006/relationships/hyperlink" Target="http://www.legacy-irc.csom.umn.edu/faculty/jbudd/zinnia11nd/h56_contract.htm" TargetMode="External"/><Relationship Id="rId12" Type="http://schemas.openxmlformats.org/officeDocument/2006/relationships/hyperlink" Target="http://www.legacy-irc.csom.umn.edu/faculty/jbudd/zinnia11nd/h56_contract.htm" TargetMode="External"/><Relationship Id="rId13" Type="http://schemas.openxmlformats.org/officeDocument/2006/relationships/hyperlink" Target="http://www.legacy-irc.csom.umn.edu/faculty/jbudd/zinnia11nd/h56_contract.htm" TargetMode="External"/><Relationship Id="rId14" Type="http://schemas.openxmlformats.org/officeDocument/2006/relationships/hyperlink" Target="http://www.legacy-irc.csom.umn.edu/faculty/jbudd/zinnia11nd/h56_contract.htm" TargetMode="External"/><Relationship Id="rId15" Type="http://schemas.openxmlformats.org/officeDocument/2006/relationships/hyperlink" Target="http://www.legacy-irc.csom.umn.edu/faculty/jbudd/zinnia11nd/h56_contract.htm" TargetMode="External"/><Relationship Id="rId16" Type="http://schemas.openxmlformats.org/officeDocument/2006/relationships/hyperlink" Target="http://www.legacy-irc.csom.umn.edu/faculty/jbudd/zinnia11nd/h56_contract.htm" TargetMode="External"/><Relationship Id="rId17" Type="http://schemas.openxmlformats.org/officeDocument/2006/relationships/hyperlink" Target="http://www.legacy-irc.csom.umn.edu/faculty/jbudd/zinnia11nd/h56_contract.htm" TargetMode="External"/><Relationship Id="rId18" Type="http://schemas.openxmlformats.org/officeDocument/2006/relationships/hyperlink" Target="http://www.legacy-irc.csom.umn.edu/faculty/jbudd/zinnia11nd/h56_contract.htm" TargetMode="External"/><Relationship Id="rId19" Type="http://schemas.openxmlformats.org/officeDocument/2006/relationships/hyperlink" Target="http://www.legacy-irc.csom.umn.edu/faculty/jbudd/zinnia11nd/h56_contrac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11477</Words>
  <Characters>65422</Characters>
  <Application>Microsoft Macintosh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76746</CharactersWithSpaces>
  <SharedDoc>false</SharedDoc>
  <HLinks>
    <vt:vector size="156" baseType="variant">
      <vt:variant>
        <vt:i4>196726</vt:i4>
      </vt:variant>
      <vt:variant>
        <vt:i4>75</vt:i4>
      </vt:variant>
      <vt:variant>
        <vt:i4>0</vt:i4>
      </vt:variant>
      <vt:variant>
        <vt:i4>5</vt:i4>
      </vt:variant>
      <vt:variant>
        <vt:lpwstr>http://www.legacy-irc.csom.umn.edu/faculty/jbudd/zinnia07nd/h56_contract.htm</vt:lpwstr>
      </vt:variant>
      <vt:variant>
        <vt:lpwstr>Part27</vt:lpwstr>
      </vt:variant>
      <vt:variant>
        <vt:i4>131190</vt:i4>
      </vt:variant>
      <vt:variant>
        <vt:i4>72</vt:i4>
      </vt:variant>
      <vt:variant>
        <vt:i4>0</vt:i4>
      </vt:variant>
      <vt:variant>
        <vt:i4>5</vt:i4>
      </vt:variant>
      <vt:variant>
        <vt:lpwstr>http://www.legacy-irc.csom.umn.edu/faculty/jbudd/zinnia07nd/h56_contract.htm</vt:lpwstr>
      </vt:variant>
      <vt:variant>
        <vt:lpwstr>Part26</vt:lpwstr>
      </vt:variant>
      <vt:variant>
        <vt:i4>65654</vt:i4>
      </vt:variant>
      <vt:variant>
        <vt:i4>69</vt:i4>
      </vt:variant>
      <vt:variant>
        <vt:i4>0</vt:i4>
      </vt:variant>
      <vt:variant>
        <vt:i4>5</vt:i4>
      </vt:variant>
      <vt:variant>
        <vt:lpwstr>http://www.legacy-irc.csom.umn.edu/faculty/jbudd/zinnia07nd/h56_contract.htm</vt:lpwstr>
      </vt:variant>
      <vt:variant>
        <vt:lpwstr>Part25</vt:lpwstr>
      </vt:variant>
      <vt:variant>
        <vt:i4>118</vt:i4>
      </vt:variant>
      <vt:variant>
        <vt:i4>66</vt:i4>
      </vt:variant>
      <vt:variant>
        <vt:i4>0</vt:i4>
      </vt:variant>
      <vt:variant>
        <vt:i4>5</vt:i4>
      </vt:variant>
      <vt:variant>
        <vt:lpwstr>http://www.legacy-irc.csom.umn.edu/faculty/jbudd/zinnia07nd/h56_contract.htm</vt:lpwstr>
      </vt:variant>
      <vt:variant>
        <vt:lpwstr>Part24</vt:lpwstr>
      </vt:variant>
      <vt:variant>
        <vt:i4>458870</vt:i4>
      </vt:variant>
      <vt:variant>
        <vt:i4>63</vt:i4>
      </vt:variant>
      <vt:variant>
        <vt:i4>0</vt:i4>
      </vt:variant>
      <vt:variant>
        <vt:i4>5</vt:i4>
      </vt:variant>
      <vt:variant>
        <vt:lpwstr>http://www.legacy-irc.csom.umn.edu/faculty/jbudd/zinnia07nd/h56_contract.htm</vt:lpwstr>
      </vt:variant>
      <vt:variant>
        <vt:lpwstr>Part23</vt:lpwstr>
      </vt:variant>
      <vt:variant>
        <vt:i4>393334</vt:i4>
      </vt:variant>
      <vt:variant>
        <vt:i4>60</vt:i4>
      </vt:variant>
      <vt:variant>
        <vt:i4>0</vt:i4>
      </vt:variant>
      <vt:variant>
        <vt:i4>5</vt:i4>
      </vt:variant>
      <vt:variant>
        <vt:lpwstr>http://www.legacy-irc.csom.umn.edu/faculty/jbudd/zinnia07nd/h56_contract.htm</vt:lpwstr>
      </vt:variant>
      <vt:variant>
        <vt:lpwstr>Part22</vt:lpwstr>
      </vt:variant>
      <vt:variant>
        <vt:i4>327798</vt:i4>
      </vt:variant>
      <vt:variant>
        <vt:i4>57</vt:i4>
      </vt:variant>
      <vt:variant>
        <vt:i4>0</vt:i4>
      </vt:variant>
      <vt:variant>
        <vt:i4>5</vt:i4>
      </vt:variant>
      <vt:variant>
        <vt:lpwstr>http://www.legacy-irc.csom.umn.edu/faculty/jbudd/zinnia07nd/h56_contract.htm</vt:lpwstr>
      </vt:variant>
      <vt:variant>
        <vt:lpwstr>Part21</vt:lpwstr>
      </vt:variant>
      <vt:variant>
        <vt:i4>262262</vt:i4>
      </vt:variant>
      <vt:variant>
        <vt:i4>54</vt:i4>
      </vt:variant>
      <vt:variant>
        <vt:i4>0</vt:i4>
      </vt:variant>
      <vt:variant>
        <vt:i4>5</vt:i4>
      </vt:variant>
      <vt:variant>
        <vt:lpwstr>http://www.legacy-irc.csom.umn.edu/faculty/jbudd/zinnia07nd/h56_contract.htm</vt:lpwstr>
      </vt:variant>
      <vt:variant>
        <vt:lpwstr>Part20</vt:lpwstr>
      </vt:variant>
      <vt:variant>
        <vt:i4>852085</vt:i4>
      </vt:variant>
      <vt:variant>
        <vt:i4>51</vt:i4>
      </vt:variant>
      <vt:variant>
        <vt:i4>0</vt:i4>
      </vt:variant>
      <vt:variant>
        <vt:i4>5</vt:i4>
      </vt:variant>
      <vt:variant>
        <vt:lpwstr>http://www.legacy-irc.csom.umn.edu/faculty/jbudd/zinnia07nd/h56_contract.htm</vt:lpwstr>
      </vt:variant>
      <vt:variant>
        <vt:lpwstr>Part19</vt:lpwstr>
      </vt:variant>
      <vt:variant>
        <vt:i4>786549</vt:i4>
      </vt:variant>
      <vt:variant>
        <vt:i4>48</vt:i4>
      </vt:variant>
      <vt:variant>
        <vt:i4>0</vt:i4>
      </vt:variant>
      <vt:variant>
        <vt:i4>5</vt:i4>
      </vt:variant>
      <vt:variant>
        <vt:lpwstr>http://www.legacy-irc.csom.umn.edu/faculty/jbudd/zinnia07nd/h56_contract.htm</vt:lpwstr>
      </vt:variant>
      <vt:variant>
        <vt:lpwstr>Part18</vt:lpwstr>
      </vt:variant>
      <vt:variant>
        <vt:i4>196725</vt:i4>
      </vt:variant>
      <vt:variant>
        <vt:i4>45</vt:i4>
      </vt:variant>
      <vt:variant>
        <vt:i4>0</vt:i4>
      </vt:variant>
      <vt:variant>
        <vt:i4>5</vt:i4>
      </vt:variant>
      <vt:variant>
        <vt:lpwstr>http://www.legacy-irc.csom.umn.edu/faculty/jbudd/zinnia07nd/h56_contract.htm</vt:lpwstr>
      </vt:variant>
      <vt:variant>
        <vt:lpwstr>Part17</vt:lpwstr>
      </vt:variant>
      <vt:variant>
        <vt:i4>131189</vt:i4>
      </vt:variant>
      <vt:variant>
        <vt:i4>42</vt:i4>
      </vt:variant>
      <vt:variant>
        <vt:i4>0</vt:i4>
      </vt:variant>
      <vt:variant>
        <vt:i4>5</vt:i4>
      </vt:variant>
      <vt:variant>
        <vt:lpwstr>http://www.legacy-irc.csom.umn.edu/faculty/jbudd/zinnia07nd/h56_contract.htm</vt:lpwstr>
      </vt:variant>
      <vt:variant>
        <vt:lpwstr>Part16</vt:lpwstr>
      </vt:variant>
      <vt:variant>
        <vt:i4>65653</vt:i4>
      </vt:variant>
      <vt:variant>
        <vt:i4>39</vt:i4>
      </vt:variant>
      <vt:variant>
        <vt:i4>0</vt:i4>
      </vt:variant>
      <vt:variant>
        <vt:i4>5</vt:i4>
      </vt:variant>
      <vt:variant>
        <vt:lpwstr>http://www.legacy-irc.csom.umn.edu/faculty/jbudd/zinnia07nd/h56_contract.htm</vt:lpwstr>
      </vt:variant>
      <vt:variant>
        <vt:lpwstr>Part15</vt:lpwstr>
      </vt:variant>
      <vt:variant>
        <vt:i4>117</vt:i4>
      </vt:variant>
      <vt:variant>
        <vt:i4>36</vt:i4>
      </vt:variant>
      <vt:variant>
        <vt:i4>0</vt:i4>
      </vt:variant>
      <vt:variant>
        <vt:i4>5</vt:i4>
      </vt:variant>
      <vt:variant>
        <vt:lpwstr>http://www.legacy-irc.csom.umn.edu/faculty/jbudd/zinnia07nd/h56_contract.htm</vt:lpwstr>
      </vt:variant>
      <vt:variant>
        <vt:lpwstr>Part14</vt:lpwstr>
      </vt:variant>
      <vt:variant>
        <vt:i4>458869</vt:i4>
      </vt:variant>
      <vt:variant>
        <vt:i4>33</vt:i4>
      </vt:variant>
      <vt:variant>
        <vt:i4>0</vt:i4>
      </vt:variant>
      <vt:variant>
        <vt:i4>5</vt:i4>
      </vt:variant>
      <vt:variant>
        <vt:lpwstr>http://www.legacy-irc.csom.umn.edu/faculty/jbudd/zinnia07nd/h56_contract.htm</vt:lpwstr>
      </vt:variant>
      <vt:variant>
        <vt:lpwstr>Part13</vt:lpwstr>
      </vt:variant>
      <vt:variant>
        <vt:i4>393333</vt:i4>
      </vt:variant>
      <vt:variant>
        <vt:i4>30</vt:i4>
      </vt:variant>
      <vt:variant>
        <vt:i4>0</vt:i4>
      </vt:variant>
      <vt:variant>
        <vt:i4>5</vt:i4>
      </vt:variant>
      <vt:variant>
        <vt:lpwstr>http://www.legacy-irc.csom.umn.edu/faculty/jbudd/zinnia07nd/h56_contract.htm</vt:lpwstr>
      </vt:variant>
      <vt:variant>
        <vt:lpwstr>Part12</vt:lpwstr>
      </vt:variant>
      <vt:variant>
        <vt:i4>327797</vt:i4>
      </vt:variant>
      <vt:variant>
        <vt:i4>27</vt:i4>
      </vt:variant>
      <vt:variant>
        <vt:i4>0</vt:i4>
      </vt:variant>
      <vt:variant>
        <vt:i4>5</vt:i4>
      </vt:variant>
      <vt:variant>
        <vt:lpwstr>http://www.legacy-irc.csom.umn.edu/faculty/jbudd/zinnia07nd/h56_contract.htm</vt:lpwstr>
      </vt:variant>
      <vt:variant>
        <vt:lpwstr>Part11</vt:lpwstr>
      </vt:variant>
      <vt:variant>
        <vt:i4>262261</vt:i4>
      </vt:variant>
      <vt:variant>
        <vt:i4>24</vt:i4>
      </vt:variant>
      <vt:variant>
        <vt:i4>0</vt:i4>
      </vt:variant>
      <vt:variant>
        <vt:i4>5</vt:i4>
      </vt:variant>
      <vt:variant>
        <vt:lpwstr>http://www.legacy-irc.csom.umn.edu/faculty/jbudd/zinnia07nd/h56_contract.htm</vt:lpwstr>
      </vt:variant>
      <vt:variant>
        <vt:lpwstr>Part10</vt:lpwstr>
      </vt:variant>
      <vt:variant>
        <vt:i4>3407940</vt:i4>
      </vt:variant>
      <vt:variant>
        <vt:i4>21</vt:i4>
      </vt:variant>
      <vt:variant>
        <vt:i4>0</vt:i4>
      </vt:variant>
      <vt:variant>
        <vt:i4>5</vt:i4>
      </vt:variant>
      <vt:variant>
        <vt:lpwstr>http://www.legacy-irc.csom.umn.edu/faculty/jbudd/zinnia07nd/h56_contract.htm</vt:lpwstr>
      </vt:variant>
      <vt:variant>
        <vt:lpwstr>Part9</vt:lpwstr>
      </vt:variant>
      <vt:variant>
        <vt:i4>3407940</vt:i4>
      </vt:variant>
      <vt:variant>
        <vt:i4>18</vt:i4>
      </vt:variant>
      <vt:variant>
        <vt:i4>0</vt:i4>
      </vt:variant>
      <vt:variant>
        <vt:i4>5</vt:i4>
      </vt:variant>
      <vt:variant>
        <vt:lpwstr>http://www.legacy-irc.csom.umn.edu/faculty/jbudd/zinnia07nd/h56_contract.htm</vt:lpwstr>
      </vt:variant>
      <vt:variant>
        <vt:lpwstr>Part8</vt:lpwstr>
      </vt:variant>
      <vt:variant>
        <vt:i4>3407940</vt:i4>
      </vt:variant>
      <vt:variant>
        <vt:i4>15</vt:i4>
      </vt:variant>
      <vt:variant>
        <vt:i4>0</vt:i4>
      </vt:variant>
      <vt:variant>
        <vt:i4>5</vt:i4>
      </vt:variant>
      <vt:variant>
        <vt:lpwstr>http://www.legacy-irc.csom.umn.edu/faculty/jbudd/zinnia07nd/h56_contract.htm</vt:lpwstr>
      </vt:variant>
      <vt:variant>
        <vt:lpwstr>Part7</vt:lpwstr>
      </vt:variant>
      <vt:variant>
        <vt:i4>3407940</vt:i4>
      </vt:variant>
      <vt:variant>
        <vt:i4>12</vt:i4>
      </vt:variant>
      <vt:variant>
        <vt:i4>0</vt:i4>
      </vt:variant>
      <vt:variant>
        <vt:i4>5</vt:i4>
      </vt:variant>
      <vt:variant>
        <vt:lpwstr>http://www.legacy-irc.csom.umn.edu/faculty/jbudd/zinnia07nd/h56_contract.htm</vt:lpwstr>
      </vt:variant>
      <vt:variant>
        <vt:lpwstr>Part6</vt:lpwstr>
      </vt:variant>
      <vt:variant>
        <vt:i4>3407940</vt:i4>
      </vt:variant>
      <vt:variant>
        <vt:i4>9</vt:i4>
      </vt:variant>
      <vt:variant>
        <vt:i4>0</vt:i4>
      </vt:variant>
      <vt:variant>
        <vt:i4>5</vt:i4>
      </vt:variant>
      <vt:variant>
        <vt:lpwstr>http://www.legacy-irc.csom.umn.edu/faculty/jbudd/zinnia07nd/h56_contract.htm</vt:lpwstr>
      </vt:variant>
      <vt:variant>
        <vt:lpwstr>Part5</vt:lpwstr>
      </vt:variant>
      <vt:variant>
        <vt:i4>3407940</vt:i4>
      </vt:variant>
      <vt:variant>
        <vt:i4>6</vt:i4>
      </vt:variant>
      <vt:variant>
        <vt:i4>0</vt:i4>
      </vt:variant>
      <vt:variant>
        <vt:i4>5</vt:i4>
      </vt:variant>
      <vt:variant>
        <vt:lpwstr>http://www.legacy-irc.csom.umn.edu/faculty/jbudd/zinnia07nd/h56_contract.htm</vt:lpwstr>
      </vt:variant>
      <vt:variant>
        <vt:lpwstr>Part4</vt:lpwstr>
      </vt:variant>
      <vt:variant>
        <vt:i4>3407940</vt:i4>
      </vt:variant>
      <vt:variant>
        <vt:i4>3</vt:i4>
      </vt:variant>
      <vt:variant>
        <vt:i4>0</vt:i4>
      </vt:variant>
      <vt:variant>
        <vt:i4>5</vt:i4>
      </vt:variant>
      <vt:variant>
        <vt:lpwstr>http://www.legacy-irc.csom.umn.edu/faculty/jbudd/zinnia07nd/h56_contract.htm</vt:lpwstr>
      </vt:variant>
      <vt:variant>
        <vt:lpwstr>Part3</vt:lpwstr>
      </vt:variant>
      <vt:variant>
        <vt:i4>3407940</vt:i4>
      </vt:variant>
      <vt:variant>
        <vt:i4>0</vt:i4>
      </vt:variant>
      <vt:variant>
        <vt:i4>0</vt:i4>
      </vt:variant>
      <vt:variant>
        <vt:i4>5</vt:i4>
      </vt:variant>
      <vt:variant>
        <vt:lpwstr>http://www.legacy-irc.csom.umn.edu/faculty/jbudd/zinnia07nd/h56_contract.htm</vt:lpwstr>
      </vt:variant>
      <vt:variant>
        <vt:lpwstr>Part2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asojourn</dc:creator>
  <cp:keywords/>
  <dc:description/>
  <cp:lastModifiedBy>Malia LeRud</cp:lastModifiedBy>
  <cp:revision>3</cp:revision>
  <cp:lastPrinted>2011-04-19T23:54:00Z</cp:lastPrinted>
  <dcterms:created xsi:type="dcterms:W3CDTF">2011-04-23T01:16:00Z</dcterms:created>
  <dcterms:modified xsi:type="dcterms:W3CDTF">2011-04-23T01:20:00Z</dcterms:modified>
</cp:coreProperties>
</file>