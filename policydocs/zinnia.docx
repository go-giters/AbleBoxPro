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8FA" w:rsidRPr="00201FD0" w:rsidRDefault="004C68FA" w:rsidP="004C68FA">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HR 8071 Zinnia Completion Guidelines</w:t>
      </w:r>
    </w:p>
    <w:p w:rsidR="004C68FA" w:rsidRDefault="004C68FA" w:rsidP="004C68FA">
      <w:pPr>
        <w:spacing w:after="0" w:line="240" w:lineRule="auto"/>
        <w:rPr>
          <w:rFonts w:ascii="Times New Roman" w:eastAsia="Times New Roman" w:hAnsi="Times New Roman"/>
          <w:sz w:val="24"/>
          <w:szCs w:val="24"/>
        </w:rPr>
      </w:pPr>
    </w:p>
    <w:p w:rsidR="004C68FA" w:rsidRDefault="004C68FA" w:rsidP="004C68FA">
      <w:pPr>
        <w:spacing w:after="0" w:line="240" w:lineRule="auto"/>
        <w:rPr>
          <w:rFonts w:ascii="Times New Roman" w:eastAsia="Times New Roman" w:hAnsi="Times New Roman"/>
          <w:sz w:val="24"/>
          <w:szCs w:val="24"/>
        </w:rPr>
      </w:pPr>
      <w:r w:rsidRPr="00D928D5">
        <w:rPr>
          <w:rFonts w:ascii="Times New Roman" w:eastAsia="Times New Roman" w:hAnsi="Times New Roman"/>
          <w:b/>
          <w:sz w:val="24"/>
          <w:szCs w:val="24"/>
        </w:rPr>
        <w:t>How will Zinnia be graded?</w:t>
      </w:r>
      <w:r w:rsidRPr="00D928D5">
        <w:rPr>
          <w:rFonts w:ascii="Times New Roman" w:eastAsia="Times New Roman" w:hAnsi="Times New Roman"/>
          <w:sz w:val="24"/>
          <w:szCs w:val="24"/>
        </w:rPr>
        <w:t xml:space="preserve"> </w:t>
      </w:r>
    </w:p>
    <w:p w:rsidR="004C68FA" w:rsidRDefault="004C68FA" w:rsidP="004C68FA">
      <w:pPr>
        <w:spacing w:after="0" w:line="240" w:lineRule="auto"/>
        <w:rPr>
          <w:rFonts w:ascii="Times New Roman" w:eastAsia="Times New Roman" w:hAnsi="Times New Roman"/>
          <w:sz w:val="24"/>
          <w:szCs w:val="24"/>
        </w:rPr>
      </w:pPr>
      <w:r w:rsidRPr="00D928D5">
        <w:rPr>
          <w:rFonts w:ascii="Times New Roman" w:eastAsia="Times New Roman" w:hAnsi="Times New Roman"/>
          <w:sz w:val="24"/>
          <w:szCs w:val="24"/>
        </w:rPr>
        <w:t xml:space="preserve">Two-thirds of the grade will reflect the quality of the overall agreement and will be shared by all labor and management team members across the table.  Agreements that deal with central issues facing the company and the workers will get more credit; those that just deal with a few issues will get less credit. </w:t>
      </w:r>
    </w:p>
    <w:p w:rsidR="004C68FA" w:rsidRDefault="004C68FA" w:rsidP="004C68FA">
      <w:pPr>
        <w:spacing w:after="0" w:line="240" w:lineRule="auto"/>
        <w:rPr>
          <w:rFonts w:ascii="Times New Roman" w:eastAsia="Times New Roman" w:hAnsi="Times New Roman"/>
          <w:sz w:val="24"/>
          <w:szCs w:val="24"/>
        </w:rPr>
      </w:pPr>
    </w:p>
    <w:p w:rsidR="004C68FA" w:rsidRPr="00D928D5" w:rsidRDefault="004C68FA" w:rsidP="004C68FA">
      <w:pPr>
        <w:spacing w:after="0" w:line="240" w:lineRule="auto"/>
        <w:rPr>
          <w:rFonts w:ascii="Times New Roman" w:eastAsia="Times New Roman" w:hAnsi="Times New Roman"/>
          <w:b/>
          <w:sz w:val="24"/>
          <w:szCs w:val="24"/>
        </w:rPr>
      </w:pPr>
      <w:r w:rsidRPr="00D928D5">
        <w:rPr>
          <w:rFonts w:ascii="Times New Roman" w:eastAsia="Times New Roman" w:hAnsi="Times New Roman"/>
          <w:sz w:val="24"/>
          <w:szCs w:val="24"/>
        </w:rPr>
        <w:t>The other third of the grade will be based on how well your</w:t>
      </w:r>
      <w:r>
        <w:rPr>
          <w:rFonts w:ascii="Times New Roman" w:eastAsia="Times New Roman" w:hAnsi="Times New Roman"/>
          <w:sz w:val="24"/>
          <w:szCs w:val="24"/>
        </w:rPr>
        <w:t xml:space="preserve"> </w:t>
      </w:r>
      <w:r w:rsidRPr="00D928D5">
        <w:rPr>
          <w:rFonts w:ascii="Times New Roman" w:eastAsia="Times New Roman" w:hAnsi="Times New Roman"/>
          <w:sz w:val="24"/>
          <w:szCs w:val="24"/>
        </w:rPr>
        <w:t xml:space="preserve">side did </w:t>
      </w:r>
      <w:proofErr w:type="spellStart"/>
      <w:r w:rsidRPr="00D928D5">
        <w:rPr>
          <w:rFonts w:ascii="Times New Roman" w:eastAsia="Times New Roman" w:hAnsi="Times New Roman"/>
          <w:sz w:val="24"/>
          <w:szCs w:val="24"/>
        </w:rPr>
        <w:t>vis-a-vis</w:t>
      </w:r>
      <w:proofErr w:type="spellEnd"/>
      <w:r w:rsidRPr="00D928D5">
        <w:rPr>
          <w:rFonts w:ascii="Times New Roman" w:eastAsia="Times New Roman" w:hAnsi="Times New Roman"/>
          <w:sz w:val="24"/>
          <w:szCs w:val="24"/>
        </w:rPr>
        <w:t xml:space="preserve"> the other party to the agreement. Did you negotiate a particularly good deal for your side or particularly bad deal? These reflect integrative versus distributive bargaining. It is similar to the way the debates are graded: one component shared across teams for the quality of the debate and one component specific to how your side did relative to your counterparts.</w:t>
      </w:r>
      <w:r w:rsidRPr="00D928D5">
        <w:rPr>
          <w:rFonts w:ascii="Times New Roman" w:eastAsia="Times New Roman" w:hAnsi="Times New Roman"/>
          <w:sz w:val="24"/>
          <w:szCs w:val="24"/>
        </w:rPr>
        <w:br/>
      </w:r>
      <w:r w:rsidRPr="00D928D5">
        <w:rPr>
          <w:rFonts w:ascii="Times New Roman" w:eastAsia="Times New Roman" w:hAnsi="Times New Roman"/>
          <w:sz w:val="24"/>
          <w:szCs w:val="24"/>
        </w:rPr>
        <w:br/>
      </w:r>
      <w:r>
        <w:rPr>
          <w:rFonts w:ascii="Times New Roman" w:eastAsia="Times New Roman" w:hAnsi="Times New Roman"/>
          <w:b/>
          <w:sz w:val="24"/>
          <w:szCs w:val="24"/>
        </w:rPr>
        <w:t>What do we have to turn in?</w:t>
      </w:r>
    </w:p>
    <w:p w:rsidR="004C68FA" w:rsidRDefault="004C68FA" w:rsidP="004C6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P</w:t>
      </w:r>
      <w:r w:rsidRPr="00D928D5">
        <w:rPr>
          <w:rFonts w:ascii="Times New Roman" w:eastAsia="Times New Roman" w:hAnsi="Times New Roman"/>
          <w:sz w:val="24"/>
          <w:szCs w:val="24"/>
        </w:rPr>
        <w:t>lease submit tw</w:t>
      </w:r>
      <w:r>
        <w:rPr>
          <w:rFonts w:ascii="Times New Roman" w:eastAsia="Times New Roman" w:hAnsi="Times New Roman"/>
          <w:sz w:val="24"/>
          <w:szCs w:val="24"/>
        </w:rPr>
        <w:t>o things for the Zinnia project:</w:t>
      </w:r>
      <w:r w:rsidRPr="00D928D5">
        <w:rPr>
          <w:rFonts w:ascii="Times New Roman" w:eastAsia="Times New Roman" w:hAnsi="Times New Roman"/>
          <w:sz w:val="24"/>
          <w:szCs w:val="24"/>
        </w:rPr>
        <w:br/>
      </w:r>
      <w:r w:rsidRPr="00D928D5">
        <w:rPr>
          <w:rFonts w:ascii="Times New Roman" w:eastAsia="Times New Roman" w:hAnsi="Times New Roman"/>
          <w:sz w:val="24"/>
          <w:szCs w:val="24"/>
        </w:rPr>
        <w:br/>
      </w:r>
      <w:r>
        <w:rPr>
          <w:rFonts w:ascii="Times New Roman" w:eastAsia="Times New Roman" w:hAnsi="Times New Roman"/>
          <w:b/>
          <w:sz w:val="24"/>
          <w:szCs w:val="24"/>
        </w:rPr>
        <w:t>(</w:t>
      </w:r>
      <w:r w:rsidRPr="00D928D5">
        <w:rPr>
          <w:rFonts w:ascii="Times New Roman" w:eastAsia="Times New Roman" w:hAnsi="Times New Roman"/>
          <w:b/>
          <w:sz w:val="24"/>
          <w:szCs w:val="24"/>
        </w:rPr>
        <w:t xml:space="preserve">1) </w:t>
      </w:r>
      <w:proofErr w:type="gramStart"/>
      <w:r w:rsidRPr="00D928D5">
        <w:rPr>
          <w:rFonts w:ascii="Times New Roman" w:eastAsia="Times New Roman" w:hAnsi="Times New Roman"/>
          <w:sz w:val="24"/>
          <w:szCs w:val="24"/>
        </w:rPr>
        <w:t>A</w:t>
      </w:r>
      <w:proofErr w:type="gramEnd"/>
      <w:r w:rsidRPr="00D928D5">
        <w:rPr>
          <w:rFonts w:ascii="Times New Roman" w:eastAsia="Times New Roman" w:hAnsi="Times New Roman"/>
          <w:sz w:val="24"/>
          <w:szCs w:val="24"/>
        </w:rPr>
        <w:t xml:space="preserve"> copy of the contract with changes Tracked and with a cover page listing changed sections. </w:t>
      </w:r>
      <w:r>
        <w:rPr>
          <w:rFonts w:ascii="Times New Roman" w:eastAsia="Times New Roman" w:hAnsi="Times New Roman"/>
          <w:sz w:val="24"/>
          <w:szCs w:val="24"/>
        </w:rPr>
        <w:t xml:space="preserve">One the following pages, you will find an example cover page and the expiring contract. </w:t>
      </w:r>
      <w:r w:rsidRPr="00D928D5">
        <w:rPr>
          <w:rFonts w:ascii="Times New Roman" w:eastAsia="Times New Roman" w:hAnsi="Times New Roman"/>
          <w:sz w:val="24"/>
          <w:szCs w:val="24"/>
        </w:rPr>
        <w:t xml:space="preserve">Start with this </w:t>
      </w:r>
      <w:r>
        <w:rPr>
          <w:rFonts w:ascii="Times New Roman" w:eastAsia="Times New Roman" w:hAnsi="Times New Roman"/>
          <w:sz w:val="24"/>
          <w:szCs w:val="24"/>
        </w:rPr>
        <w:t xml:space="preserve">contract, use </w:t>
      </w:r>
      <w:r>
        <w:rPr>
          <w:rFonts w:ascii="Times New Roman" w:eastAsia="Times New Roman" w:hAnsi="Times New Roman"/>
          <w:b/>
          <w:sz w:val="24"/>
          <w:szCs w:val="24"/>
        </w:rPr>
        <w:t>Track Changes</w:t>
      </w:r>
      <w:r>
        <w:rPr>
          <w:rFonts w:ascii="Times New Roman" w:eastAsia="Times New Roman" w:hAnsi="Times New Roman"/>
          <w:sz w:val="24"/>
          <w:szCs w:val="24"/>
        </w:rPr>
        <w:t xml:space="preserve">, </w:t>
      </w:r>
      <w:r w:rsidRPr="00D928D5">
        <w:rPr>
          <w:rFonts w:ascii="Times New Roman" w:eastAsia="Times New Roman" w:hAnsi="Times New Roman"/>
          <w:sz w:val="24"/>
          <w:szCs w:val="24"/>
        </w:rPr>
        <w:t xml:space="preserve">and make </w:t>
      </w:r>
      <w:r>
        <w:rPr>
          <w:rFonts w:ascii="Times New Roman" w:eastAsia="Times New Roman" w:hAnsi="Times New Roman"/>
          <w:sz w:val="24"/>
          <w:szCs w:val="24"/>
        </w:rPr>
        <w:t xml:space="preserve">your </w:t>
      </w:r>
      <w:r w:rsidRPr="00D928D5">
        <w:rPr>
          <w:rFonts w:ascii="Times New Roman" w:eastAsia="Times New Roman" w:hAnsi="Times New Roman"/>
          <w:sz w:val="24"/>
          <w:szCs w:val="24"/>
        </w:rPr>
        <w:t xml:space="preserve">mutually-agreed changes </w:t>
      </w:r>
      <w:r>
        <w:rPr>
          <w:rFonts w:ascii="Times New Roman" w:eastAsia="Times New Roman" w:hAnsi="Times New Roman"/>
          <w:sz w:val="24"/>
          <w:szCs w:val="24"/>
        </w:rPr>
        <w:t>to the contract</w:t>
      </w:r>
      <w:r w:rsidRPr="00D928D5">
        <w:rPr>
          <w:rFonts w:ascii="Times New Roman" w:eastAsia="Times New Roman" w:hAnsi="Times New Roman"/>
          <w:sz w:val="24"/>
          <w:szCs w:val="24"/>
        </w:rPr>
        <w:t>.</w:t>
      </w:r>
      <w:r>
        <w:rPr>
          <w:rFonts w:ascii="Times New Roman" w:eastAsia="Times New Roman" w:hAnsi="Times New Roman"/>
          <w:sz w:val="24"/>
          <w:szCs w:val="24"/>
        </w:rPr>
        <w:t xml:space="preserve"> Also, l</w:t>
      </w:r>
      <w:r w:rsidRPr="00D928D5">
        <w:rPr>
          <w:rFonts w:ascii="Times New Roman" w:eastAsia="Times New Roman" w:hAnsi="Times New Roman"/>
          <w:sz w:val="24"/>
          <w:szCs w:val="24"/>
        </w:rPr>
        <w:t>ist</w:t>
      </w:r>
      <w:r>
        <w:rPr>
          <w:rFonts w:ascii="Times New Roman" w:eastAsia="Times New Roman" w:hAnsi="Times New Roman"/>
          <w:sz w:val="24"/>
          <w:szCs w:val="24"/>
        </w:rPr>
        <w:t xml:space="preserve"> each</w:t>
      </w:r>
      <w:r w:rsidRPr="00D928D5">
        <w:rPr>
          <w:rFonts w:ascii="Times New Roman" w:eastAsia="Times New Roman" w:hAnsi="Times New Roman"/>
          <w:sz w:val="24"/>
          <w:szCs w:val="24"/>
        </w:rPr>
        <w:t xml:space="preserve"> changed section</w:t>
      </w:r>
      <w:r>
        <w:rPr>
          <w:rFonts w:ascii="Times New Roman" w:eastAsia="Times New Roman" w:hAnsi="Times New Roman"/>
          <w:sz w:val="24"/>
          <w:szCs w:val="24"/>
        </w:rPr>
        <w:t xml:space="preserve"> on the cover page. The cover page </w:t>
      </w:r>
      <w:r w:rsidRPr="00D928D5">
        <w:rPr>
          <w:rFonts w:ascii="Times New Roman" w:eastAsia="Times New Roman" w:hAnsi="Times New Roman"/>
          <w:sz w:val="24"/>
          <w:szCs w:val="24"/>
        </w:rPr>
        <w:t xml:space="preserve">does NOT need to include cost estimates. Two items are listed there as examples. You can delete these and fill in your own.  </w:t>
      </w:r>
      <w:r w:rsidRPr="00D928D5">
        <w:rPr>
          <w:rFonts w:ascii="Times New Roman" w:eastAsia="Times New Roman" w:hAnsi="Times New Roman"/>
          <w:sz w:val="24"/>
          <w:szCs w:val="24"/>
        </w:rPr>
        <w:br/>
      </w:r>
      <w:r w:rsidRPr="00D928D5">
        <w:rPr>
          <w:rFonts w:ascii="Times New Roman" w:eastAsia="Times New Roman" w:hAnsi="Times New Roman"/>
          <w:sz w:val="24"/>
          <w:szCs w:val="24"/>
        </w:rPr>
        <w:br/>
        <w:t>Each negotiating table (union and management coun</w:t>
      </w:r>
      <w:r>
        <w:rPr>
          <w:rFonts w:ascii="Times New Roman" w:eastAsia="Times New Roman" w:hAnsi="Times New Roman"/>
          <w:sz w:val="24"/>
          <w:szCs w:val="24"/>
        </w:rPr>
        <w:t>ter-parties) needs to submit one</w:t>
      </w:r>
      <w:r w:rsidRPr="00D928D5">
        <w:rPr>
          <w:rFonts w:ascii="Times New Roman" w:eastAsia="Times New Roman" w:hAnsi="Times New Roman"/>
          <w:sz w:val="24"/>
          <w:szCs w:val="24"/>
        </w:rPr>
        <w:t xml:space="preserve"> version of this</w:t>
      </w:r>
      <w:r>
        <w:rPr>
          <w:rFonts w:ascii="Times New Roman" w:eastAsia="Times New Roman" w:hAnsi="Times New Roman"/>
          <w:sz w:val="24"/>
          <w:szCs w:val="24"/>
        </w:rPr>
        <w:t xml:space="preserve"> document</w:t>
      </w:r>
      <w:r w:rsidRPr="00D928D5">
        <w:rPr>
          <w:rFonts w:ascii="Times New Roman" w:eastAsia="Times New Roman" w:hAnsi="Times New Roman"/>
          <w:sz w:val="24"/>
          <w:szCs w:val="24"/>
        </w:rPr>
        <w:t xml:space="preserve">. You can work out who sends it but it must be </w:t>
      </w:r>
      <w:proofErr w:type="spellStart"/>
      <w:r w:rsidRPr="00D928D5">
        <w:rPr>
          <w:rFonts w:ascii="Times New Roman" w:eastAsia="Times New Roman" w:hAnsi="Times New Roman"/>
          <w:sz w:val="24"/>
          <w:szCs w:val="24"/>
        </w:rPr>
        <w:t>cc</w:t>
      </w:r>
      <w:proofErr w:type="gramStart"/>
      <w:r w:rsidRPr="00D928D5">
        <w:rPr>
          <w:rFonts w:ascii="Times New Roman" w:eastAsia="Times New Roman" w:hAnsi="Times New Roman"/>
          <w:sz w:val="24"/>
          <w:szCs w:val="24"/>
        </w:rPr>
        <w:t>:d</w:t>
      </w:r>
      <w:proofErr w:type="spellEnd"/>
      <w:proofErr w:type="gramEnd"/>
      <w:r w:rsidRPr="00D928D5">
        <w:rPr>
          <w:rFonts w:ascii="Times New Roman" w:eastAsia="Times New Roman" w:hAnsi="Times New Roman"/>
          <w:sz w:val="24"/>
          <w:szCs w:val="24"/>
        </w:rPr>
        <w:t xml:space="preserve"> to all the people on both sides of the table, to </w:t>
      </w:r>
      <w:r w:rsidR="00E42A9C">
        <w:rPr>
          <w:rFonts w:ascii="Times New Roman" w:eastAsia="Times New Roman" w:hAnsi="Times New Roman"/>
          <w:sz w:val="24"/>
          <w:szCs w:val="24"/>
        </w:rPr>
        <w:t>the TA</w:t>
      </w:r>
      <w:r w:rsidRPr="00D928D5">
        <w:rPr>
          <w:rFonts w:ascii="Times New Roman" w:eastAsia="Times New Roman" w:hAnsi="Times New Roman"/>
          <w:sz w:val="24"/>
          <w:szCs w:val="24"/>
        </w:rPr>
        <w:t xml:space="preserve"> and to myself.</w:t>
      </w:r>
      <w:r>
        <w:rPr>
          <w:rFonts w:ascii="Times New Roman" w:eastAsia="Times New Roman" w:hAnsi="Times New Roman"/>
          <w:sz w:val="24"/>
          <w:szCs w:val="24"/>
        </w:rPr>
        <w:t xml:space="preserve"> </w:t>
      </w:r>
      <w:r w:rsidRPr="00D928D5">
        <w:rPr>
          <w:rFonts w:ascii="Times New Roman" w:eastAsia="Times New Roman" w:hAnsi="Times New Roman"/>
          <w:sz w:val="24"/>
          <w:szCs w:val="24"/>
        </w:rPr>
        <w:t>As described</w:t>
      </w:r>
      <w:r>
        <w:rPr>
          <w:rFonts w:ascii="Times New Roman" w:eastAsia="Times New Roman" w:hAnsi="Times New Roman"/>
          <w:sz w:val="24"/>
          <w:szCs w:val="24"/>
        </w:rPr>
        <w:t xml:space="preserve"> earlier</w:t>
      </w:r>
      <w:r w:rsidRPr="00D928D5">
        <w:rPr>
          <w:rFonts w:ascii="Times New Roman" w:eastAsia="Times New Roman" w:hAnsi="Times New Roman"/>
          <w:sz w:val="24"/>
          <w:szCs w:val="24"/>
        </w:rPr>
        <w:t>, this is due by the end of Friday April 2</w:t>
      </w:r>
      <w:r w:rsidR="00E42A9C">
        <w:rPr>
          <w:rFonts w:ascii="Times New Roman" w:eastAsia="Times New Roman" w:hAnsi="Times New Roman"/>
          <w:sz w:val="24"/>
          <w:szCs w:val="24"/>
        </w:rPr>
        <w:t>2</w:t>
      </w:r>
      <w:r w:rsidRPr="00D928D5">
        <w:rPr>
          <w:rFonts w:ascii="Times New Roman" w:eastAsia="Times New Roman" w:hAnsi="Times New Roman"/>
          <w:sz w:val="24"/>
          <w:szCs w:val="24"/>
        </w:rPr>
        <w:t xml:space="preserve">. If you haven't reached agreement by April </w:t>
      </w:r>
      <w:r w:rsidR="00E42A9C">
        <w:rPr>
          <w:rFonts w:ascii="Times New Roman" w:eastAsia="Times New Roman" w:hAnsi="Times New Roman"/>
          <w:sz w:val="24"/>
          <w:szCs w:val="24"/>
        </w:rPr>
        <w:t>20</w:t>
      </w:r>
      <w:r w:rsidRPr="00D928D5">
        <w:rPr>
          <w:rFonts w:ascii="Times New Roman" w:eastAsia="Times New Roman" w:hAnsi="Times New Roman"/>
          <w:sz w:val="24"/>
          <w:szCs w:val="24"/>
        </w:rPr>
        <w:t>, you must ask for mediation from me.</w:t>
      </w:r>
      <w:r w:rsidRPr="00D928D5">
        <w:rPr>
          <w:rFonts w:ascii="Times New Roman" w:eastAsia="Times New Roman" w:hAnsi="Times New Roman"/>
          <w:sz w:val="24"/>
          <w:szCs w:val="24"/>
        </w:rPr>
        <w:br/>
      </w:r>
      <w:r w:rsidRPr="00D928D5">
        <w:rPr>
          <w:rFonts w:ascii="Times New Roman" w:eastAsia="Times New Roman" w:hAnsi="Times New Roman"/>
          <w:sz w:val="24"/>
          <w:szCs w:val="24"/>
        </w:rPr>
        <w:br/>
      </w:r>
      <w:r>
        <w:rPr>
          <w:rFonts w:ascii="Times New Roman" w:eastAsia="Times New Roman" w:hAnsi="Times New Roman"/>
          <w:b/>
          <w:sz w:val="24"/>
          <w:szCs w:val="24"/>
        </w:rPr>
        <w:t>(</w:t>
      </w:r>
      <w:r w:rsidRPr="00D928D5">
        <w:rPr>
          <w:rFonts w:ascii="Times New Roman" w:eastAsia="Times New Roman" w:hAnsi="Times New Roman"/>
          <w:b/>
          <w:sz w:val="24"/>
          <w:szCs w:val="24"/>
        </w:rPr>
        <w:t xml:space="preserve">2) </w:t>
      </w:r>
      <w:r w:rsidRPr="00D928D5">
        <w:rPr>
          <w:rFonts w:ascii="Times New Roman" w:eastAsia="Times New Roman" w:hAnsi="Times New Roman"/>
          <w:sz w:val="24"/>
          <w:szCs w:val="24"/>
        </w:rPr>
        <w:t>Each team should separately take the cover page</w:t>
      </w:r>
      <w:r>
        <w:rPr>
          <w:rFonts w:ascii="Times New Roman" w:eastAsia="Times New Roman" w:hAnsi="Times New Roman"/>
          <w:sz w:val="24"/>
          <w:szCs w:val="24"/>
        </w:rPr>
        <w:t xml:space="preserve"> listing contract changes</w:t>
      </w:r>
      <w:r w:rsidRPr="00D928D5">
        <w:rPr>
          <w:rFonts w:ascii="Times New Roman" w:eastAsia="Times New Roman" w:hAnsi="Times New Roman"/>
          <w:sz w:val="24"/>
          <w:szCs w:val="24"/>
        </w:rPr>
        <w:t xml:space="preserve"> and fill in your own tea</w:t>
      </w:r>
      <w:r>
        <w:rPr>
          <w:rFonts w:ascii="Times New Roman" w:eastAsia="Times New Roman" w:hAnsi="Times New Roman"/>
          <w:sz w:val="24"/>
          <w:szCs w:val="24"/>
        </w:rPr>
        <w:t>m's last available estimate of each change, if such an estimate exists</w:t>
      </w:r>
      <w:r w:rsidRPr="00D928D5">
        <w:rPr>
          <w:rFonts w:ascii="Times New Roman" w:eastAsia="Times New Roman" w:hAnsi="Times New Roman"/>
          <w:sz w:val="24"/>
          <w:szCs w:val="24"/>
        </w:rPr>
        <w:t xml:space="preserve">. I do NOT want you to </w:t>
      </w:r>
      <w:r>
        <w:rPr>
          <w:rFonts w:ascii="Times New Roman" w:eastAsia="Times New Roman" w:hAnsi="Times New Roman"/>
          <w:sz w:val="24"/>
          <w:szCs w:val="24"/>
        </w:rPr>
        <w:t xml:space="preserve">have to </w:t>
      </w:r>
      <w:r w:rsidRPr="00D928D5">
        <w:rPr>
          <w:rFonts w:ascii="Times New Roman" w:eastAsia="Times New Roman" w:hAnsi="Times New Roman"/>
          <w:sz w:val="24"/>
          <w:szCs w:val="24"/>
        </w:rPr>
        <w:t>do extra work to e</w:t>
      </w:r>
      <w:r>
        <w:rPr>
          <w:rFonts w:ascii="Times New Roman" w:eastAsia="Times New Roman" w:hAnsi="Times New Roman"/>
          <w:sz w:val="24"/>
          <w:szCs w:val="24"/>
        </w:rPr>
        <w:t>stimate costs beyond what you did</w:t>
      </w:r>
      <w:r w:rsidRPr="00D928D5">
        <w:rPr>
          <w:rFonts w:ascii="Times New Roman" w:eastAsia="Times New Roman" w:hAnsi="Times New Roman"/>
          <w:sz w:val="24"/>
          <w:szCs w:val="24"/>
        </w:rPr>
        <w:t xml:space="preserve"> for the negotiations. </w:t>
      </w:r>
      <w:r>
        <w:rPr>
          <w:rFonts w:ascii="Times New Roman" w:eastAsia="Times New Roman" w:hAnsi="Times New Roman"/>
          <w:sz w:val="24"/>
          <w:szCs w:val="24"/>
        </w:rPr>
        <w:t xml:space="preserve">Further, </w:t>
      </w:r>
      <w:r w:rsidRPr="00D928D5">
        <w:rPr>
          <w:rFonts w:ascii="Times New Roman" w:eastAsia="Times New Roman" w:hAnsi="Times New Roman"/>
          <w:sz w:val="24"/>
          <w:szCs w:val="24"/>
        </w:rPr>
        <w:t>the sides are not required to agree on cost</w:t>
      </w:r>
      <w:r>
        <w:rPr>
          <w:rFonts w:ascii="Times New Roman" w:eastAsia="Times New Roman" w:hAnsi="Times New Roman"/>
          <w:sz w:val="24"/>
          <w:szCs w:val="24"/>
        </w:rPr>
        <w:t>s, only on</w:t>
      </w:r>
      <w:r w:rsidRPr="00D928D5">
        <w:rPr>
          <w:rFonts w:ascii="Times New Roman" w:eastAsia="Times New Roman" w:hAnsi="Times New Roman"/>
          <w:sz w:val="24"/>
          <w:szCs w:val="24"/>
        </w:rPr>
        <w:t xml:space="preserve"> contract language. I just want to </w:t>
      </w:r>
      <w:r>
        <w:rPr>
          <w:rFonts w:ascii="Times New Roman" w:eastAsia="Times New Roman" w:hAnsi="Times New Roman"/>
          <w:sz w:val="24"/>
          <w:szCs w:val="24"/>
        </w:rPr>
        <w:t xml:space="preserve">learn about </w:t>
      </w:r>
      <w:r w:rsidRPr="00D928D5">
        <w:rPr>
          <w:rFonts w:ascii="Times New Roman" w:eastAsia="Times New Roman" w:hAnsi="Times New Roman"/>
          <w:sz w:val="24"/>
          <w:szCs w:val="24"/>
        </w:rPr>
        <w:t>how closely or differently</w:t>
      </w:r>
      <w:r>
        <w:rPr>
          <w:rFonts w:ascii="Times New Roman" w:eastAsia="Times New Roman" w:hAnsi="Times New Roman"/>
          <w:sz w:val="24"/>
          <w:szCs w:val="24"/>
        </w:rPr>
        <w:t xml:space="preserve"> the two sides estimated costs. </w:t>
      </w:r>
    </w:p>
    <w:p w:rsidR="004C68FA" w:rsidRDefault="004C68FA" w:rsidP="004C68FA">
      <w:pPr>
        <w:spacing w:after="0" w:line="240" w:lineRule="auto"/>
        <w:rPr>
          <w:rFonts w:ascii="Times New Roman" w:eastAsia="Times New Roman" w:hAnsi="Times New Roman"/>
          <w:sz w:val="24"/>
          <w:szCs w:val="24"/>
        </w:rPr>
      </w:pPr>
    </w:p>
    <w:p w:rsidR="004C68FA" w:rsidRDefault="004C68FA" w:rsidP="004C68FA">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Each team should email this list with available estimates to </w:t>
      </w:r>
      <w:r w:rsidR="00E42A9C">
        <w:rPr>
          <w:rFonts w:ascii="Times New Roman" w:eastAsia="Times New Roman" w:hAnsi="Times New Roman"/>
          <w:sz w:val="24"/>
          <w:szCs w:val="24"/>
        </w:rPr>
        <w:t>the TA</w:t>
      </w:r>
      <w:r>
        <w:rPr>
          <w:rFonts w:ascii="Times New Roman" w:eastAsia="Times New Roman" w:hAnsi="Times New Roman"/>
          <w:sz w:val="24"/>
          <w:szCs w:val="24"/>
        </w:rPr>
        <w:t xml:space="preserve"> and me</w:t>
      </w:r>
      <w:r w:rsidRPr="00D928D5">
        <w:rPr>
          <w:rFonts w:ascii="Times New Roman" w:eastAsia="Times New Roman" w:hAnsi="Times New Roman"/>
          <w:sz w:val="24"/>
          <w:szCs w:val="24"/>
        </w:rPr>
        <w:t xml:space="preserve">. </w:t>
      </w:r>
      <w:r>
        <w:rPr>
          <w:rFonts w:ascii="Times New Roman" w:eastAsia="Times New Roman" w:hAnsi="Times New Roman"/>
          <w:sz w:val="24"/>
          <w:szCs w:val="24"/>
        </w:rPr>
        <w:t>Labor will do one;</w:t>
      </w:r>
      <w:r w:rsidRPr="00D928D5">
        <w:rPr>
          <w:rFonts w:ascii="Times New Roman" w:eastAsia="Times New Roman" w:hAnsi="Times New Roman"/>
          <w:sz w:val="24"/>
          <w:szCs w:val="24"/>
        </w:rPr>
        <w:t xml:space="preserve"> management </w:t>
      </w:r>
      <w:r>
        <w:rPr>
          <w:rFonts w:ascii="Times New Roman" w:eastAsia="Times New Roman" w:hAnsi="Times New Roman"/>
          <w:sz w:val="24"/>
          <w:szCs w:val="24"/>
        </w:rPr>
        <w:t xml:space="preserve">will do </w:t>
      </w:r>
      <w:r w:rsidRPr="00D928D5">
        <w:rPr>
          <w:rFonts w:ascii="Times New Roman" w:eastAsia="Times New Roman" w:hAnsi="Times New Roman"/>
          <w:sz w:val="24"/>
          <w:szCs w:val="24"/>
        </w:rPr>
        <w:t>another. The list of items</w:t>
      </w:r>
      <w:r>
        <w:rPr>
          <w:rFonts w:ascii="Times New Roman" w:eastAsia="Times New Roman" w:hAnsi="Times New Roman"/>
          <w:sz w:val="24"/>
          <w:szCs w:val="24"/>
        </w:rPr>
        <w:t xml:space="preserve"> should be the same (what you submitted with your amended contract)</w:t>
      </w:r>
      <w:r w:rsidRPr="00D928D5">
        <w:rPr>
          <w:rFonts w:ascii="Times New Roman" w:eastAsia="Times New Roman" w:hAnsi="Times New Roman"/>
          <w:sz w:val="24"/>
          <w:szCs w:val="24"/>
        </w:rPr>
        <w:t xml:space="preserve">. The estimates </w:t>
      </w:r>
      <w:r>
        <w:rPr>
          <w:rFonts w:ascii="Times New Roman" w:eastAsia="Times New Roman" w:hAnsi="Times New Roman"/>
          <w:sz w:val="24"/>
          <w:szCs w:val="24"/>
        </w:rPr>
        <w:t>can be different</w:t>
      </w:r>
      <w:r w:rsidRPr="00D928D5">
        <w:rPr>
          <w:rFonts w:ascii="Times New Roman" w:eastAsia="Times New Roman" w:hAnsi="Times New Roman"/>
          <w:sz w:val="24"/>
          <w:szCs w:val="24"/>
        </w:rPr>
        <w:t xml:space="preserve">. If you did not produce estimates in the process of negotiating, submit a page with a blank set of estimates. </w:t>
      </w:r>
      <w:r>
        <w:rPr>
          <w:rFonts w:ascii="Times New Roman" w:eastAsia="Times New Roman" w:hAnsi="Times New Roman"/>
          <w:sz w:val="24"/>
          <w:szCs w:val="24"/>
        </w:rPr>
        <w:t xml:space="preserve">That’s fine. </w:t>
      </w:r>
      <w:r w:rsidRPr="00D928D5">
        <w:rPr>
          <w:rFonts w:ascii="Times New Roman" w:eastAsia="Times New Roman" w:hAnsi="Times New Roman"/>
          <w:sz w:val="24"/>
          <w:szCs w:val="24"/>
        </w:rPr>
        <w:t>However, if you do have a last, best estimate of the cost a contract change, please include it.</w:t>
      </w:r>
    </w:p>
    <w:p w:rsidR="004C68FA" w:rsidRPr="00D928D5" w:rsidRDefault="004C68FA" w:rsidP="004C68FA">
      <w:pPr>
        <w:spacing w:after="0" w:line="240" w:lineRule="auto"/>
        <w:rPr>
          <w:rFonts w:ascii="Times New Roman" w:eastAsia="Times New Roman" w:hAnsi="Times New Roman"/>
          <w:sz w:val="24"/>
          <w:szCs w:val="24"/>
        </w:rPr>
      </w:pPr>
    </w:p>
    <w:p w:rsidR="004C68FA" w:rsidRDefault="004C68FA" w:rsidP="004C68FA">
      <w:r>
        <w:rPr>
          <w:rFonts w:ascii="Times New Roman" w:eastAsia="Times New Roman" w:hAnsi="Times New Roman"/>
          <w:b/>
          <w:sz w:val="24"/>
          <w:szCs w:val="24"/>
        </w:rPr>
        <w:t>How should costs be calculated?</w:t>
      </w:r>
      <w:r w:rsidRPr="00D928D5">
        <w:rPr>
          <w:rFonts w:ascii="Times New Roman" w:eastAsia="Times New Roman" w:hAnsi="Times New Roman"/>
          <w:sz w:val="24"/>
          <w:szCs w:val="24"/>
        </w:rPr>
        <w:br/>
      </w:r>
      <w:r>
        <w:rPr>
          <w:rFonts w:ascii="Times New Roman" w:eastAsia="Times New Roman" w:hAnsi="Times New Roman"/>
          <w:sz w:val="24"/>
          <w:szCs w:val="24"/>
        </w:rPr>
        <w:t>If possible, c</w:t>
      </w:r>
      <w:r w:rsidRPr="00D928D5">
        <w:rPr>
          <w:rFonts w:ascii="Times New Roman" w:eastAsia="Times New Roman" w:hAnsi="Times New Roman"/>
          <w:sz w:val="24"/>
          <w:szCs w:val="24"/>
        </w:rPr>
        <w:t>osts should be calculated as a deviation from extending the current agreement unchanged. If wages are cut, the estimated cost would be negative</w:t>
      </w:r>
      <w:r>
        <w:rPr>
          <w:rFonts w:ascii="Times New Roman" w:eastAsia="Times New Roman" w:hAnsi="Times New Roman"/>
          <w:sz w:val="24"/>
          <w:szCs w:val="24"/>
        </w:rPr>
        <w:t>; i</w:t>
      </w:r>
      <w:r w:rsidRPr="00D928D5">
        <w:rPr>
          <w:rFonts w:ascii="Times New Roman" w:eastAsia="Times New Roman" w:hAnsi="Times New Roman"/>
          <w:sz w:val="24"/>
          <w:szCs w:val="24"/>
        </w:rPr>
        <w:t xml:space="preserve">f raised, </w:t>
      </w:r>
      <w:r>
        <w:rPr>
          <w:rFonts w:ascii="Times New Roman" w:eastAsia="Times New Roman" w:hAnsi="Times New Roman"/>
          <w:sz w:val="24"/>
          <w:szCs w:val="24"/>
        </w:rPr>
        <w:t xml:space="preserve">they’d be </w:t>
      </w:r>
      <w:r w:rsidRPr="00D928D5">
        <w:rPr>
          <w:rFonts w:ascii="Times New Roman" w:eastAsia="Times New Roman" w:hAnsi="Times New Roman"/>
          <w:sz w:val="24"/>
          <w:szCs w:val="24"/>
        </w:rPr>
        <w:t xml:space="preserve">positive. Please email myself or </w:t>
      </w:r>
      <w:r w:rsidR="00E42A9C">
        <w:rPr>
          <w:rFonts w:ascii="Times New Roman" w:eastAsia="Times New Roman" w:hAnsi="Times New Roman"/>
          <w:sz w:val="24"/>
          <w:szCs w:val="24"/>
        </w:rPr>
        <w:t>the TA</w:t>
      </w:r>
      <w:r w:rsidRPr="00D928D5">
        <w:rPr>
          <w:rFonts w:ascii="Times New Roman" w:eastAsia="Times New Roman" w:hAnsi="Times New Roman"/>
          <w:sz w:val="24"/>
          <w:szCs w:val="24"/>
        </w:rPr>
        <w:t xml:space="preserve"> if you have questions.</w:t>
      </w:r>
    </w:p>
    <w:p w:rsidR="004C68FA" w:rsidRDefault="004C68FA">
      <w:r>
        <w:br w:type="page"/>
      </w:r>
    </w:p>
    <w:tbl>
      <w:tblPr>
        <w:tblW w:w="97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15" w:type="dxa"/>
          <w:left w:w="15" w:type="dxa"/>
          <w:bottom w:w="15" w:type="dxa"/>
          <w:right w:w="15" w:type="dxa"/>
        </w:tblCellMar>
        <w:tblLook w:val="0000"/>
      </w:tblPr>
      <w:tblGrid>
        <w:gridCol w:w="1653"/>
        <w:gridCol w:w="4719"/>
        <w:gridCol w:w="1208"/>
        <w:gridCol w:w="2170"/>
      </w:tblGrid>
      <w:tr w:rsidR="00E275E0" w:rsidRPr="00EB0813">
        <w:tc>
          <w:tcPr>
            <w:tcW w:w="6372" w:type="dxa"/>
            <w:gridSpan w:val="2"/>
            <w:shd w:val="clear" w:color="auto" w:fill="auto"/>
            <w:tcMar>
              <w:top w:w="72" w:type="dxa"/>
              <w:left w:w="72" w:type="dxa"/>
              <w:bottom w:w="72" w:type="dxa"/>
              <w:right w:w="72" w:type="dxa"/>
            </w:tcMar>
            <w:vAlign w:val="center"/>
          </w:tcPr>
          <w:p w:rsidR="00E275E0" w:rsidRPr="00EB0813" w:rsidRDefault="00E275E0" w:rsidP="00E275E0">
            <w:pPr>
              <w:spacing w:after="0" w:line="240" w:lineRule="auto"/>
              <w:rPr>
                <w:rFonts w:ascii="Times New Roman" w:hAnsi="Times New Roman"/>
                <w:color w:val="000000"/>
              </w:rPr>
            </w:pPr>
            <w:r w:rsidRPr="00EB0813">
              <w:rPr>
                <w:rFonts w:ascii="Times New Roman" w:hAnsi="Times New Roman"/>
                <w:color w:val="000000"/>
              </w:rPr>
              <w:t>Table (e.g. 2):</w:t>
            </w:r>
            <w:r w:rsidR="00BA66B6" w:rsidRPr="00EB0813">
              <w:rPr>
                <w:rFonts w:ascii="Times New Roman" w:hAnsi="Times New Roman"/>
                <w:color w:val="000000"/>
              </w:rPr>
              <w:t xml:space="preserve"> </w:t>
            </w:r>
            <w:r w:rsidR="00EB0813">
              <w:rPr>
                <w:rFonts w:ascii="Times New Roman" w:hAnsi="Times New Roman"/>
                <w:color w:val="000000"/>
              </w:rPr>
              <w:t>9</w:t>
            </w:r>
          </w:p>
          <w:p w:rsidR="00E275E0" w:rsidRPr="00EB0813" w:rsidRDefault="00E275E0" w:rsidP="00344294">
            <w:pPr>
              <w:spacing w:after="0" w:line="240" w:lineRule="auto"/>
              <w:rPr>
                <w:rFonts w:ascii="Times New Roman" w:hAnsi="Times New Roman"/>
                <w:color w:val="000000"/>
              </w:rPr>
            </w:pPr>
            <w:r w:rsidRPr="00EB0813">
              <w:rPr>
                <w:rFonts w:ascii="Times New Roman" w:hAnsi="Times New Roman"/>
                <w:color w:val="000000"/>
              </w:rPr>
              <w:t>Side (e.g. Labor):</w:t>
            </w:r>
            <w:r w:rsidR="00BA66B6" w:rsidRPr="00EB0813">
              <w:rPr>
                <w:rFonts w:ascii="Times New Roman" w:hAnsi="Times New Roman"/>
                <w:color w:val="000000"/>
              </w:rPr>
              <w:t xml:space="preserve"> </w:t>
            </w:r>
            <w:r w:rsidR="00EB0813">
              <w:rPr>
                <w:rFonts w:ascii="Times New Roman" w:hAnsi="Times New Roman"/>
                <w:color w:val="000000"/>
              </w:rPr>
              <w:t>Labor and Management Final Changes</w:t>
            </w:r>
          </w:p>
        </w:tc>
        <w:tc>
          <w:tcPr>
            <w:tcW w:w="3378" w:type="dxa"/>
            <w:gridSpan w:val="2"/>
            <w:shd w:val="clear" w:color="auto" w:fill="auto"/>
            <w:tcMar>
              <w:top w:w="72" w:type="dxa"/>
              <w:left w:w="72" w:type="dxa"/>
              <w:bottom w:w="72" w:type="dxa"/>
              <w:right w:w="72" w:type="dxa"/>
            </w:tcMar>
            <w:vAlign w:val="center"/>
          </w:tcPr>
          <w:p w:rsidR="00E275E0" w:rsidRPr="00EB0813" w:rsidRDefault="00E275E0" w:rsidP="00BA66B6">
            <w:pPr>
              <w:spacing w:after="0" w:line="240" w:lineRule="auto"/>
              <w:rPr>
                <w:rFonts w:ascii="Times New Roman" w:hAnsi="Times New Roman"/>
                <w:color w:val="000000"/>
              </w:rPr>
            </w:pPr>
            <w:r w:rsidRPr="00EB0813">
              <w:rPr>
                <w:rFonts w:ascii="Times New Roman" w:hAnsi="Times New Roman"/>
                <w:color w:val="000000"/>
              </w:rPr>
              <w:t>Date:</w:t>
            </w:r>
            <w:r w:rsidR="00BA66B6" w:rsidRPr="00EB0813">
              <w:rPr>
                <w:rFonts w:ascii="Times New Roman" w:hAnsi="Times New Roman"/>
                <w:color w:val="000000"/>
              </w:rPr>
              <w:t xml:space="preserve"> </w:t>
            </w:r>
            <w:r w:rsidR="00EB0813">
              <w:rPr>
                <w:rFonts w:ascii="Times New Roman" w:hAnsi="Times New Roman"/>
                <w:color w:val="000000"/>
              </w:rPr>
              <w:t>4/15/2011</w:t>
            </w:r>
          </w:p>
        </w:tc>
      </w:tr>
      <w:tr w:rsidR="00E275E0" w:rsidRPr="00EB0813">
        <w:tc>
          <w:tcPr>
            <w:tcW w:w="9750" w:type="dxa"/>
            <w:gridSpan w:val="4"/>
            <w:shd w:val="clear" w:color="auto" w:fill="auto"/>
            <w:tcMar>
              <w:top w:w="72" w:type="dxa"/>
              <w:left w:w="72" w:type="dxa"/>
              <w:bottom w:w="72" w:type="dxa"/>
              <w:right w:w="72" w:type="dxa"/>
            </w:tcMar>
            <w:vAlign w:val="center"/>
          </w:tcPr>
          <w:p w:rsidR="00E275E0" w:rsidRPr="00EB0813" w:rsidRDefault="00DB1CD4" w:rsidP="00DB1CD4">
            <w:pPr>
              <w:spacing w:after="0" w:line="240" w:lineRule="auto"/>
              <w:rPr>
                <w:rFonts w:ascii="Times New Roman" w:hAnsi="Times New Roman"/>
                <w:color w:val="000000"/>
              </w:rPr>
            </w:pPr>
            <w:r w:rsidRPr="00EB0813">
              <w:rPr>
                <w:rFonts w:ascii="Times New Roman" w:hAnsi="Times New Roman"/>
                <w:color w:val="000000"/>
              </w:rPr>
              <w:t xml:space="preserve">MANAGEMENT: </w:t>
            </w:r>
            <w:r w:rsidR="00344294" w:rsidRPr="00EB0813">
              <w:rPr>
                <w:rFonts w:ascii="Times New Roman" w:hAnsi="Times New Roman"/>
                <w:color w:val="000000"/>
              </w:rPr>
              <w:t xml:space="preserve">Kate Kemmerick, Ruben Golding Diaz, </w:t>
            </w:r>
            <w:proofErr w:type="spellStart"/>
            <w:r w:rsidR="00344294" w:rsidRPr="00EB0813">
              <w:rPr>
                <w:rFonts w:ascii="Times New Roman" w:hAnsi="Times New Roman"/>
                <w:color w:val="000000"/>
              </w:rPr>
              <w:t>Xue</w:t>
            </w:r>
            <w:proofErr w:type="spellEnd"/>
            <w:r w:rsidR="00344294" w:rsidRPr="00EB0813">
              <w:rPr>
                <w:rFonts w:ascii="Times New Roman" w:hAnsi="Times New Roman"/>
                <w:color w:val="000000"/>
              </w:rPr>
              <w:t xml:space="preserve"> Zhang</w:t>
            </w:r>
          </w:p>
          <w:p w:rsidR="00344294" w:rsidRPr="00EB0813" w:rsidRDefault="00DB1CD4" w:rsidP="00DB1CD4">
            <w:pPr>
              <w:spacing w:after="0" w:line="240" w:lineRule="auto"/>
              <w:rPr>
                <w:rFonts w:ascii="Times New Roman" w:hAnsi="Times New Roman"/>
                <w:color w:val="000000"/>
              </w:rPr>
            </w:pPr>
            <w:r w:rsidRPr="00EB0813">
              <w:rPr>
                <w:rFonts w:ascii="Times New Roman" w:hAnsi="Times New Roman"/>
                <w:color w:val="000000"/>
              </w:rPr>
              <w:t xml:space="preserve">LABOR: </w:t>
            </w:r>
            <w:r w:rsidR="00344294" w:rsidRPr="00EB0813">
              <w:rPr>
                <w:rFonts w:ascii="Times New Roman" w:hAnsi="Times New Roman"/>
                <w:color w:val="000000"/>
              </w:rPr>
              <w:t xml:space="preserve">Rachel Schaefbauer, Matt Young, </w:t>
            </w:r>
            <w:proofErr w:type="spellStart"/>
            <w:r w:rsidR="00344294" w:rsidRPr="00EB0813">
              <w:rPr>
                <w:rFonts w:ascii="Times New Roman" w:hAnsi="Times New Roman"/>
                <w:color w:val="000000"/>
              </w:rPr>
              <w:t>Adelle</w:t>
            </w:r>
            <w:proofErr w:type="spellEnd"/>
            <w:r w:rsidR="00344294" w:rsidRPr="00EB0813">
              <w:rPr>
                <w:rFonts w:ascii="Times New Roman" w:hAnsi="Times New Roman"/>
                <w:color w:val="000000"/>
              </w:rPr>
              <w:t xml:space="preserve"> </w:t>
            </w:r>
            <w:proofErr w:type="spellStart"/>
            <w:r w:rsidR="00344294" w:rsidRPr="00EB0813">
              <w:rPr>
                <w:rFonts w:ascii="Times New Roman" w:hAnsi="Times New Roman"/>
                <w:color w:val="000000"/>
              </w:rPr>
              <w:t>Housker</w:t>
            </w:r>
            <w:proofErr w:type="spellEnd"/>
          </w:p>
        </w:tc>
      </w:tr>
      <w:tr w:rsidR="00E275E0" w:rsidRPr="00EB0813">
        <w:trPr>
          <w:trHeight w:val="502"/>
        </w:trPr>
        <w:tc>
          <w:tcPr>
            <w:tcW w:w="9750" w:type="dxa"/>
            <w:gridSpan w:val="4"/>
            <w:tcBorders>
              <w:bottom w:val="single" w:sz="2" w:space="0" w:color="000000"/>
            </w:tcBorders>
            <w:shd w:val="clear" w:color="auto" w:fill="auto"/>
            <w:tcMar>
              <w:top w:w="72" w:type="dxa"/>
              <w:left w:w="72" w:type="dxa"/>
              <w:bottom w:w="72" w:type="dxa"/>
              <w:right w:w="72" w:type="dxa"/>
            </w:tcMar>
            <w:vAlign w:val="center"/>
          </w:tcPr>
          <w:p w:rsidR="00E275E0" w:rsidRPr="00EB0813" w:rsidRDefault="00E275E0" w:rsidP="00DB1CD4">
            <w:pPr>
              <w:spacing w:after="0" w:line="240" w:lineRule="auto"/>
              <w:jc w:val="center"/>
              <w:rPr>
                <w:rFonts w:ascii="Times New Roman" w:hAnsi="Times New Roman"/>
                <w:color w:val="000000"/>
                <w:sz w:val="28"/>
                <w:szCs w:val="28"/>
              </w:rPr>
            </w:pPr>
            <w:r w:rsidRPr="00EB0813">
              <w:rPr>
                <w:rFonts w:ascii="Times New Roman" w:hAnsi="Times New Roman"/>
                <w:color w:val="000000"/>
                <w:sz w:val="28"/>
                <w:szCs w:val="28"/>
              </w:rPr>
              <w:t>List of Contract Changes</w:t>
            </w:r>
          </w:p>
        </w:tc>
      </w:tr>
      <w:tr w:rsidR="00E275E0" w:rsidRPr="00EB0813">
        <w:trPr>
          <w:trHeight w:val="502"/>
        </w:trPr>
        <w:tc>
          <w:tcPr>
            <w:tcW w:w="1653" w:type="dxa"/>
            <w:tcBorders>
              <w:bottom w:val="single" w:sz="12" w:space="0" w:color="000000"/>
            </w:tcBorders>
            <w:shd w:val="clear" w:color="auto" w:fill="auto"/>
            <w:tcMar>
              <w:top w:w="72" w:type="dxa"/>
              <w:left w:w="72" w:type="dxa"/>
              <w:bottom w:w="72" w:type="dxa"/>
              <w:right w:w="72" w:type="dxa"/>
            </w:tcMar>
            <w:vAlign w:val="center"/>
          </w:tcPr>
          <w:p w:rsidR="00E275E0" w:rsidRPr="00EB0813" w:rsidRDefault="00E275E0" w:rsidP="00E275E0">
            <w:pPr>
              <w:spacing w:after="0" w:line="240" w:lineRule="auto"/>
              <w:jc w:val="center"/>
              <w:rPr>
                <w:rFonts w:ascii="Times New Roman" w:hAnsi="Times New Roman"/>
                <w:color w:val="000000"/>
              </w:rPr>
            </w:pPr>
            <w:r w:rsidRPr="00EB0813">
              <w:rPr>
                <w:rFonts w:ascii="Times New Roman" w:hAnsi="Times New Roman"/>
                <w:color w:val="000000"/>
              </w:rPr>
              <w:t>Changed</w:t>
            </w:r>
          </w:p>
          <w:p w:rsidR="00E275E0" w:rsidRPr="00EB0813" w:rsidRDefault="00E275E0" w:rsidP="00E275E0">
            <w:pPr>
              <w:spacing w:after="0" w:line="240" w:lineRule="auto"/>
              <w:jc w:val="center"/>
              <w:rPr>
                <w:rFonts w:ascii="Times New Roman" w:hAnsi="Times New Roman"/>
                <w:color w:val="000000"/>
              </w:rPr>
            </w:pPr>
            <w:r w:rsidRPr="00EB0813">
              <w:rPr>
                <w:rFonts w:ascii="Times New Roman" w:hAnsi="Times New Roman"/>
                <w:color w:val="000000"/>
              </w:rPr>
              <w:t>Article #</w:t>
            </w:r>
          </w:p>
        </w:tc>
        <w:tc>
          <w:tcPr>
            <w:tcW w:w="5927" w:type="dxa"/>
            <w:gridSpan w:val="2"/>
            <w:tcBorders>
              <w:bottom w:val="single" w:sz="12" w:space="0" w:color="000000"/>
            </w:tcBorders>
            <w:shd w:val="clear" w:color="auto" w:fill="auto"/>
            <w:tcMar>
              <w:top w:w="72" w:type="dxa"/>
              <w:left w:w="72" w:type="dxa"/>
              <w:bottom w:w="72" w:type="dxa"/>
              <w:right w:w="72" w:type="dxa"/>
            </w:tcMar>
            <w:vAlign w:val="center"/>
          </w:tcPr>
          <w:p w:rsidR="00E275E0" w:rsidRPr="00EB0813" w:rsidRDefault="00E275E0" w:rsidP="00E275E0">
            <w:pPr>
              <w:spacing w:after="0" w:line="240" w:lineRule="auto"/>
              <w:jc w:val="center"/>
              <w:rPr>
                <w:rFonts w:ascii="Times New Roman" w:hAnsi="Times New Roman"/>
                <w:color w:val="000000"/>
                <w:sz w:val="27"/>
                <w:szCs w:val="27"/>
              </w:rPr>
            </w:pPr>
            <w:r w:rsidRPr="00EB0813">
              <w:rPr>
                <w:rFonts w:ascii="Times New Roman" w:hAnsi="Times New Roman"/>
                <w:color w:val="000000"/>
                <w:sz w:val="27"/>
                <w:szCs w:val="27"/>
              </w:rPr>
              <w:t>Brief description</w:t>
            </w:r>
          </w:p>
        </w:tc>
        <w:tc>
          <w:tcPr>
            <w:tcW w:w="2170" w:type="dxa"/>
            <w:tcBorders>
              <w:bottom w:val="single" w:sz="12" w:space="0" w:color="000000"/>
            </w:tcBorders>
            <w:shd w:val="clear" w:color="auto" w:fill="auto"/>
            <w:tcMar>
              <w:top w:w="72" w:type="dxa"/>
              <w:left w:w="72" w:type="dxa"/>
              <w:bottom w:w="72" w:type="dxa"/>
              <w:right w:w="72" w:type="dxa"/>
            </w:tcMar>
            <w:vAlign w:val="center"/>
          </w:tcPr>
          <w:p w:rsidR="00E275E0" w:rsidRPr="00EB0813" w:rsidRDefault="00E275E0" w:rsidP="00E275E0">
            <w:pPr>
              <w:spacing w:after="0" w:line="240" w:lineRule="auto"/>
              <w:jc w:val="center"/>
              <w:rPr>
                <w:rFonts w:ascii="Times New Roman" w:hAnsi="Times New Roman"/>
                <w:color w:val="000000"/>
                <w:sz w:val="27"/>
                <w:szCs w:val="27"/>
              </w:rPr>
            </w:pPr>
            <w:r w:rsidRPr="00EB0813">
              <w:rPr>
                <w:rFonts w:ascii="Times New Roman" w:hAnsi="Times New Roman"/>
                <w:color w:val="000000"/>
                <w:sz w:val="27"/>
                <w:szCs w:val="27"/>
              </w:rPr>
              <w:t>Last available cost estimate</w:t>
            </w:r>
          </w:p>
        </w:tc>
      </w:tr>
      <w:tr w:rsidR="00E275E0" w:rsidRPr="00EB0813">
        <w:tc>
          <w:tcPr>
            <w:tcW w:w="1653" w:type="dxa"/>
            <w:tcBorders>
              <w:top w:val="single" w:sz="12" w:space="0" w:color="000000"/>
            </w:tcBorders>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2.3</w:t>
            </w:r>
          </w:p>
        </w:tc>
        <w:tc>
          <w:tcPr>
            <w:tcW w:w="5927" w:type="dxa"/>
            <w:gridSpan w:val="2"/>
            <w:tcBorders>
              <w:top w:val="single" w:sz="12" w:space="0" w:color="000000"/>
            </w:tcBorders>
            <w:shd w:val="clear" w:color="auto" w:fill="auto"/>
            <w:tcMar>
              <w:top w:w="72" w:type="dxa"/>
              <w:left w:w="72" w:type="dxa"/>
              <w:bottom w:w="72" w:type="dxa"/>
              <w:right w:w="72" w:type="dxa"/>
            </w:tcMar>
            <w:vAlign w:val="center"/>
          </w:tcPr>
          <w:p w:rsidR="00E275E0" w:rsidRPr="00EB0813" w:rsidRDefault="00E275E0" w:rsidP="00230728">
            <w:pPr>
              <w:spacing w:after="0" w:line="240" w:lineRule="auto"/>
              <w:rPr>
                <w:rFonts w:ascii="Times New Roman" w:hAnsi="Times New Roman"/>
                <w:color w:val="000000"/>
              </w:rPr>
            </w:pPr>
            <w:r w:rsidRPr="00EB0813">
              <w:rPr>
                <w:rFonts w:ascii="Times New Roman" w:hAnsi="Times New Roman"/>
                <w:color w:val="000000"/>
              </w:rPr>
              <w:t> </w:t>
            </w:r>
            <w:r w:rsidR="00EB0813" w:rsidRPr="00EB0813">
              <w:rPr>
                <w:rFonts w:ascii="Times New Roman" w:hAnsi="Times New Roman"/>
                <w:color w:val="000000"/>
              </w:rPr>
              <w:t>D</w:t>
            </w:r>
            <w:r w:rsidR="00230728" w:rsidRPr="00EB0813">
              <w:rPr>
                <w:rFonts w:ascii="Times New Roman" w:hAnsi="Times New Roman"/>
                <w:color w:val="000000"/>
              </w:rPr>
              <w:t>eleted</w:t>
            </w:r>
            <w:r w:rsidR="007F614E">
              <w:rPr>
                <w:rFonts w:ascii="Times New Roman" w:hAnsi="Times New Roman"/>
                <w:color w:val="000000"/>
              </w:rPr>
              <w:t xml:space="preserve"> Most Favored Nations clause</w:t>
            </w:r>
          </w:p>
        </w:tc>
        <w:tc>
          <w:tcPr>
            <w:tcW w:w="2170" w:type="dxa"/>
            <w:tcBorders>
              <w:top w:val="single" w:sz="12" w:space="0" w:color="000000"/>
            </w:tcBorders>
            <w:shd w:val="clear" w:color="auto" w:fill="auto"/>
            <w:tcMar>
              <w:top w:w="72" w:type="dxa"/>
              <w:left w:w="72" w:type="dxa"/>
              <w:bottom w:w="72" w:type="dxa"/>
              <w:right w:w="72" w:type="dxa"/>
            </w:tcMar>
            <w:vAlign w:val="center"/>
          </w:tcPr>
          <w:p w:rsidR="00E275E0" w:rsidRPr="00EB0813" w:rsidRDefault="00EB0813" w:rsidP="00E275E0">
            <w:pPr>
              <w:spacing w:after="0" w:line="240" w:lineRule="auto"/>
              <w:rPr>
                <w:rFonts w:ascii="Times New Roman" w:hAnsi="Times New Roman"/>
                <w:color w:val="000000"/>
              </w:rPr>
            </w:pPr>
            <w:r>
              <w:rPr>
                <w:rFonts w:ascii="Times New Roman" w:hAnsi="Times New Roman"/>
                <w:color w:val="000000"/>
              </w:rPr>
              <w:t>$0</w:t>
            </w:r>
          </w:p>
        </w:tc>
      </w:tr>
      <w:tr w:rsidR="00E275E0" w:rsidRPr="00EB0813">
        <w:trPr>
          <w:trHeight w:val="373"/>
        </w:trPr>
        <w:tc>
          <w:tcPr>
            <w:tcW w:w="1653" w:type="dxa"/>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3.4</w:t>
            </w:r>
          </w:p>
        </w:tc>
        <w:tc>
          <w:tcPr>
            <w:tcW w:w="5927" w:type="dxa"/>
            <w:gridSpan w:val="2"/>
            <w:shd w:val="clear" w:color="auto" w:fill="auto"/>
            <w:tcMar>
              <w:top w:w="72" w:type="dxa"/>
              <w:left w:w="72" w:type="dxa"/>
              <w:bottom w:w="72" w:type="dxa"/>
              <w:right w:w="72" w:type="dxa"/>
            </w:tcMar>
            <w:vAlign w:val="center"/>
          </w:tcPr>
          <w:p w:rsidR="00E275E0" w:rsidRPr="00EB0813" w:rsidRDefault="00E51E07" w:rsidP="00E51E07">
            <w:pPr>
              <w:spacing w:after="0" w:line="240" w:lineRule="auto"/>
              <w:rPr>
                <w:rFonts w:ascii="Times New Roman" w:hAnsi="Times New Roman"/>
                <w:color w:val="000000"/>
              </w:rPr>
            </w:pPr>
            <w:r w:rsidRPr="00EB0813">
              <w:rPr>
                <w:rFonts w:ascii="Times New Roman" w:hAnsi="Times New Roman"/>
                <w:color w:val="000000"/>
              </w:rPr>
              <w:t>Clause clarification</w:t>
            </w:r>
            <w:r w:rsidR="007F614E">
              <w:rPr>
                <w:rFonts w:ascii="Times New Roman" w:hAnsi="Times New Roman"/>
                <w:color w:val="000000"/>
              </w:rPr>
              <w:t xml:space="preserve"> regarding Union bulletin board</w:t>
            </w:r>
          </w:p>
        </w:tc>
        <w:tc>
          <w:tcPr>
            <w:tcW w:w="2170" w:type="dxa"/>
            <w:shd w:val="clear" w:color="auto" w:fill="auto"/>
            <w:tcMar>
              <w:top w:w="72" w:type="dxa"/>
              <w:left w:w="72" w:type="dxa"/>
              <w:bottom w:w="72" w:type="dxa"/>
              <w:right w:w="72" w:type="dxa"/>
            </w:tcMar>
            <w:vAlign w:val="center"/>
          </w:tcPr>
          <w:p w:rsidR="00E275E0" w:rsidRPr="00EB0813" w:rsidRDefault="00EB0813" w:rsidP="00E275E0">
            <w:pPr>
              <w:spacing w:after="0" w:line="240" w:lineRule="auto"/>
              <w:rPr>
                <w:rFonts w:ascii="Times New Roman" w:hAnsi="Times New Roman"/>
                <w:color w:val="000000"/>
              </w:rPr>
            </w:pPr>
            <w:r>
              <w:rPr>
                <w:rFonts w:ascii="Times New Roman" w:hAnsi="Times New Roman"/>
                <w:color w:val="000000"/>
              </w:rPr>
              <w:t>$0</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6.1.A</w:t>
            </w:r>
          </w:p>
        </w:tc>
        <w:tc>
          <w:tcPr>
            <w:tcW w:w="5927" w:type="dxa"/>
            <w:gridSpan w:val="2"/>
            <w:shd w:val="clear" w:color="auto" w:fill="auto"/>
            <w:tcMar>
              <w:top w:w="72" w:type="dxa"/>
              <w:left w:w="72" w:type="dxa"/>
              <w:bottom w:w="72" w:type="dxa"/>
              <w:right w:w="72" w:type="dxa"/>
            </w:tcMar>
            <w:vAlign w:val="center"/>
          </w:tcPr>
          <w:p w:rsidR="00E275E0" w:rsidRPr="00EB0813" w:rsidRDefault="00230728" w:rsidP="0098253D">
            <w:pPr>
              <w:spacing w:after="0" w:line="240" w:lineRule="auto"/>
              <w:rPr>
                <w:rFonts w:ascii="Times New Roman" w:hAnsi="Times New Roman"/>
                <w:color w:val="000000"/>
              </w:rPr>
            </w:pPr>
            <w:r w:rsidRPr="00EB0813">
              <w:rPr>
                <w:rFonts w:ascii="Times New Roman" w:hAnsi="Times New Roman"/>
                <w:color w:val="000000"/>
              </w:rPr>
              <w:t>Pay Rates</w:t>
            </w:r>
            <w:r w:rsidRPr="00EB0813">
              <w:rPr>
                <w:rFonts w:ascii="Times New Roman" w:hAnsi="Times New Roman"/>
              </w:rPr>
              <w:t xml:space="preserve"> – General Increases</w:t>
            </w:r>
            <w:ins w:id="0" w:author="claire319" w:date="2011-04-13T22:55:00Z">
              <w:r w:rsidRPr="00EB0813">
                <w:rPr>
                  <w:rFonts w:ascii="Times New Roman" w:hAnsi="Times New Roman"/>
                </w:rPr>
                <w:t xml:space="preserve"> </w:t>
              </w:r>
            </w:ins>
            <w:r w:rsidRPr="00EB0813">
              <w:rPr>
                <w:rFonts w:ascii="Times New Roman" w:hAnsi="Times New Roman"/>
              </w:rPr>
              <w:t xml:space="preserve">3% upon the </w:t>
            </w:r>
            <w:r w:rsidR="0098253D" w:rsidRPr="00EB0813">
              <w:rPr>
                <w:rFonts w:ascii="Times New Roman" w:hAnsi="Times New Roman"/>
              </w:rPr>
              <w:t>effective date of the contract</w:t>
            </w:r>
            <w:r w:rsidR="00EB0813">
              <w:rPr>
                <w:rFonts w:ascii="Times New Roman" w:hAnsi="Times New Roman"/>
              </w:rPr>
              <w:t>.</w:t>
            </w:r>
          </w:p>
        </w:tc>
        <w:tc>
          <w:tcPr>
            <w:tcW w:w="2170" w:type="dxa"/>
            <w:shd w:val="clear" w:color="auto" w:fill="auto"/>
            <w:tcMar>
              <w:top w:w="72" w:type="dxa"/>
              <w:left w:w="72" w:type="dxa"/>
              <w:bottom w:w="72" w:type="dxa"/>
              <w:right w:w="72" w:type="dxa"/>
            </w:tcMar>
            <w:vAlign w:val="center"/>
          </w:tcPr>
          <w:p w:rsidR="00230728" w:rsidRPr="00EB0813" w:rsidRDefault="005E01CB" w:rsidP="00230728">
            <w:pPr>
              <w:rPr>
                <w:rFonts w:ascii="Times New Roman" w:hAnsi="Times New Roman"/>
                <w:color w:val="FF0000"/>
              </w:rPr>
            </w:pPr>
            <w:r w:rsidRPr="00EB0813">
              <w:rPr>
                <w:rFonts w:ascii="Times New Roman" w:hAnsi="Times New Roman"/>
                <w:color w:val="000000"/>
              </w:rPr>
              <w:t xml:space="preserve">Cost </w:t>
            </w:r>
            <w:r w:rsidR="00E275E0" w:rsidRPr="00EB0813">
              <w:rPr>
                <w:rFonts w:ascii="Times New Roman" w:hAnsi="Times New Roman"/>
                <w:color w:val="000000"/>
              </w:rPr>
              <w:t> </w:t>
            </w:r>
            <w:r w:rsidR="00230728" w:rsidRPr="00EB0813">
              <w:rPr>
                <w:rFonts w:ascii="Times New Roman" w:hAnsi="Times New Roman"/>
                <w:color w:val="000000"/>
              </w:rPr>
              <w:t>Increase:</w:t>
            </w:r>
            <w:r w:rsidR="00230728" w:rsidRPr="00EB0813">
              <w:rPr>
                <w:rFonts w:ascii="Times New Roman" w:hAnsi="Times New Roman"/>
                <w:color w:val="FF0000"/>
              </w:rPr>
              <w:t xml:space="preserve"> </w:t>
            </w:r>
            <w:r w:rsidR="00230728" w:rsidRPr="00DB1CD4">
              <w:rPr>
                <w:rFonts w:ascii="Times New Roman" w:hAnsi="Times New Roman"/>
              </w:rPr>
              <w:t>$122,185.94</w:t>
            </w:r>
          </w:p>
          <w:p w:rsidR="00EB0813" w:rsidRDefault="00230728" w:rsidP="00EB0813">
            <w:pPr>
              <w:spacing w:after="0"/>
              <w:rPr>
                <w:rFonts w:ascii="Times New Roman" w:eastAsia="SimSun" w:hAnsi="Times New Roman"/>
                <w:sz w:val="24"/>
                <w:szCs w:val="24"/>
              </w:rPr>
            </w:pPr>
            <w:r w:rsidRPr="00EB0813">
              <w:rPr>
                <w:rFonts w:ascii="Times New Roman" w:hAnsi="Times New Roman"/>
              </w:rPr>
              <w:t>Tota</w:t>
            </w:r>
            <w:r w:rsidR="0098253D" w:rsidRPr="00EB0813">
              <w:rPr>
                <w:rFonts w:ascii="Times New Roman" w:hAnsi="Times New Roman"/>
              </w:rPr>
              <w:t>l</w:t>
            </w:r>
            <w:r w:rsidR="005E01CB" w:rsidRPr="00EB0813">
              <w:rPr>
                <w:rFonts w:ascii="Times New Roman" w:hAnsi="Times New Roman"/>
              </w:rPr>
              <w:t xml:space="preserve"> Labor </w:t>
            </w:r>
            <w:r w:rsidR="0098253D" w:rsidRPr="00EB0813">
              <w:rPr>
                <w:rFonts w:ascii="Times New Roman" w:hAnsi="Times New Roman"/>
              </w:rPr>
              <w:t>Expense</w:t>
            </w:r>
            <w:r w:rsidRPr="00EB0813">
              <w:rPr>
                <w:rFonts w:ascii="Times New Roman" w:hAnsi="Times New Roman"/>
              </w:rPr>
              <w:t>:</w:t>
            </w:r>
          </w:p>
          <w:p w:rsidR="00E275E0" w:rsidRPr="00EB0813" w:rsidRDefault="00230728" w:rsidP="00EB0813">
            <w:pPr>
              <w:rPr>
                <w:rFonts w:ascii="Times New Roman" w:eastAsia="SimSun" w:hAnsi="Times New Roman"/>
                <w:sz w:val="24"/>
                <w:szCs w:val="24"/>
              </w:rPr>
            </w:pPr>
            <w:r w:rsidRPr="00EB0813">
              <w:rPr>
                <w:rFonts w:ascii="Times New Roman" w:hAnsi="Times New Roman"/>
                <w:color w:val="000000"/>
              </w:rPr>
              <w:t>$2,865,466.94</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6.5</w:t>
            </w:r>
          </w:p>
        </w:tc>
        <w:tc>
          <w:tcPr>
            <w:tcW w:w="5927" w:type="dxa"/>
            <w:gridSpan w:val="2"/>
            <w:shd w:val="clear" w:color="auto" w:fill="auto"/>
            <w:tcMar>
              <w:top w:w="72" w:type="dxa"/>
              <w:left w:w="72" w:type="dxa"/>
              <w:bottom w:w="72" w:type="dxa"/>
              <w:right w:w="72" w:type="dxa"/>
            </w:tcMar>
            <w:vAlign w:val="center"/>
          </w:tcPr>
          <w:p w:rsidR="00E275E0" w:rsidRPr="00EB0813" w:rsidRDefault="00230728" w:rsidP="00C80376">
            <w:pPr>
              <w:spacing w:after="0" w:line="240" w:lineRule="auto"/>
              <w:rPr>
                <w:rFonts w:ascii="Times New Roman" w:hAnsi="Times New Roman"/>
                <w:color w:val="000000"/>
              </w:rPr>
            </w:pPr>
            <w:r w:rsidRPr="00EB0813">
              <w:rPr>
                <w:rFonts w:ascii="Times New Roman" w:hAnsi="Times New Roman"/>
                <w:color w:val="000000"/>
              </w:rPr>
              <w:t xml:space="preserve">Qualification of </w:t>
            </w:r>
            <w:r w:rsidR="00C80376" w:rsidRPr="00EB0813">
              <w:rPr>
                <w:rFonts w:ascii="Times New Roman" w:hAnsi="Times New Roman"/>
                <w:color w:val="000000"/>
              </w:rPr>
              <w:t>full</w:t>
            </w:r>
            <w:r w:rsidRPr="00EB0813">
              <w:rPr>
                <w:rFonts w:ascii="Times New Roman" w:hAnsi="Times New Roman"/>
                <w:color w:val="000000"/>
              </w:rPr>
              <w:t>-time changed to minimum of 32 hours</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Pr="00EB0813" w:rsidRDefault="00E275E0" w:rsidP="00E275E0">
            <w:pPr>
              <w:spacing w:after="0" w:line="240" w:lineRule="auto"/>
              <w:rPr>
                <w:rFonts w:ascii="Times New Roman" w:hAnsi="Times New Roman"/>
                <w:color w:val="000000"/>
              </w:rPr>
            </w:pPr>
            <w:r w:rsidRPr="00EB0813">
              <w:rPr>
                <w:rFonts w:ascii="Times New Roman" w:hAnsi="Times New Roman"/>
                <w:color w:val="000000"/>
              </w:rPr>
              <w:t> </w:t>
            </w:r>
            <w:r w:rsidR="00EB0813">
              <w:rPr>
                <w:rFonts w:ascii="Times New Roman" w:hAnsi="Times New Roman"/>
                <w:color w:val="000000"/>
              </w:rPr>
              <w:t>$0</w:t>
            </w:r>
          </w:p>
        </w:tc>
      </w:tr>
      <w:tr w:rsidR="00E275E0" w:rsidRPr="00EB0813">
        <w:trPr>
          <w:trHeight w:val="454"/>
        </w:trPr>
        <w:tc>
          <w:tcPr>
            <w:tcW w:w="1653" w:type="dxa"/>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6.7 C</w:t>
            </w:r>
          </w:p>
        </w:tc>
        <w:tc>
          <w:tcPr>
            <w:tcW w:w="5927" w:type="dxa"/>
            <w:gridSpan w:val="2"/>
            <w:shd w:val="clear" w:color="auto" w:fill="auto"/>
            <w:tcMar>
              <w:top w:w="72" w:type="dxa"/>
              <w:left w:w="72" w:type="dxa"/>
              <w:bottom w:w="72" w:type="dxa"/>
              <w:right w:w="72" w:type="dxa"/>
            </w:tcMar>
            <w:vAlign w:val="center"/>
          </w:tcPr>
          <w:p w:rsidR="00E275E0" w:rsidRPr="00EB0813" w:rsidRDefault="00E51E07" w:rsidP="007F614E">
            <w:pPr>
              <w:spacing w:after="0" w:line="240" w:lineRule="auto"/>
              <w:rPr>
                <w:rFonts w:ascii="Times New Roman" w:hAnsi="Times New Roman"/>
                <w:color w:val="000000"/>
              </w:rPr>
            </w:pPr>
            <w:r w:rsidRPr="00EB0813">
              <w:rPr>
                <w:rFonts w:ascii="Times New Roman" w:hAnsi="Times New Roman"/>
                <w:color w:val="000000"/>
              </w:rPr>
              <w:t>Employees return</w:t>
            </w:r>
            <w:r w:rsidR="00230728" w:rsidRPr="00EB0813">
              <w:rPr>
                <w:rFonts w:ascii="Times New Roman" w:hAnsi="Times New Roman"/>
                <w:color w:val="000000"/>
              </w:rPr>
              <w:t xml:space="preserve"> 50% of tips on default credit card payments</w:t>
            </w:r>
            <w:r w:rsidR="007F614E">
              <w:rPr>
                <w:rFonts w:ascii="Times New Roman" w:hAnsi="Times New Roman"/>
                <w:color w:val="000000"/>
              </w:rPr>
              <w:t xml:space="preserve"> instead of 100%</w:t>
            </w:r>
          </w:p>
        </w:tc>
        <w:tc>
          <w:tcPr>
            <w:tcW w:w="2170" w:type="dxa"/>
            <w:shd w:val="clear" w:color="auto" w:fill="auto"/>
            <w:tcMar>
              <w:top w:w="72" w:type="dxa"/>
              <w:left w:w="72" w:type="dxa"/>
              <w:bottom w:w="72" w:type="dxa"/>
              <w:right w:w="72" w:type="dxa"/>
            </w:tcMar>
            <w:vAlign w:val="center"/>
          </w:tcPr>
          <w:p w:rsidR="00E275E0" w:rsidRPr="00EB0813" w:rsidRDefault="00EB0813" w:rsidP="00BC7072">
            <w:pPr>
              <w:spacing w:after="0"/>
              <w:rPr>
                <w:rFonts w:ascii="Times New Roman" w:hAnsi="Times New Roman"/>
                <w:color w:val="000000"/>
              </w:rPr>
            </w:pPr>
            <w:r>
              <w:rPr>
                <w:rFonts w:ascii="Times New Roman" w:hAnsi="Times New Roman"/>
                <w:color w:val="000000"/>
              </w:rPr>
              <w:t xml:space="preserve">+ </w:t>
            </w:r>
            <w:r w:rsidR="00BC7072">
              <w:rPr>
                <w:rFonts w:ascii="Times New Roman" w:hAnsi="Times New Roman"/>
                <w:color w:val="000000"/>
              </w:rPr>
              <w:t>Union</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7.1</w:t>
            </w:r>
          </w:p>
        </w:tc>
        <w:tc>
          <w:tcPr>
            <w:tcW w:w="5927" w:type="dxa"/>
            <w:gridSpan w:val="2"/>
            <w:shd w:val="clear" w:color="auto" w:fill="auto"/>
            <w:tcMar>
              <w:top w:w="72" w:type="dxa"/>
              <w:left w:w="72" w:type="dxa"/>
              <w:bottom w:w="72" w:type="dxa"/>
              <w:right w:w="72" w:type="dxa"/>
            </w:tcMar>
            <w:vAlign w:val="center"/>
          </w:tcPr>
          <w:p w:rsidR="00E275E0" w:rsidRPr="00EB0813" w:rsidRDefault="00230728" w:rsidP="00E275E0">
            <w:pPr>
              <w:spacing w:after="0" w:line="240" w:lineRule="auto"/>
              <w:rPr>
                <w:rFonts w:ascii="Times New Roman" w:hAnsi="Times New Roman"/>
                <w:color w:val="000000"/>
              </w:rPr>
            </w:pPr>
            <w:r w:rsidRPr="00EB0813">
              <w:rPr>
                <w:rFonts w:ascii="Times New Roman" w:hAnsi="Times New Roman"/>
                <w:color w:val="000000"/>
              </w:rPr>
              <w:t>50% of meal discount instead of free meals</w:t>
            </w:r>
            <w:r w:rsidR="00DB1CD4">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Pr="00EB0813" w:rsidRDefault="00E275E0" w:rsidP="00E275E0">
            <w:pPr>
              <w:spacing w:after="0" w:line="240" w:lineRule="auto"/>
              <w:rPr>
                <w:rFonts w:ascii="Times New Roman" w:hAnsi="Times New Roman"/>
                <w:color w:val="000000"/>
              </w:rPr>
            </w:pPr>
            <w:r w:rsidRPr="00EB0813">
              <w:rPr>
                <w:rFonts w:ascii="Times New Roman" w:hAnsi="Times New Roman"/>
                <w:color w:val="000000"/>
              </w:rPr>
              <w:t> </w:t>
            </w:r>
            <w:r w:rsidR="00BC7072">
              <w:rPr>
                <w:rFonts w:ascii="Times New Roman" w:hAnsi="Times New Roman"/>
                <w:color w:val="000000"/>
              </w:rPr>
              <w:t xml:space="preserve">Management </w:t>
            </w:r>
            <w:r w:rsidR="00230728" w:rsidRPr="00EB0813">
              <w:rPr>
                <w:rFonts w:ascii="Times New Roman" w:hAnsi="Times New Roman"/>
                <w:color w:val="000000"/>
              </w:rPr>
              <w:t>Saving</w:t>
            </w:r>
            <w:r w:rsidR="00EB0813">
              <w:rPr>
                <w:rFonts w:ascii="Times New Roman" w:hAnsi="Times New Roman"/>
                <w:color w:val="000000"/>
              </w:rPr>
              <w:t>s</w:t>
            </w:r>
            <w:r w:rsidR="00230728" w:rsidRPr="00EB0813">
              <w:rPr>
                <w:rFonts w:ascii="Times New Roman" w:hAnsi="Times New Roman"/>
                <w:color w:val="000000"/>
              </w:rPr>
              <w:t>:</w:t>
            </w:r>
          </w:p>
          <w:p w:rsidR="00230728" w:rsidRDefault="00230728" w:rsidP="00E275E0">
            <w:pPr>
              <w:spacing w:after="0" w:line="240" w:lineRule="auto"/>
              <w:rPr>
                <w:rFonts w:ascii="Times New Roman" w:hAnsi="Times New Roman"/>
                <w:color w:val="000000"/>
              </w:rPr>
            </w:pPr>
            <w:r w:rsidRPr="00EB0813">
              <w:rPr>
                <w:rFonts w:ascii="Times New Roman" w:hAnsi="Times New Roman"/>
                <w:color w:val="000000"/>
              </w:rPr>
              <w:t>$16,974</w:t>
            </w:r>
          </w:p>
          <w:p w:rsidR="00023281" w:rsidRPr="00EB0813" w:rsidRDefault="00023281" w:rsidP="00E275E0">
            <w:pPr>
              <w:spacing w:after="0" w:line="240" w:lineRule="auto"/>
              <w:rPr>
                <w:rFonts w:ascii="Times New Roman" w:hAnsi="Times New Roman"/>
                <w:color w:val="000000"/>
              </w:rPr>
            </w:pPr>
            <w:r>
              <w:rPr>
                <w:rFonts w:ascii="Times New Roman" w:hAnsi="Times New Roman"/>
                <w:color w:val="000000"/>
              </w:rPr>
              <w:t>+</w:t>
            </w:r>
            <w:ins w:id="1" w:author="Rachel Schaefbauer" w:date="2011-04-16T00:05:00Z">
              <w:r w:rsidR="00B82C16">
                <w:rPr>
                  <w:rFonts w:ascii="Times New Roman" w:hAnsi="Times New Roman"/>
                  <w:color w:val="000000"/>
                </w:rPr>
                <w:t xml:space="preserve"> </w:t>
              </w:r>
            </w:ins>
            <w:r>
              <w:rPr>
                <w:rFonts w:ascii="Times New Roman" w:hAnsi="Times New Roman"/>
                <w:color w:val="000000"/>
              </w:rPr>
              <w:t>Management</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230728" w:rsidP="00E275E0">
            <w:pPr>
              <w:spacing w:after="0" w:line="240" w:lineRule="auto"/>
              <w:jc w:val="center"/>
              <w:rPr>
                <w:rFonts w:ascii="Times New Roman" w:hAnsi="Times New Roman"/>
                <w:color w:val="000000"/>
              </w:rPr>
            </w:pPr>
            <w:r w:rsidRPr="00EB0813">
              <w:rPr>
                <w:rFonts w:ascii="Times New Roman" w:hAnsi="Times New Roman"/>
                <w:color w:val="000000"/>
              </w:rPr>
              <w:t>7.2</w:t>
            </w:r>
          </w:p>
        </w:tc>
        <w:tc>
          <w:tcPr>
            <w:tcW w:w="5927" w:type="dxa"/>
            <w:gridSpan w:val="2"/>
            <w:shd w:val="clear" w:color="auto" w:fill="auto"/>
            <w:tcMar>
              <w:top w:w="72" w:type="dxa"/>
              <w:left w:w="72" w:type="dxa"/>
              <w:bottom w:w="72" w:type="dxa"/>
              <w:right w:w="72" w:type="dxa"/>
            </w:tcMar>
            <w:vAlign w:val="center"/>
          </w:tcPr>
          <w:p w:rsidR="00E275E0" w:rsidRPr="00EB0813" w:rsidRDefault="00BA66B6" w:rsidP="00BA66B6">
            <w:pPr>
              <w:spacing w:after="0" w:line="240" w:lineRule="auto"/>
              <w:rPr>
                <w:rFonts w:ascii="Times New Roman" w:hAnsi="Times New Roman"/>
                <w:color w:val="000000"/>
              </w:rPr>
            </w:pPr>
            <w:r w:rsidRPr="00EB0813">
              <w:rPr>
                <w:rFonts w:ascii="Times New Roman" w:hAnsi="Times New Roman"/>
                <w:color w:val="000000"/>
              </w:rPr>
              <w:t>The company will provide the first uniform free of charge and will provide all laundry services for employee’s uniforms. However, if an additional uniform needs to be purchased the employee will be responsible to pay for this.</w:t>
            </w:r>
          </w:p>
        </w:tc>
        <w:tc>
          <w:tcPr>
            <w:tcW w:w="2170" w:type="dxa"/>
            <w:shd w:val="clear" w:color="auto" w:fill="auto"/>
            <w:tcMar>
              <w:top w:w="72" w:type="dxa"/>
              <w:left w:w="72" w:type="dxa"/>
              <w:bottom w:w="72" w:type="dxa"/>
              <w:right w:w="72" w:type="dxa"/>
            </w:tcMar>
            <w:vAlign w:val="center"/>
          </w:tcPr>
          <w:p w:rsidR="00E275E0" w:rsidRPr="00EB0813" w:rsidRDefault="00E275E0" w:rsidP="00DB1CD4">
            <w:pPr>
              <w:spacing w:after="0" w:line="240" w:lineRule="auto"/>
              <w:rPr>
                <w:rFonts w:ascii="Times New Roman" w:hAnsi="Times New Roman"/>
                <w:color w:val="000000"/>
              </w:rPr>
            </w:pPr>
            <w:r w:rsidRPr="00EB0813">
              <w:rPr>
                <w:rFonts w:ascii="Times New Roman" w:hAnsi="Times New Roman"/>
                <w:color w:val="000000"/>
              </w:rPr>
              <w:t> </w:t>
            </w:r>
            <w:r w:rsidR="00EB0813">
              <w:rPr>
                <w:rFonts w:ascii="Times New Roman" w:hAnsi="Times New Roman"/>
                <w:color w:val="000000"/>
              </w:rPr>
              <w:t xml:space="preserve">+ </w:t>
            </w:r>
            <w:r w:rsidR="00BC7072">
              <w:rPr>
                <w:rFonts w:ascii="Times New Roman" w:hAnsi="Times New Roman"/>
                <w:color w:val="000000"/>
              </w:rPr>
              <w:t>Management</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8.3</w:t>
            </w:r>
          </w:p>
        </w:tc>
        <w:tc>
          <w:tcPr>
            <w:tcW w:w="5927" w:type="dxa"/>
            <w:gridSpan w:val="2"/>
            <w:shd w:val="clear" w:color="auto" w:fill="auto"/>
            <w:tcMar>
              <w:top w:w="72" w:type="dxa"/>
              <w:left w:w="72" w:type="dxa"/>
              <w:bottom w:w="72" w:type="dxa"/>
              <w:right w:w="72" w:type="dxa"/>
            </w:tcMar>
            <w:vAlign w:val="center"/>
          </w:tcPr>
          <w:p w:rsidR="00E275E0"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Compensate employees for travel time (1/2 hour)</w:t>
            </w:r>
            <w:r w:rsidR="00BA66B6" w:rsidRPr="00EB0813">
              <w:rPr>
                <w:rFonts w:ascii="Times New Roman" w:hAnsi="Times New Roman"/>
                <w:color w:val="000000"/>
              </w:rPr>
              <w:t xml:space="preserve"> in the event of split shifts</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Pr="00EB0813" w:rsidRDefault="00E275E0" w:rsidP="00DB1CD4">
            <w:pPr>
              <w:spacing w:after="0" w:line="240" w:lineRule="auto"/>
              <w:rPr>
                <w:rFonts w:ascii="Times New Roman" w:hAnsi="Times New Roman"/>
                <w:color w:val="000000"/>
              </w:rPr>
            </w:pPr>
            <w:r w:rsidRPr="00EB0813">
              <w:rPr>
                <w:rFonts w:ascii="Times New Roman" w:hAnsi="Times New Roman"/>
                <w:color w:val="000000"/>
              </w:rPr>
              <w:t> </w:t>
            </w:r>
            <w:r w:rsidR="00EB0813">
              <w:rPr>
                <w:rFonts w:ascii="Times New Roman" w:hAnsi="Times New Roman"/>
                <w:color w:val="000000"/>
              </w:rPr>
              <w:t xml:space="preserve">+ </w:t>
            </w:r>
            <w:r w:rsidR="00BC7072">
              <w:rPr>
                <w:rFonts w:ascii="Times New Roman" w:hAnsi="Times New Roman"/>
                <w:color w:val="000000"/>
              </w:rPr>
              <w:t>Union</w:t>
            </w:r>
          </w:p>
        </w:tc>
      </w:tr>
      <w:tr w:rsidR="00050242" w:rsidRPr="00EB0813">
        <w:tc>
          <w:tcPr>
            <w:tcW w:w="1653" w:type="dxa"/>
            <w:shd w:val="clear" w:color="auto" w:fill="auto"/>
            <w:tcMar>
              <w:top w:w="72" w:type="dxa"/>
              <w:left w:w="72" w:type="dxa"/>
              <w:bottom w:w="72" w:type="dxa"/>
              <w:right w:w="72" w:type="dxa"/>
            </w:tcMar>
            <w:vAlign w:val="center"/>
          </w:tcPr>
          <w:p w:rsidR="00050242" w:rsidRPr="00EB0813" w:rsidRDefault="00050242" w:rsidP="00E275E0">
            <w:pPr>
              <w:spacing w:after="0" w:line="240" w:lineRule="auto"/>
              <w:jc w:val="center"/>
              <w:rPr>
                <w:rFonts w:ascii="Times New Roman" w:hAnsi="Times New Roman"/>
                <w:color w:val="000000"/>
              </w:rPr>
            </w:pPr>
            <w:r>
              <w:rPr>
                <w:rFonts w:ascii="Times New Roman" w:hAnsi="Times New Roman"/>
                <w:color w:val="000000"/>
              </w:rPr>
              <w:t>8.4</w:t>
            </w:r>
          </w:p>
        </w:tc>
        <w:tc>
          <w:tcPr>
            <w:tcW w:w="5927" w:type="dxa"/>
            <w:gridSpan w:val="2"/>
            <w:shd w:val="clear" w:color="auto" w:fill="auto"/>
            <w:tcMar>
              <w:top w:w="72" w:type="dxa"/>
              <w:left w:w="72" w:type="dxa"/>
              <w:bottom w:w="72" w:type="dxa"/>
              <w:right w:w="72" w:type="dxa"/>
            </w:tcMar>
            <w:vAlign w:val="center"/>
          </w:tcPr>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Management can offer additional shifts to part time employees before full time employees if full time employee would need to be paid over time</w:t>
            </w:r>
          </w:p>
        </w:tc>
        <w:tc>
          <w:tcPr>
            <w:tcW w:w="2170" w:type="dxa"/>
            <w:shd w:val="clear" w:color="auto" w:fill="auto"/>
            <w:tcMar>
              <w:top w:w="72" w:type="dxa"/>
              <w:left w:w="72" w:type="dxa"/>
              <w:bottom w:w="72" w:type="dxa"/>
              <w:right w:w="72" w:type="dxa"/>
            </w:tcMar>
            <w:vAlign w:val="center"/>
          </w:tcPr>
          <w:p w:rsidR="00050242" w:rsidRPr="00EB0813" w:rsidRDefault="00050242" w:rsidP="00DB1CD4">
            <w:pPr>
              <w:spacing w:after="0" w:line="240" w:lineRule="auto"/>
              <w:rPr>
                <w:rFonts w:ascii="Times New Roman" w:hAnsi="Times New Roman"/>
                <w:color w:val="000000"/>
              </w:rPr>
            </w:pPr>
            <w:r>
              <w:rPr>
                <w:rFonts w:ascii="Times New Roman" w:hAnsi="Times New Roman"/>
                <w:color w:val="000000"/>
              </w:rPr>
              <w:t>+</w:t>
            </w:r>
            <w:ins w:id="2" w:author="Rachel Schaefbauer" w:date="2011-04-16T00:05:00Z">
              <w:r w:rsidR="00B82C16">
                <w:rPr>
                  <w:rFonts w:ascii="Times New Roman" w:hAnsi="Times New Roman"/>
                  <w:color w:val="000000"/>
                </w:rPr>
                <w:t xml:space="preserve"> </w:t>
              </w:r>
            </w:ins>
            <w:r>
              <w:rPr>
                <w:rFonts w:ascii="Times New Roman" w:hAnsi="Times New Roman"/>
                <w:color w:val="000000"/>
              </w:rPr>
              <w:t>Management</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8.10</w:t>
            </w:r>
          </w:p>
        </w:tc>
        <w:tc>
          <w:tcPr>
            <w:tcW w:w="5927" w:type="dxa"/>
            <w:gridSpan w:val="2"/>
            <w:shd w:val="clear" w:color="auto" w:fill="auto"/>
            <w:tcMar>
              <w:top w:w="72" w:type="dxa"/>
              <w:left w:w="72" w:type="dxa"/>
              <w:bottom w:w="72" w:type="dxa"/>
              <w:right w:w="72" w:type="dxa"/>
            </w:tcMar>
            <w:vAlign w:val="center"/>
          </w:tcPr>
          <w:p w:rsidR="00E275E0"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Post work schedule 7 days in advance</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Default="00DB1CD4" w:rsidP="00E275E0">
            <w:pPr>
              <w:spacing w:after="0" w:line="240" w:lineRule="auto"/>
              <w:rPr>
                <w:rFonts w:ascii="Times New Roman" w:hAnsi="Times New Roman"/>
                <w:color w:val="000000"/>
              </w:rPr>
            </w:pPr>
            <w:r>
              <w:rPr>
                <w:rFonts w:ascii="Times New Roman" w:hAnsi="Times New Roman"/>
                <w:color w:val="000000"/>
              </w:rPr>
              <w:t>$0</w:t>
            </w:r>
          </w:p>
          <w:p w:rsidR="007F614E" w:rsidRPr="00EB0813" w:rsidRDefault="007F614E" w:rsidP="00E275E0">
            <w:pPr>
              <w:spacing w:after="0" w:line="240" w:lineRule="auto"/>
              <w:rPr>
                <w:rFonts w:ascii="Times New Roman" w:hAnsi="Times New Roman"/>
                <w:color w:val="000000"/>
              </w:rPr>
            </w:pPr>
            <w:r>
              <w:rPr>
                <w:rFonts w:ascii="Times New Roman" w:hAnsi="Times New Roman"/>
                <w:color w:val="000000"/>
              </w:rPr>
              <w:t>+</w:t>
            </w:r>
            <w:ins w:id="3" w:author="Rachel Schaefbauer" w:date="2011-04-16T00:05:00Z">
              <w:r w:rsidR="00B82C16">
                <w:rPr>
                  <w:rFonts w:ascii="Times New Roman" w:hAnsi="Times New Roman"/>
                  <w:color w:val="000000"/>
                </w:rPr>
                <w:t xml:space="preserve"> </w:t>
              </w:r>
            </w:ins>
            <w:r>
              <w:rPr>
                <w:rFonts w:ascii="Times New Roman" w:hAnsi="Times New Roman"/>
                <w:color w:val="000000"/>
              </w:rPr>
              <w:t>Union</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8.11</w:t>
            </w:r>
          </w:p>
        </w:tc>
        <w:tc>
          <w:tcPr>
            <w:tcW w:w="5927" w:type="dxa"/>
            <w:gridSpan w:val="2"/>
            <w:shd w:val="clear" w:color="auto" w:fill="auto"/>
            <w:tcMar>
              <w:top w:w="72" w:type="dxa"/>
              <w:left w:w="72" w:type="dxa"/>
              <w:bottom w:w="72" w:type="dxa"/>
              <w:right w:w="72" w:type="dxa"/>
            </w:tcMar>
            <w:vAlign w:val="center"/>
          </w:tcPr>
          <w:p w:rsidR="00E275E0"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Employees responsible for</w:t>
            </w:r>
            <w:r w:rsidR="00BA66B6" w:rsidRPr="00EB0813">
              <w:rPr>
                <w:rFonts w:ascii="Times New Roman" w:hAnsi="Times New Roman"/>
                <w:color w:val="000000"/>
              </w:rPr>
              <w:t xml:space="preserve"> scheduling their</w:t>
            </w:r>
            <w:r w:rsidRPr="00EB0813">
              <w:rPr>
                <w:rFonts w:ascii="Times New Roman" w:hAnsi="Times New Roman"/>
                <w:color w:val="000000"/>
              </w:rPr>
              <w:t xml:space="preserve"> replacement</w:t>
            </w:r>
            <w:r w:rsidR="00BA66B6" w:rsidRPr="00EB0813">
              <w:rPr>
                <w:rFonts w:ascii="Times New Roman" w:hAnsi="Times New Roman"/>
                <w:color w:val="000000"/>
              </w:rPr>
              <w:t xml:space="preserve"> and informing manager 48 hours in advance if possible</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Default="00E275E0" w:rsidP="00E275E0">
            <w:pPr>
              <w:spacing w:after="0" w:line="240" w:lineRule="auto"/>
              <w:rPr>
                <w:rFonts w:ascii="Times New Roman" w:hAnsi="Times New Roman"/>
                <w:color w:val="000000"/>
              </w:rPr>
            </w:pPr>
            <w:r w:rsidRPr="00EB0813">
              <w:rPr>
                <w:rFonts w:ascii="Times New Roman" w:hAnsi="Times New Roman"/>
                <w:color w:val="000000"/>
              </w:rPr>
              <w:t> </w:t>
            </w:r>
            <w:r w:rsidR="00DB1CD4">
              <w:rPr>
                <w:rFonts w:ascii="Times New Roman" w:hAnsi="Times New Roman"/>
                <w:color w:val="000000"/>
              </w:rPr>
              <w:t>$0</w:t>
            </w:r>
          </w:p>
          <w:p w:rsidR="007F614E" w:rsidRPr="00EB0813" w:rsidRDefault="007F614E" w:rsidP="00E275E0">
            <w:pPr>
              <w:spacing w:after="0" w:line="240" w:lineRule="auto"/>
              <w:rPr>
                <w:rFonts w:ascii="Times New Roman" w:hAnsi="Times New Roman"/>
                <w:color w:val="000000"/>
              </w:rPr>
            </w:pPr>
            <w:r>
              <w:rPr>
                <w:rFonts w:ascii="Times New Roman" w:hAnsi="Times New Roman"/>
                <w:color w:val="000000"/>
              </w:rPr>
              <w:t>+</w:t>
            </w:r>
            <w:ins w:id="4" w:author="Rachel Schaefbauer" w:date="2011-04-16T00:05:00Z">
              <w:r w:rsidR="00B82C16">
                <w:rPr>
                  <w:rFonts w:ascii="Times New Roman" w:hAnsi="Times New Roman"/>
                  <w:color w:val="000000"/>
                </w:rPr>
                <w:t xml:space="preserve"> </w:t>
              </w:r>
            </w:ins>
            <w:r>
              <w:rPr>
                <w:rFonts w:ascii="Times New Roman" w:hAnsi="Times New Roman"/>
                <w:color w:val="000000"/>
              </w:rPr>
              <w:t>Management</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8.13</w:t>
            </w:r>
          </w:p>
        </w:tc>
        <w:tc>
          <w:tcPr>
            <w:tcW w:w="5927" w:type="dxa"/>
            <w:gridSpan w:val="2"/>
            <w:shd w:val="clear" w:color="auto" w:fill="auto"/>
            <w:tcMar>
              <w:top w:w="72" w:type="dxa"/>
              <w:left w:w="72" w:type="dxa"/>
              <w:bottom w:w="72" w:type="dxa"/>
              <w:right w:w="72" w:type="dxa"/>
            </w:tcMar>
            <w:vAlign w:val="center"/>
          </w:tcPr>
          <w:p w:rsidR="00E275E0"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Employees receive at least one hour pay for meeting</w:t>
            </w:r>
            <w:r w:rsidR="00BA66B6" w:rsidRPr="00EB0813">
              <w:rPr>
                <w:rFonts w:ascii="Times New Roman" w:hAnsi="Times New Roman"/>
                <w:color w:val="000000"/>
              </w:rPr>
              <w:t>s</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Pr="00EB0813" w:rsidRDefault="00E275E0" w:rsidP="00E275E0">
            <w:pPr>
              <w:spacing w:after="0" w:line="240" w:lineRule="auto"/>
              <w:rPr>
                <w:rFonts w:ascii="Times New Roman" w:hAnsi="Times New Roman"/>
                <w:color w:val="000000"/>
              </w:rPr>
            </w:pPr>
            <w:r w:rsidRPr="00EB0813">
              <w:rPr>
                <w:rFonts w:ascii="Times New Roman" w:hAnsi="Times New Roman"/>
                <w:color w:val="000000"/>
              </w:rPr>
              <w:t> </w:t>
            </w:r>
            <w:r w:rsidR="00EB0813">
              <w:rPr>
                <w:rFonts w:ascii="Times New Roman" w:hAnsi="Times New Roman"/>
                <w:color w:val="000000"/>
              </w:rPr>
              <w:t>+</w:t>
            </w:r>
            <w:ins w:id="5" w:author="Rachel Schaefbauer" w:date="2011-04-16T00:05:00Z">
              <w:r w:rsidR="00B82C16">
                <w:rPr>
                  <w:rFonts w:ascii="Times New Roman" w:hAnsi="Times New Roman"/>
                  <w:color w:val="000000"/>
                </w:rPr>
                <w:t xml:space="preserve"> </w:t>
              </w:r>
            </w:ins>
            <w:r w:rsidR="00BC7072">
              <w:rPr>
                <w:rFonts w:ascii="Times New Roman" w:hAnsi="Times New Roman"/>
                <w:color w:val="000000"/>
              </w:rPr>
              <w:t>Management</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8.15</w:t>
            </w:r>
          </w:p>
        </w:tc>
        <w:tc>
          <w:tcPr>
            <w:tcW w:w="5927" w:type="dxa"/>
            <w:gridSpan w:val="2"/>
            <w:shd w:val="clear" w:color="auto" w:fill="auto"/>
            <w:tcMar>
              <w:top w:w="72" w:type="dxa"/>
              <w:left w:w="72" w:type="dxa"/>
              <w:bottom w:w="72" w:type="dxa"/>
              <w:right w:w="72" w:type="dxa"/>
            </w:tcMar>
            <w:vAlign w:val="center"/>
          </w:tcPr>
          <w:p w:rsidR="00C80376"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Separate requirement for temporary and permanent closure; increase notice time and payment in case of failure</w:t>
            </w:r>
            <w:r w:rsidR="00BA66B6" w:rsidRPr="00EB0813">
              <w:rPr>
                <w:rFonts w:ascii="Times New Roman" w:hAnsi="Times New Roman"/>
                <w:color w:val="000000"/>
              </w:rPr>
              <w:t xml:space="preserve"> to notify within time specifications</w:t>
            </w:r>
            <w:r w:rsidRP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Default="00E275E0" w:rsidP="00DB1CD4">
            <w:pPr>
              <w:spacing w:after="0" w:line="240" w:lineRule="auto"/>
              <w:rPr>
                <w:rFonts w:ascii="Times New Roman" w:hAnsi="Times New Roman"/>
                <w:color w:val="000000"/>
              </w:rPr>
            </w:pPr>
            <w:r w:rsidRPr="00EB0813">
              <w:rPr>
                <w:rFonts w:ascii="Times New Roman" w:hAnsi="Times New Roman"/>
                <w:color w:val="000000"/>
              </w:rPr>
              <w:t> </w:t>
            </w:r>
            <w:r w:rsidR="00BC7072">
              <w:rPr>
                <w:rFonts w:ascii="Times New Roman" w:hAnsi="Times New Roman"/>
                <w:color w:val="000000"/>
              </w:rPr>
              <w:t>$0</w:t>
            </w:r>
          </w:p>
          <w:p w:rsidR="007F614E" w:rsidRPr="00EB0813" w:rsidRDefault="007F614E" w:rsidP="00DB1CD4">
            <w:pPr>
              <w:spacing w:after="0" w:line="240" w:lineRule="auto"/>
              <w:rPr>
                <w:rFonts w:ascii="Times New Roman" w:hAnsi="Times New Roman"/>
                <w:color w:val="000000"/>
              </w:rPr>
            </w:pPr>
            <w:r>
              <w:rPr>
                <w:rFonts w:ascii="Times New Roman" w:hAnsi="Times New Roman"/>
                <w:color w:val="000000"/>
              </w:rPr>
              <w:t>+</w:t>
            </w:r>
            <w:ins w:id="6" w:author="Rachel Schaefbauer" w:date="2011-04-16T00:05:00Z">
              <w:r w:rsidR="00B82C16">
                <w:rPr>
                  <w:rFonts w:ascii="Times New Roman" w:hAnsi="Times New Roman"/>
                  <w:color w:val="000000"/>
                </w:rPr>
                <w:t xml:space="preserve"> </w:t>
              </w:r>
            </w:ins>
            <w:r>
              <w:rPr>
                <w:rFonts w:ascii="Times New Roman" w:hAnsi="Times New Roman"/>
                <w:color w:val="000000"/>
              </w:rPr>
              <w:t>Union</w:t>
            </w:r>
          </w:p>
        </w:tc>
      </w:tr>
      <w:tr w:rsidR="00C80376" w:rsidRPr="00EB0813">
        <w:tc>
          <w:tcPr>
            <w:tcW w:w="1653" w:type="dxa"/>
            <w:shd w:val="clear" w:color="auto" w:fill="auto"/>
            <w:tcMar>
              <w:top w:w="72" w:type="dxa"/>
              <w:left w:w="72" w:type="dxa"/>
              <w:bottom w:w="72" w:type="dxa"/>
              <w:right w:w="72" w:type="dxa"/>
            </w:tcMar>
            <w:vAlign w:val="center"/>
          </w:tcPr>
          <w:p w:rsidR="00C80376" w:rsidRPr="00EB0813" w:rsidRDefault="00C80376" w:rsidP="00E275E0">
            <w:pPr>
              <w:spacing w:after="0" w:line="240" w:lineRule="auto"/>
              <w:jc w:val="center"/>
              <w:rPr>
                <w:rFonts w:ascii="Times New Roman" w:hAnsi="Times New Roman"/>
                <w:color w:val="000000"/>
              </w:rPr>
            </w:pPr>
            <w:r w:rsidRPr="00EB0813">
              <w:rPr>
                <w:rFonts w:ascii="Times New Roman" w:hAnsi="Times New Roman"/>
                <w:color w:val="000000"/>
              </w:rPr>
              <w:t>8.15</w:t>
            </w:r>
          </w:p>
        </w:tc>
        <w:tc>
          <w:tcPr>
            <w:tcW w:w="5927" w:type="dxa"/>
            <w:gridSpan w:val="2"/>
            <w:shd w:val="clear" w:color="auto" w:fill="auto"/>
            <w:tcMar>
              <w:top w:w="72" w:type="dxa"/>
              <w:left w:w="72" w:type="dxa"/>
              <w:bottom w:w="72" w:type="dxa"/>
              <w:right w:w="72" w:type="dxa"/>
            </w:tcMar>
            <w:vAlign w:val="center"/>
          </w:tcPr>
          <w:p w:rsidR="00C80376" w:rsidRPr="00EB0813" w:rsidRDefault="00C80376" w:rsidP="00E275E0">
            <w:pPr>
              <w:spacing w:after="0" w:line="240" w:lineRule="auto"/>
              <w:rPr>
                <w:rFonts w:ascii="Times New Roman" w:hAnsi="Times New Roman"/>
                <w:color w:val="000000"/>
              </w:rPr>
            </w:pPr>
            <w:r w:rsidRPr="00EB0813">
              <w:rPr>
                <w:rFonts w:ascii="Times New Roman" w:hAnsi="Times New Roman"/>
                <w:color w:val="000000"/>
              </w:rPr>
              <w:t xml:space="preserve">Added a </w:t>
            </w:r>
            <w:proofErr w:type="spellStart"/>
            <w:r w:rsidRPr="00EB0813">
              <w:rPr>
                <w:rFonts w:ascii="Times New Roman" w:hAnsi="Times New Roman"/>
                <w:color w:val="000000"/>
              </w:rPr>
              <w:t>successorship</w:t>
            </w:r>
            <w:proofErr w:type="spellEnd"/>
            <w:r w:rsidRPr="00EB0813">
              <w:rPr>
                <w:rFonts w:ascii="Times New Roman" w:hAnsi="Times New Roman"/>
                <w:color w:val="000000"/>
              </w:rPr>
              <w:t xml:space="preserve"> clause</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C80376" w:rsidRDefault="00DB1CD4" w:rsidP="00E275E0">
            <w:pPr>
              <w:spacing w:after="0" w:line="240" w:lineRule="auto"/>
              <w:rPr>
                <w:rFonts w:ascii="Times New Roman" w:hAnsi="Times New Roman"/>
                <w:color w:val="000000"/>
              </w:rPr>
            </w:pPr>
            <w:r>
              <w:rPr>
                <w:rFonts w:ascii="Times New Roman" w:hAnsi="Times New Roman"/>
                <w:color w:val="000000"/>
              </w:rPr>
              <w:t>$0</w:t>
            </w:r>
          </w:p>
          <w:p w:rsidR="007F614E" w:rsidRPr="00EB0813" w:rsidRDefault="007F614E" w:rsidP="00E275E0">
            <w:pPr>
              <w:spacing w:after="0" w:line="240" w:lineRule="auto"/>
              <w:rPr>
                <w:rFonts w:ascii="Times New Roman" w:hAnsi="Times New Roman"/>
                <w:color w:val="000000"/>
              </w:rPr>
            </w:pPr>
            <w:r>
              <w:rPr>
                <w:rFonts w:ascii="Times New Roman" w:hAnsi="Times New Roman"/>
                <w:color w:val="000000"/>
              </w:rPr>
              <w:t>+</w:t>
            </w:r>
            <w:ins w:id="7" w:author="Rachel Schaefbauer" w:date="2011-04-16T00:05:00Z">
              <w:r w:rsidR="00B82C16">
                <w:rPr>
                  <w:rFonts w:ascii="Times New Roman" w:hAnsi="Times New Roman"/>
                  <w:color w:val="000000"/>
                </w:rPr>
                <w:t xml:space="preserve"> </w:t>
              </w:r>
            </w:ins>
            <w:r>
              <w:rPr>
                <w:rFonts w:ascii="Times New Roman" w:hAnsi="Times New Roman"/>
                <w:color w:val="000000"/>
              </w:rPr>
              <w:t>Union</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9.5 J</w:t>
            </w:r>
          </w:p>
        </w:tc>
        <w:tc>
          <w:tcPr>
            <w:tcW w:w="5927" w:type="dxa"/>
            <w:gridSpan w:val="2"/>
            <w:shd w:val="clear" w:color="auto" w:fill="auto"/>
            <w:tcMar>
              <w:top w:w="72" w:type="dxa"/>
              <w:left w:w="72" w:type="dxa"/>
              <w:bottom w:w="72" w:type="dxa"/>
              <w:right w:w="72" w:type="dxa"/>
            </w:tcMar>
            <w:vAlign w:val="center"/>
          </w:tcPr>
          <w:p w:rsidR="00E275E0" w:rsidRPr="00EB0813" w:rsidRDefault="00C711C4" w:rsidP="00EB0813">
            <w:pPr>
              <w:spacing w:after="0" w:line="240" w:lineRule="auto"/>
              <w:rPr>
                <w:rFonts w:ascii="Times New Roman" w:hAnsi="Times New Roman"/>
                <w:color w:val="000000"/>
              </w:rPr>
            </w:pPr>
            <w:r w:rsidRPr="00EB0813">
              <w:rPr>
                <w:rFonts w:ascii="Times New Roman" w:hAnsi="Times New Roman"/>
                <w:color w:val="000000"/>
              </w:rPr>
              <w:t>Giving</w:t>
            </w:r>
            <w:r w:rsidR="00E275E0" w:rsidRPr="00EB0813">
              <w:rPr>
                <w:rFonts w:ascii="Times New Roman" w:hAnsi="Times New Roman"/>
                <w:color w:val="000000"/>
              </w:rPr>
              <w:t> </w:t>
            </w:r>
            <w:r w:rsidR="005E01CB" w:rsidRPr="00EB0813">
              <w:rPr>
                <w:rFonts w:ascii="Times New Roman" w:hAnsi="Times New Roman"/>
                <w:color w:val="000000"/>
              </w:rPr>
              <w:t>full-time employee</w:t>
            </w:r>
            <w:r w:rsidR="00EB0813">
              <w:rPr>
                <w:rFonts w:ascii="Times New Roman" w:hAnsi="Times New Roman"/>
                <w:color w:val="000000"/>
              </w:rPr>
              <w:t xml:space="preserve">s </w:t>
            </w:r>
            <w:r w:rsidR="005E01CB" w:rsidRPr="00EB0813">
              <w:rPr>
                <w:rFonts w:ascii="Times New Roman" w:hAnsi="Times New Roman"/>
                <w:color w:val="000000"/>
              </w:rPr>
              <w:t>request work time only if scheduled under 40 hours.</w:t>
            </w:r>
            <w:r w:rsidR="007F614E">
              <w:rPr>
                <w:rFonts w:ascii="Times New Roman" w:hAnsi="Times New Roman"/>
                <w:color w:val="000000"/>
              </w:rPr>
              <w:t xml:space="preserve"> Otherwise, part time employees will be offered before full time employees for extra hours</w:t>
            </w:r>
          </w:p>
        </w:tc>
        <w:tc>
          <w:tcPr>
            <w:tcW w:w="2170" w:type="dxa"/>
            <w:shd w:val="clear" w:color="auto" w:fill="auto"/>
            <w:tcMar>
              <w:top w:w="72" w:type="dxa"/>
              <w:left w:w="72" w:type="dxa"/>
              <w:bottom w:w="72" w:type="dxa"/>
              <w:right w:w="72" w:type="dxa"/>
            </w:tcMar>
            <w:vAlign w:val="center"/>
          </w:tcPr>
          <w:p w:rsidR="00E275E0" w:rsidRDefault="00E275E0" w:rsidP="00E275E0">
            <w:pPr>
              <w:spacing w:after="0" w:line="240" w:lineRule="auto"/>
              <w:rPr>
                <w:rFonts w:ascii="Times New Roman" w:hAnsi="Times New Roman"/>
                <w:color w:val="000000"/>
              </w:rPr>
            </w:pPr>
            <w:r w:rsidRPr="00EB0813">
              <w:rPr>
                <w:rFonts w:ascii="Times New Roman" w:hAnsi="Times New Roman"/>
                <w:color w:val="000000"/>
              </w:rPr>
              <w:t> </w:t>
            </w:r>
            <w:r w:rsidR="00DB1CD4">
              <w:rPr>
                <w:rFonts w:ascii="Times New Roman" w:hAnsi="Times New Roman"/>
                <w:color w:val="000000"/>
              </w:rPr>
              <w:t>$0</w:t>
            </w:r>
          </w:p>
          <w:p w:rsidR="007F614E" w:rsidRPr="00EB0813" w:rsidRDefault="007F614E" w:rsidP="00E275E0">
            <w:pPr>
              <w:spacing w:after="0" w:line="240" w:lineRule="auto"/>
              <w:rPr>
                <w:rFonts w:ascii="Times New Roman" w:hAnsi="Times New Roman"/>
                <w:color w:val="000000"/>
              </w:rPr>
            </w:pPr>
            <w:r>
              <w:rPr>
                <w:rFonts w:ascii="Times New Roman" w:hAnsi="Times New Roman"/>
                <w:color w:val="000000"/>
              </w:rPr>
              <w:t>+</w:t>
            </w:r>
            <w:r w:rsidR="00B82C16">
              <w:rPr>
                <w:rFonts w:ascii="Times New Roman" w:hAnsi="Times New Roman"/>
                <w:color w:val="000000"/>
              </w:rPr>
              <w:t xml:space="preserve"> Management</w:t>
            </w:r>
          </w:p>
        </w:tc>
      </w:tr>
      <w:tr w:rsidR="00E275E0" w:rsidRPr="00EB0813">
        <w:tc>
          <w:tcPr>
            <w:tcW w:w="1653" w:type="dxa"/>
            <w:shd w:val="clear" w:color="auto" w:fill="auto"/>
            <w:tcMar>
              <w:top w:w="72" w:type="dxa"/>
              <w:left w:w="72" w:type="dxa"/>
              <w:bottom w:w="72" w:type="dxa"/>
              <w:right w:w="72" w:type="dxa"/>
            </w:tcMar>
            <w:vAlign w:val="center"/>
          </w:tcPr>
          <w:p w:rsidR="00E275E0"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9.9</w:t>
            </w:r>
          </w:p>
        </w:tc>
        <w:tc>
          <w:tcPr>
            <w:tcW w:w="5927" w:type="dxa"/>
            <w:gridSpan w:val="2"/>
            <w:shd w:val="clear" w:color="auto" w:fill="auto"/>
            <w:tcMar>
              <w:top w:w="72" w:type="dxa"/>
              <w:left w:w="72" w:type="dxa"/>
              <w:bottom w:w="72" w:type="dxa"/>
              <w:right w:w="72" w:type="dxa"/>
            </w:tcMar>
            <w:vAlign w:val="center"/>
          </w:tcPr>
          <w:p w:rsidR="00E275E0"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Increase notice period for recall</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275E0" w:rsidRDefault="00DB1CD4" w:rsidP="00E275E0">
            <w:pPr>
              <w:spacing w:after="0" w:line="240" w:lineRule="auto"/>
              <w:rPr>
                <w:rFonts w:ascii="Times New Roman" w:hAnsi="Times New Roman"/>
                <w:color w:val="000000"/>
              </w:rPr>
            </w:pPr>
            <w:r>
              <w:rPr>
                <w:rFonts w:ascii="Times New Roman" w:hAnsi="Times New Roman"/>
                <w:color w:val="000000"/>
              </w:rPr>
              <w:t>$0</w:t>
            </w:r>
          </w:p>
          <w:p w:rsidR="007F614E" w:rsidRPr="00EB0813" w:rsidRDefault="007F614E" w:rsidP="00E275E0">
            <w:pPr>
              <w:spacing w:after="0" w:line="240" w:lineRule="auto"/>
              <w:rPr>
                <w:rFonts w:ascii="Times New Roman" w:hAnsi="Times New Roman"/>
                <w:color w:val="000000"/>
              </w:rPr>
            </w:pPr>
            <w:r>
              <w:rPr>
                <w:rFonts w:ascii="Times New Roman" w:hAnsi="Times New Roman"/>
                <w:color w:val="000000"/>
              </w:rPr>
              <w:t>+</w:t>
            </w:r>
            <w:ins w:id="8" w:author="Rachel Schaefbauer" w:date="2011-04-16T00:05:00Z">
              <w:r w:rsidR="00B82C16">
                <w:rPr>
                  <w:rFonts w:ascii="Times New Roman" w:hAnsi="Times New Roman"/>
                  <w:color w:val="000000"/>
                </w:rPr>
                <w:t xml:space="preserve"> </w:t>
              </w:r>
            </w:ins>
            <w:r>
              <w:rPr>
                <w:rFonts w:ascii="Times New Roman" w:hAnsi="Times New Roman"/>
                <w:color w:val="000000"/>
              </w:rPr>
              <w:t>Union</w:t>
            </w:r>
          </w:p>
        </w:tc>
      </w:tr>
      <w:tr w:rsidR="005E01CB" w:rsidRPr="00EB0813">
        <w:tc>
          <w:tcPr>
            <w:tcW w:w="1653" w:type="dxa"/>
            <w:shd w:val="clear" w:color="auto" w:fill="auto"/>
            <w:tcMar>
              <w:top w:w="72" w:type="dxa"/>
              <w:left w:w="72" w:type="dxa"/>
              <w:bottom w:w="72" w:type="dxa"/>
              <w:right w:w="72" w:type="dxa"/>
            </w:tcMar>
            <w:vAlign w:val="center"/>
          </w:tcPr>
          <w:p w:rsidR="005E01CB"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10.1</w:t>
            </w:r>
          </w:p>
        </w:tc>
        <w:tc>
          <w:tcPr>
            <w:tcW w:w="5927" w:type="dxa"/>
            <w:gridSpan w:val="2"/>
            <w:shd w:val="clear" w:color="auto" w:fill="auto"/>
            <w:tcMar>
              <w:top w:w="72" w:type="dxa"/>
              <w:left w:w="72" w:type="dxa"/>
              <w:bottom w:w="72" w:type="dxa"/>
              <w:right w:w="72" w:type="dxa"/>
            </w:tcMar>
            <w:vAlign w:val="center"/>
          </w:tcPr>
          <w:p w:rsidR="005E01CB"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Requiring a union steward’s presence in case of legal dispute</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5E01CB" w:rsidRPr="00EB0813" w:rsidRDefault="00DB1CD4" w:rsidP="00E275E0">
            <w:pPr>
              <w:spacing w:after="0" w:line="240" w:lineRule="auto"/>
              <w:rPr>
                <w:rFonts w:ascii="Times New Roman" w:hAnsi="Times New Roman"/>
                <w:color w:val="000000"/>
              </w:rPr>
            </w:pPr>
            <w:r>
              <w:rPr>
                <w:rFonts w:ascii="Times New Roman" w:hAnsi="Times New Roman"/>
                <w:color w:val="000000"/>
              </w:rPr>
              <w:t>$0</w:t>
            </w:r>
          </w:p>
        </w:tc>
      </w:tr>
      <w:tr w:rsidR="00C80376" w:rsidRPr="00EB0813">
        <w:tc>
          <w:tcPr>
            <w:tcW w:w="1653" w:type="dxa"/>
            <w:shd w:val="clear" w:color="auto" w:fill="auto"/>
            <w:tcMar>
              <w:top w:w="72" w:type="dxa"/>
              <w:left w:w="72" w:type="dxa"/>
              <w:bottom w:w="72" w:type="dxa"/>
              <w:right w:w="72" w:type="dxa"/>
            </w:tcMar>
            <w:vAlign w:val="center"/>
          </w:tcPr>
          <w:p w:rsidR="00C80376" w:rsidRPr="00EB0813" w:rsidRDefault="00C80376" w:rsidP="00E275E0">
            <w:pPr>
              <w:spacing w:after="0" w:line="240" w:lineRule="auto"/>
              <w:jc w:val="center"/>
              <w:rPr>
                <w:rFonts w:ascii="Times New Roman" w:hAnsi="Times New Roman"/>
                <w:color w:val="000000"/>
              </w:rPr>
            </w:pPr>
            <w:r w:rsidRPr="00EB0813">
              <w:rPr>
                <w:rFonts w:ascii="Times New Roman" w:hAnsi="Times New Roman"/>
                <w:color w:val="000000"/>
              </w:rPr>
              <w:t>10.6</w:t>
            </w:r>
          </w:p>
        </w:tc>
        <w:tc>
          <w:tcPr>
            <w:tcW w:w="5927" w:type="dxa"/>
            <w:gridSpan w:val="2"/>
            <w:shd w:val="clear" w:color="auto" w:fill="auto"/>
            <w:tcMar>
              <w:top w:w="72" w:type="dxa"/>
              <w:left w:w="72" w:type="dxa"/>
              <w:bottom w:w="72" w:type="dxa"/>
              <w:right w:w="72" w:type="dxa"/>
            </w:tcMar>
            <w:vAlign w:val="center"/>
          </w:tcPr>
          <w:p w:rsidR="00C80376" w:rsidRPr="00EB0813" w:rsidRDefault="00C80376" w:rsidP="00E275E0">
            <w:pPr>
              <w:spacing w:after="0" w:line="240" w:lineRule="auto"/>
              <w:rPr>
                <w:rFonts w:ascii="Times New Roman" w:hAnsi="Times New Roman"/>
                <w:color w:val="000000"/>
              </w:rPr>
            </w:pPr>
            <w:r w:rsidRPr="00EB0813">
              <w:rPr>
                <w:rFonts w:ascii="Times New Roman" w:hAnsi="Times New Roman"/>
                <w:color w:val="000000"/>
              </w:rPr>
              <w:t>Employer will provide back pay for wrongful termination cases</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C80376" w:rsidRPr="00EB0813" w:rsidRDefault="00DB1CD4" w:rsidP="00E275E0">
            <w:pPr>
              <w:spacing w:after="0" w:line="240" w:lineRule="auto"/>
              <w:rPr>
                <w:rFonts w:ascii="Times New Roman" w:hAnsi="Times New Roman"/>
                <w:color w:val="000000"/>
              </w:rPr>
            </w:pPr>
            <w:r>
              <w:rPr>
                <w:rFonts w:ascii="Times New Roman" w:hAnsi="Times New Roman"/>
                <w:color w:val="000000"/>
              </w:rPr>
              <w:t>+</w:t>
            </w:r>
            <w:ins w:id="9" w:author="Rachel Schaefbauer" w:date="2011-04-16T00:05:00Z">
              <w:r w:rsidR="00B82C16">
                <w:rPr>
                  <w:rFonts w:ascii="Times New Roman" w:hAnsi="Times New Roman"/>
                  <w:color w:val="000000"/>
                </w:rPr>
                <w:t xml:space="preserve"> </w:t>
              </w:r>
            </w:ins>
            <w:r w:rsidR="00BC7072">
              <w:rPr>
                <w:rFonts w:ascii="Times New Roman" w:hAnsi="Times New Roman"/>
                <w:color w:val="000000"/>
              </w:rPr>
              <w:t>Union</w:t>
            </w:r>
          </w:p>
        </w:tc>
      </w:tr>
      <w:tr w:rsidR="005E01CB" w:rsidRPr="00EB0813">
        <w:tc>
          <w:tcPr>
            <w:tcW w:w="1653" w:type="dxa"/>
            <w:shd w:val="clear" w:color="auto" w:fill="auto"/>
            <w:tcMar>
              <w:top w:w="72" w:type="dxa"/>
              <w:left w:w="72" w:type="dxa"/>
              <w:bottom w:w="72" w:type="dxa"/>
              <w:right w:w="72" w:type="dxa"/>
            </w:tcMar>
            <w:vAlign w:val="center"/>
          </w:tcPr>
          <w:p w:rsidR="005E01CB"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11.2</w:t>
            </w:r>
          </w:p>
        </w:tc>
        <w:tc>
          <w:tcPr>
            <w:tcW w:w="5927" w:type="dxa"/>
            <w:gridSpan w:val="2"/>
            <w:shd w:val="clear" w:color="auto" w:fill="auto"/>
            <w:tcMar>
              <w:top w:w="72" w:type="dxa"/>
              <w:left w:w="72" w:type="dxa"/>
              <w:bottom w:w="72" w:type="dxa"/>
              <w:right w:w="72" w:type="dxa"/>
            </w:tcMar>
            <w:vAlign w:val="center"/>
          </w:tcPr>
          <w:p w:rsidR="005E01CB"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Clarification of clause</w:t>
            </w:r>
            <w:r w:rsidR="00050242">
              <w:rPr>
                <w:rFonts w:ascii="Times New Roman" w:hAnsi="Times New Roman"/>
                <w:color w:val="000000"/>
              </w:rPr>
              <w:t xml:space="preserve"> regarding written warning acknowledgement</w:t>
            </w:r>
          </w:p>
        </w:tc>
        <w:tc>
          <w:tcPr>
            <w:tcW w:w="2170" w:type="dxa"/>
            <w:shd w:val="clear" w:color="auto" w:fill="auto"/>
            <w:tcMar>
              <w:top w:w="72" w:type="dxa"/>
              <w:left w:w="72" w:type="dxa"/>
              <w:bottom w:w="72" w:type="dxa"/>
              <w:right w:w="72" w:type="dxa"/>
            </w:tcMar>
            <w:vAlign w:val="center"/>
          </w:tcPr>
          <w:p w:rsidR="005E01CB" w:rsidRPr="00EB0813" w:rsidRDefault="00DB1CD4" w:rsidP="00E275E0">
            <w:pPr>
              <w:spacing w:after="0" w:line="240" w:lineRule="auto"/>
              <w:rPr>
                <w:rFonts w:ascii="Times New Roman" w:hAnsi="Times New Roman"/>
                <w:color w:val="000000"/>
              </w:rPr>
            </w:pPr>
            <w:r>
              <w:rPr>
                <w:rFonts w:ascii="Times New Roman" w:hAnsi="Times New Roman"/>
                <w:color w:val="000000"/>
              </w:rPr>
              <w:t>$0</w:t>
            </w:r>
          </w:p>
        </w:tc>
      </w:tr>
      <w:tr w:rsidR="005E01CB" w:rsidRPr="00EB0813">
        <w:tc>
          <w:tcPr>
            <w:tcW w:w="1653" w:type="dxa"/>
            <w:shd w:val="clear" w:color="auto" w:fill="auto"/>
            <w:tcMar>
              <w:top w:w="72" w:type="dxa"/>
              <w:left w:w="72" w:type="dxa"/>
              <w:bottom w:w="72" w:type="dxa"/>
              <w:right w:w="72" w:type="dxa"/>
            </w:tcMar>
            <w:vAlign w:val="center"/>
          </w:tcPr>
          <w:p w:rsidR="005E01CB" w:rsidRPr="00EB0813" w:rsidRDefault="005E01CB" w:rsidP="00E275E0">
            <w:pPr>
              <w:spacing w:after="0" w:line="240" w:lineRule="auto"/>
              <w:jc w:val="center"/>
              <w:rPr>
                <w:rFonts w:ascii="Times New Roman" w:hAnsi="Times New Roman"/>
                <w:color w:val="000000"/>
              </w:rPr>
            </w:pPr>
            <w:r w:rsidRPr="00EB0813">
              <w:rPr>
                <w:rFonts w:ascii="Times New Roman" w:hAnsi="Times New Roman"/>
                <w:color w:val="000000"/>
              </w:rPr>
              <w:t>12.4</w:t>
            </w:r>
          </w:p>
        </w:tc>
        <w:tc>
          <w:tcPr>
            <w:tcW w:w="5927" w:type="dxa"/>
            <w:gridSpan w:val="2"/>
            <w:shd w:val="clear" w:color="auto" w:fill="auto"/>
            <w:tcMar>
              <w:top w:w="72" w:type="dxa"/>
              <w:left w:w="72" w:type="dxa"/>
              <w:bottom w:w="72" w:type="dxa"/>
              <w:right w:w="72" w:type="dxa"/>
            </w:tcMar>
            <w:vAlign w:val="center"/>
          </w:tcPr>
          <w:p w:rsidR="005E01CB" w:rsidRPr="00EB0813" w:rsidRDefault="005E01CB" w:rsidP="00E275E0">
            <w:pPr>
              <w:spacing w:after="0" w:line="240" w:lineRule="auto"/>
              <w:rPr>
                <w:rFonts w:ascii="Times New Roman" w:hAnsi="Times New Roman"/>
                <w:color w:val="000000"/>
              </w:rPr>
            </w:pPr>
            <w:r w:rsidRPr="00EB0813">
              <w:rPr>
                <w:rFonts w:ascii="Times New Roman" w:hAnsi="Times New Roman"/>
                <w:color w:val="000000"/>
              </w:rPr>
              <w:t xml:space="preserve">50% </w:t>
            </w:r>
            <w:r w:rsidR="00E51E07" w:rsidRPr="00EB0813">
              <w:rPr>
                <w:rFonts w:ascii="Times New Roman" w:hAnsi="Times New Roman"/>
                <w:color w:val="000000"/>
              </w:rPr>
              <w:t>pay for maternity leave up to 8 weeks</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5E01CB" w:rsidRPr="00EB0813" w:rsidRDefault="00DB1CD4" w:rsidP="00E275E0">
            <w:pPr>
              <w:spacing w:after="0" w:line="240" w:lineRule="auto"/>
              <w:rPr>
                <w:rFonts w:ascii="Times New Roman" w:hAnsi="Times New Roman"/>
                <w:color w:val="000000"/>
              </w:rPr>
            </w:pPr>
            <w:r>
              <w:rPr>
                <w:rFonts w:ascii="Times New Roman" w:hAnsi="Times New Roman"/>
                <w:color w:val="000000"/>
              </w:rPr>
              <w:t>+</w:t>
            </w:r>
            <w:ins w:id="10" w:author="Rachel Schaefbauer" w:date="2011-04-16T00:05:00Z">
              <w:r w:rsidR="00B82C16">
                <w:rPr>
                  <w:rFonts w:ascii="Times New Roman" w:hAnsi="Times New Roman"/>
                  <w:color w:val="000000"/>
                </w:rPr>
                <w:t xml:space="preserve"> </w:t>
              </w:r>
            </w:ins>
            <w:r w:rsidR="00BC7072">
              <w:rPr>
                <w:rFonts w:ascii="Times New Roman" w:hAnsi="Times New Roman"/>
                <w:color w:val="000000"/>
              </w:rPr>
              <w:t>Union</w:t>
            </w:r>
          </w:p>
        </w:tc>
      </w:tr>
      <w:tr w:rsidR="00C80376" w:rsidRPr="00EB0813">
        <w:tc>
          <w:tcPr>
            <w:tcW w:w="1653" w:type="dxa"/>
            <w:shd w:val="clear" w:color="auto" w:fill="auto"/>
            <w:tcMar>
              <w:top w:w="72" w:type="dxa"/>
              <w:left w:w="72" w:type="dxa"/>
              <w:bottom w:w="72" w:type="dxa"/>
              <w:right w:w="72" w:type="dxa"/>
            </w:tcMar>
            <w:vAlign w:val="center"/>
          </w:tcPr>
          <w:p w:rsidR="00C80376" w:rsidRPr="00EB0813" w:rsidRDefault="00C80376" w:rsidP="00E275E0">
            <w:pPr>
              <w:spacing w:after="0" w:line="240" w:lineRule="auto"/>
              <w:jc w:val="center"/>
              <w:rPr>
                <w:rFonts w:ascii="Times New Roman" w:hAnsi="Times New Roman"/>
                <w:color w:val="000000"/>
              </w:rPr>
            </w:pPr>
            <w:r w:rsidRPr="00EB0813">
              <w:rPr>
                <w:rFonts w:ascii="Times New Roman" w:hAnsi="Times New Roman"/>
                <w:color w:val="000000"/>
              </w:rPr>
              <w:t>12.8</w:t>
            </w:r>
            <w:r w:rsidR="00EB0813">
              <w:rPr>
                <w:rFonts w:ascii="Times New Roman" w:hAnsi="Times New Roman"/>
                <w:color w:val="000000"/>
              </w:rPr>
              <w:t>B</w:t>
            </w:r>
          </w:p>
        </w:tc>
        <w:tc>
          <w:tcPr>
            <w:tcW w:w="5927" w:type="dxa"/>
            <w:gridSpan w:val="2"/>
            <w:shd w:val="clear" w:color="auto" w:fill="auto"/>
            <w:tcMar>
              <w:top w:w="72" w:type="dxa"/>
              <w:left w:w="72" w:type="dxa"/>
              <w:bottom w:w="72" w:type="dxa"/>
              <w:right w:w="72" w:type="dxa"/>
            </w:tcMar>
            <w:vAlign w:val="center"/>
          </w:tcPr>
          <w:p w:rsidR="00C80376" w:rsidRPr="00EB0813" w:rsidRDefault="00C80376" w:rsidP="00E275E0">
            <w:pPr>
              <w:spacing w:after="0" w:line="240" w:lineRule="auto"/>
              <w:rPr>
                <w:rFonts w:ascii="Times New Roman" w:hAnsi="Times New Roman"/>
                <w:color w:val="000000"/>
              </w:rPr>
            </w:pPr>
            <w:r w:rsidRPr="00EB0813">
              <w:rPr>
                <w:rFonts w:ascii="Times New Roman" w:hAnsi="Times New Roman"/>
                <w:color w:val="000000"/>
              </w:rPr>
              <w:t>Removed partial language from funeral pay regarding employee privacy</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C80376" w:rsidRDefault="00C80376" w:rsidP="00E275E0">
            <w:pPr>
              <w:spacing w:after="0" w:line="240" w:lineRule="auto"/>
              <w:rPr>
                <w:rFonts w:ascii="Times New Roman" w:hAnsi="Times New Roman"/>
                <w:color w:val="000000"/>
              </w:rPr>
            </w:pPr>
            <w:r w:rsidRPr="00EB0813">
              <w:rPr>
                <w:rFonts w:ascii="Times New Roman" w:hAnsi="Times New Roman"/>
                <w:color w:val="000000"/>
              </w:rPr>
              <w:t>$0</w:t>
            </w:r>
          </w:p>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w:t>
            </w:r>
            <w:ins w:id="11" w:author="Rachel Schaefbauer" w:date="2011-04-16T00:05:00Z">
              <w:r w:rsidR="00B82C16">
                <w:rPr>
                  <w:rFonts w:ascii="Times New Roman" w:hAnsi="Times New Roman"/>
                  <w:color w:val="000000"/>
                </w:rPr>
                <w:t xml:space="preserve"> </w:t>
              </w:r>
            </w:ins>
            <w:r>
              <w:rPr>
                <w:rFonts w:ascii="Times New Roman" w:hAnsi="Times New Roman"/>
                <w:color w:val="000000"/>
              </w:rPr>
              <w:t>Union</w:t>
            </w:r>
          </w:p>
        </w:tc>
      </w:tr>
      <w:tr w:rsidR="00E51E07" w:rsidRPr="00EB0813">
        <w:tc>
          <w:tcPr>
            <w:tcW w:w="1653" w:type="dxa"/>
            <w:shd w:val="clear" w:color="auto" w:fill="auto"/>
            <w:tcMar>
              <w:top w:w="72" w:type="dxa"/>
              <w:left w:w="72" w:type="dxa"/>
              <w:bottom w:w="72" w:type="dxa"/>
              <w:right w:w="72" w:type="dxa"/>
            </w:tcMar>
            <w:vAlign w:val="center"/>
          </w:tcPr>
          <w:p w:rsidR="00E51E07" w:rsidRPr="00EB0813" w:rsidRDefault="00E51E07" w:rsidP="00E275E0">
            <w:pPr>
              <w:spacing w:after="0" w:line="240" w:lineRule="auto"/>
              <w:jc w:val="center"/>
              <w:rPr>
                <w:rFonts w:ascii="Times New Roman" w:hAnsi="Times New Roman"/>
                <w:color w:val="000000"/>
              </w:rPr>
            </w:pPr>
            <w:r w:rsidRPr="00EB0813">
              <w:rPr>
                <w:rFonts w:ascii="Times New Roman" w:hAnsi="Times New Roman"/>
                <w:color w:val="000000"/>
              </w:rPr>
              <w:t>12.9</w:t>
            </w:r>
            <w:r w:rsidR="00EB0813">
              <w:rPr>
                <w:rFonts w:ascii="Times New Roman" w:hAnsi="Times New Roman"/>
                <w:color w:val="000000"/>
              </w:rPr>
              <w:t>A</w:t>
            </w:r>
          </w:p>
        </w:tc>
        <w:tc>
          <w:tcPr>
            <w:tcW w:w="5927" w:type="dxa"/>
            <w:gridSpan w:val="2"/>
            <w:shd w:val="clear" w:color="auto" w:fill="auto"/>
            <w:tcMar>
              <w:top w:w="72" w:type="dxa"/>
              <w:left w:w="72" w:type="dxa"/>
              <w:bottom w:w="72" w:type="dxa"/>
              <w:right w:w="72" w:type="dxa"/>
            </w:tcMar>
            <w:vAlign w:val="center"/>
          </w:tcPr>
          <w:p w:rsidR="00E51E07" w:rsidRPr="00EB0813" w:rsidRDefault="00E51E07" w:rsidP="00E275E0">
            <w:pPr>
              <w:spacing w:after="0" w:line="240" w:lineRule="auto"/>
              <w:rPr>
                <w:rFonts w:ascii="Times New Roman" w:hAnsi="Times New Roman"/>
                <w:color w:val="000000"/>
              </w:rPr>
            </w:pPr>
            <w:r w:rsidRPr="00EB0813">
              <w:rPr>
                <w:rFonts w:ascii="Times New Roman" w:hAnsi="Times New Roman"/>
                <w:color w:val="000000"/>
              </w:rPr>
              <w:t>Allowing 4 employees to attend union business annually</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51E07" w:rsidRDefault="00DB1CD4" w:rsidP="00E275E0">
            <w:pPr>
              <w:spacing w:after="0" w:line="240" w:lineRule="auto"/>
              <w:rPr>
                <w:rFonts w:ascii="Times New Roman" w:hAnsi="Times New Roman"/>
                <w:color w:val="000000"/>
              </w:rPr>
            </w:pPr>
            <w:r>
              <w:rPr>
                <w:rFonts w:ascii="Times New Roman" w:hAnsi="Times New Roman"/>
                <w:color w:val="000000"/>
              </w:rPr>
              <w:t>$0</w:t>
            </w:r>
            <w:r w:rsidR="00050242">
              <w:rPr>
                <w:rFonts w:ascii="Times New Roman" w:hAnsi="Times New Roman"/>
                <w:color w:val="000000"/>
              </w:rPr>
              <w:t xml:space="preserve"> </w:t>
            </w:r>
          </w:p>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w:t>
            </w:r>
            <w:ins w:id="12" w:author="Rachel Schaefbauer" w:date="2011-04-16T00:06:00Z">
              <w:r w:rsidR="00B82C16">
                <w:rPr>
                  <w:rFonts w:ascii="Times New Roman" w:hAnsi="Times New Roman"/>
                  <w:color w:val="000000"/>
                </w:rPr>
                <w:t xml:space="preserve"> </w:t>
              </w:r>
            </w:ins>
            <w:r>
              <w:rPr>
                <w:rFonts w:ascii="Times New Roman" w:hAnsi="Times New Roman"/>
                <w:color w:val="000000"/>
              </w:rPr>
              <w:t>Union</w:t>
            </w:r>
          </w:p>
        </w:tc>
      </w:tr>
      <w:tr w:rsidR="00050242" w:rsidRPr="00EB0813">
        <w:tc>
          <w:tcPr>
            <w:tcW w:w="1653" w:type="dxa"/>
            <w:shd w:val="clear" w:color="auto" w:fill="auto"/>
            <w:tcMar>
              <w:top w:w="72" w:type="dxa"/>
              <w:left w:w="72" w:type="dxa"/>
              <w:bottom w:w="72" w:type="dxa"/>
              <w:right w:w="72" w:type="dxa"/>
            </w:tcMar>
            <w:vAlign w:val="center"/>
          </w:tcPr>
          <w:p w:rsidR="00050242" w:rsidRPr="00EB0813" w:rsidRDefault="00050242" w:rsidP="00E275E0">
            <w:pPr>
              <w:spacing w:after="0" w:line="240" w:lineRule="auto"/>
              <w:jc w:val="center"/>
              <w:rPr>
                <w:rFonts w:ascii="Times New Roman" w:hAnsi="Times New Roman"/>
                <w:color w:val="000000"/>
              </w:rPr>
            </w:pPr>
            <w:r>
              <w:rPr>
                <w:rFonts w:ascii="Times New Roman" w:hAnsi="Times New Roman"/>
                <w:color w:val="000000"/>
              </w:rPr>
              <w:t>13.1</w:t>
            </w:r>
          </w:p>
        </w:tc>
        <w:tc>
          <w:tcPr>
            <w:tcW w:w="5927" w:type="dxa"/>
            <w:gridSpan w:val="2"/>
            <w:shd w:val="clear" w:color="auto" w:fill="auto"/>
            <w:tcMar>
              <w:top w:w="72" w:type="dxa"/>
              <w:left w:w="72" w:type="dxa"/>
              <w:bottom w:w="72" w:type="dxa"/>
              <w:right w:w="72" w:type="dxa"/>
            </w:tcMar>
            <w:vAlign w:val="center"/>
          </w:tcPr>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Only full-time employees are eligible for holiday pay</w:t>
            </w:r>
          </w:p>
        </w:tc>
        <w:tc>
          <w:tcPr>
            <w:tcW w:w="2170" w:type="dxa"/>
            <w:shd w:val="clear" w:color="auto" w:fill="auto"/>
            <w:tcMar>
              <w:top w:w="72" w:type="dxa"/>
              <w:left w:w="72" w:type="dxa"/>
              <w:bottom w:w="72" w:type="dxa"/>
              <w:right w:w="72" w:type="dxa"/>
            </w:tcMar>
            <w:vAlign w:val="center"/>
          </w:tcPr>
          <w:p w:rsidR="00050242" w:rsidRDefault="00050242" w:rsidP="00E275E0">
            <w:pPr>
              <w:spacing w:after="0" w:line="240" w:lineRule="auto"/>
              <w:rPr>
                <w:rFonts w:ascii="Times New Roman" w:hAnsi="Times New Roman"/>
                <w:color w:val="000000"/>
              </w:rPr>
            </w:pPr>
            <w:r>
              <w:rPr>
                <w:rFonts w:ascii="Times New Roman" w:hAnsi="Times New Roman"/>
                <w:color w:val="000000"/>
              </w:rPr>
              <w:t>+</w:t>
            </w:r>
            <w:ins w:id="13" w:author="Rachel Schaefbauer" w:date="2011-04-16T00:06:00Z">
              <w:r w:rsidR="00B82C16">
                <w:rPr>
                  <w:rFonts w:ascii="Times New Roman" w:hAnsi="Times New Roman"/>
                  <w:color w:val="000000"/>
                </w:rPr>
                <w:t xml:space="preserve"> </w:t>
              </w:r>
            </w:ins>
            <w:r>
              <w:rPr>
                <w:rFonts w:ascii="Times New Roman" w:hAnsi="Times New Roman"/>
                <w:color w:val="000000"/>
              </w:rPr>
              <w:t>Management</w:t>
            </w:r>
          </w:p>
        </w:tc>
      </w:tr>
      <w:tr w:rsidR="00344294" w:rsidRPr="00EB0813">
        <w:tc>
          <w:tcPr>
            <w:tcW w:w="1653" w:type="dxa"/>
            <w:shd w:val="clear" w:color="auto" w:fill="auto"/>
            <w:tcMar>
              <w:top w:w="72" w:type="dxa"/>
              <w:left w:w="72" w:type="dxa"/>
              <w:bottom w:w="72" w:type="dxa"/>
              <w:right w:w="72" w:type="dxa"/>
            </w:tcMar>
            <w:vAlign w:val="center"/>
          </w:tcPr>
          <w:p w:rsidR="00344294" w:rsidRPr="00EB0813" w:rsidRDefault="00344294" w:rsidP="00E275E0">
            <w:pPr>
              <w:spacing w:after="0" w:line="240" w:lineRule="auto"/>
              <w:jc w:val="center"/>
              <w:rPr>
                <w:rFonts w:ascii="Times New Roman" w:hAnsi="Times New Roman"/>
                <w:color w:val="000000"/>
              </w:rPr>
            </w:pPr>
            <w:r w:rsidRPr="00EB0813">
              <w:rPr>
                <w:rFonts w:ascii="Times New Roman" w:hAnsi="Times New Roman"/>
                <w:color w:val="000000"/>
              </w:rPr>
              <w:t>14.1</w:t>
            </w:r>
            <w:r w:rsidR="00EB0813">
              <w:rPr>
                <w:rFonts w:ascii="Times New Roman" w:hAnsi="Times New Roman"/>
                <w:color w:val="000000"/>
              </w:rPr>
              <w:t>A</w:t>
            </w:r>
          </w:p>
        </w:tc>
        <w:tc>
          <w:tcPr>
            <w:tcW w:w="5927" w:type="dxa"/>
            <w:gridSpan w:val="2"/>
            <w:shd w:val="clear" w:color="auto" w:fill="auto"/>
            <w:tcMar>
              <w:top w:w="72" w:type="dxa"/>
              <w:left w:w="72" w:type="dxa"/>
              <w:bottom w:w="72" w:type="dxa"/>
              <w:right w:w="72" w:type="dxa"/>
            </w:tcMar>
            <w:vAlign w:val="center"/>
          </w:tcPr>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 xml:space="preserve">Changed vacation schedule: </w:t>
            </w:r>
          </w:p>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1-2 years: 1 week</w:t>
            </w:r>
          </w:p>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2-5 years: 2 weeks</w:t>
            </w:r>
          </w:p>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5-10 years: 3 weeks</w:t>
            </w:r>
          </w:p>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10-15 years: 4 weeks</w:t>
            </w:r>
          </w:p>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15+ years: 5 weeks</w:t>
            </w:r>
          </w:p>
        </w:tc>
        <w:tc>
          <w:tcPr>
            <w:tcW w:w="2170" w:type="dxa"/>
            <w:shd w:val="clear" w:color="auto" w:fill="auto"/>
            <w:tcMar>
              <w:top w:w="72" w:type="dxa"/>
              <w:left w:w="72" w:type="dxa"/>
              <w:bottom w:w="72" w:type="dxa"/>
              <w:right w:w="72" w:type="dxa"/>
            </w:tcMar>
            <w:vAlign w:val="center"/>
          </w:tcPr>
          <w:p w:rsidR="00344294" w:rsidRDefault="00DB1CD4" w:rsidP="00E275E0">
            <w:pPr>
              <w:spacing w:after="0" w:line="240" w:lineRule="auto"/>
              <w:rPr>
                <w:rFonts w:ascii="Times New Roman" w:hAnsi="Times New Roman"/>
                <w:color w:val="000000"/>
              </w:rPr>
            </w:pPr>
            <w:r>
              <w:rPr>
                <w:rFonts w:ascii="Times New Roman" w:hAnsi="Times New Roman"/>
                <w:color w:val="000000"/>
              </w:rPr>
              <w:t>+</w:t>
            </w:r>
            <w:ins w:id="14" w:author="Rachel Schaefbauer" w:date="2011-04-16T00:06:00Z">
              <w:r w:rsidR="00B82C16">
                <w:rPr>
                  <w:rFonts w:ascii="Times New Roman" w:hAnsi="Times New Roman"/>
                  <w:color w:val="000000"/>
                </w:rPr>
                <w:t xml:space="preserve"> </w:t>
              </w:r>
            </w:ins>
            <w:r w:rsidR="00BC7072">
              <w:rPr>
                <w:rFonts w:ascii="Times New Roman" w:hAnsi="Times New Roman"/>
                <w:color w:val="000000"/>
              </w:rPr>
              <w:t>Union</w:t>
            </w:r>
          </w:p>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w:t>
            </w:r>
            <w:ins w:id="15" w:author="Rachel Schaefbauer" w:date="2011-04-16T00:06:00Z">
              <w:r w:rsidR="00B82C16">
                <w:rPr>
                  <w:rFonts w:ascii="Times New Roman" w:hAnsi="Times New Roman"/>
                  <w:color w:val="000000"/>
                </w:rPr>
                <w:t xml:space="preserve"> </w:t>
              </w:r>
            </w:ins>
            <w:r>
              <w:rPr>
                <w:rFonts w:ascii="Times New Roman" w:hAnsi="Times New Roman"/>
                <w:color w:val="000000"/>
              </w:rPr>
              <w:t>Management (no longer providing part time vacation benefits)</w:t>
            </w:r>
          </w:p>
        </w:tc>
      </w:tr>
      <w:tr w:rsidR="00050242" w:rsidRPr="00EB0813">
        <w:tc>
          <w:tcPr>
            <w:tcW w:w="1653" w:type="dxa"/>
            <w:shd w:val="clear" w:color="auto" w:fill="auto"/>
            <w:tcMar>
              <w:top w:w="72" w:type="dxa"/>
              <w:left w:w="72" w:type="dxa"/>
              <w:bottom w:w="72" w:type="dxa"/>
              <w:right w:w="72" w:type="dxa"/>
            </w:tcMar>
            <w:vAlign w:val="center"/>
          </w:tcPr>
          <w:p w:rsidR="00050242" w:rsidRPr="00EB0813" w:rsidRDefault="00050242" w:rsidP="00E275E0">
            <w:pPr>
              <w:spacing w:after="0" w:line="240" w:lineRule="auto"/>
              <w:jc w:val="center"/>
              <w:rPr>
                <w:rFonts w:ascii="Times New Roman" w:hAnsi="Times New Roman"/>
                <w:color w:val="000000"/>
              </w:rPr>
            </w:pPr>
            <w:r>
              <w:rPr>
                <w:rFonts w:ascii="Times New Roman" w:hAnsi="Times New Roman"/>
                <w:color w:val="000000"/>
              </w:rPr>
              <w:t>14.1B</w:t>
            </w:r>
          </w:p>
        </w:tc>
        <w:tc>
          <w:tcPr>
            <w:tcW w:w="5927" w:type="dxa"/>
            <w:gridSpan w:val="2"/>
            <w:shd w:val="clear" w:color="auto" w:fill="auto"/>
            <w:tcMar>
              <w:top w:w="72" w:type="dxa"/>
              <w:left w:w="72" w:type="dxa"/>
              <w:bottom w:w="72" w:type="dxa"/>
              <w:right w:w="72" w:type="dxa"/>
            </w:tcMar>
            <w:vAlign w:val="center"/>
          </w:tcPr>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Employees receive 2 floating vacation days to be used in current year (in place of increased holidays) Do not accrue and benefit is lost at end of calendar year if not used.</w:t>
            </w:r>
          </w:p>
        </w:tc>
        <w:tc>
          <w:tcPr>
            <w:tcW w:w="2170" w:type="dxa"/>
            <w:shd w:val="clear" w:color="auto" w:fill="auto"/>
            <w:tcMar>
              <w:top w:w="72" w:type="dxa"/>
              <w:left w:w="72" w:type="dxa"/>
              <w:bottom w:w="72" w:type="dxa"/>
              <w:right w:w="72" w:type="dxa"/>
            </w:tcMar>
            <w:vAlign w:val="center"/>
          </w:tcPr>
          <w:p w:rsidR="00050242" w:rsidRDefault="00050242" w:rsidP="00E275E0">
            <w:pPr>
              <w:spacing w:after="0" w:line="240" w:lineRule="auto"/>
              <w:rPr>
                <w:rFonts w:ascii="Times New Roman" w:hAnsi="Times New Roman"/>
                <w:color w:val="000000"/>
              </w:rPr>
            </w:pPr>
            <w:r>
              <w:rPr>
                <w:rFonts w:ascii="Times New Roman" w:hAnsi="Times New Roman"/>
                <w:color w:val="000000"/>
              </w:rPr>
              <w:t>+</w:t>
            </w:r>
            <w:ins w:id="16" w:author="Rachel Schaefbauer" w:date="2011-04-16T00:06:00Z">
              <w:r w:rsidR="00B82C16">
                <w:rPr>
                  <w:rFonts w:ascii="Times New Roman" w:hAnsi="Times New Roman"/>
                  <w:color w:val="000000"/>
                </w:rPr>
                <w:t xml:space="preserve"> </w:t>
              </w:r>
            </w:ins>
            <w:r>
              <w:rPr>
                <w:rFonts w:ascii="Times New Roman" w:hAnsi="Times New Roman"/>
                <w:color w:val="000000"/>
              </w:rPr>
              <w:t>Union</w:t>
            </w:r>
          </w:p>
        </w:tc>
      </w:tr>
      <w:tr w:rsidR="00E51E07" w:rsidRPr="00EB0813">
        <w:tc>
          <w:tcPr>
            <w:tcW w:w="1653" w:type="dxa"/>
            <w:shd w:val="clear" w:color="auto" w:fill="auto"/>
            <w:tcMar>
              <w:top w:w="72" w:type="dxa"/>
              <w:left w:w="72" w:type="dxa"/>
              <w:bottom w:w="72" w:type="dxa"/>
              <w:right w:w="72" w:type="dxa"/>
            </w:tcMar>
            <w:vAlign w:val="center"/>
          </w:tcPr>
          <w:p w:rsidR="00E51E07" w:rsidRPr="00EB0813" w:rsidRDefault="00E51E07" w:rsidP="00E275E0">
            <w:pPr>
              <w:spacing w:after="0" w:line="240" w:lineRule="auto"/>
              <w:jc w:val="center"/>
              <w:rPr>
                <w:rFonts w:ascii="Times New Roman" w:hAnsi="Times New Roman"/>
                <w:color w:val="000000"/>
              </w:rPr>
            </w:pPr>
            <w:r w:rsidRPr="00EB0813">
              <w:rPr>
                <w:rFonts w:ascii="Times New Roman" w:hAnsi="Times New Roman"/>
                <w:color w:val="000000"/>
              </w:rPr>
              <w:t>15.4</w:t>
            </w:r>
          </w:p>
        </w:tc>
        <w:tc>
          <w:tcPr>
            <w:tcW w:w="5927" w:type="dxa"/>
            <w:gridSpan w:val="2"/>
            <w:shd w:val="clear" w:color="auto" w:fill="auto"/>
            <w:tcMar>
              <w:top w:w="72" w:type="dxa"/>
              <w:left w:w="72" w:type="dxa"/>
              <w:bottom w:w="72" w:type="dxa"/>
              <w:right w:w="72" w:type="dxa"/>
            </w:tcMar>
            <w:vAlign w:val="center"/>
          </w:tcPr>
          <w:p w:rsidR="00E51E07" w:rsidRPr="00EB0813" w:rsidRDefault="00050242" w:rsidP="00E275E0">
            <w:pPr>
              <w:spacing w:after="0" w:line="240" w:lineRule="auto"/>
              <w:rPr>
                <w:rFonts w:ascii="Times New Roman" w:hAnsi="Times New Roman"/>
                <w:color w:val="000000"/>
              </w:rPr>
            </w:pPr>
            <w:r>
              <w:rPr>
                <w:rFonts w:ascii="Times New Roman" w:hAnsi="Times New Roman"/>
                <w:color w:val="000000"/>
              </w:rPr>
              <w:t>In the event that employees are dismissed from service they no longer need to be paid for all hours scheduled, only time actually worked.</w:t>
            </w:r>
          </w:p>
        </w:tc>
        <w:tc>
          <w:tcPr>
            <w:tcW w:w="2170" w:type="dxa"/>
            <w:shd w:val="clear" w:color="auto" w:fill="auto"/>
            <w:tcMar>
              <w:top w:w="72" w:type="dxa"/>
              <w:left w:w="72" w:type="dxa"/>
              <w:bottom w:w="72" w:type="dxa"/>
              <w:right w:w="72" w:type="dxa"/>
            </w:tcMar>
            <w:vAlign w:val="center"/>
          </w:tcPr>
          <w:p w:rsidR="00E51E07" w:rsidRDefault="00DB1CD4" w:rsidP="00E275E0">
            <w:pPr>
              <w:spacing w:after="0" w:line="240" w:lineRule="auto"/>
              <w:rPr>
                <w:rFonts w:ascii="Times New Roman" w:hAnsi="Times New Roman"/>
                <w:color w:val="000000"/>
              </w:rPr>
            </w:pPr>
            <w:r>
              <w:rPr>
                <w:rFonts w:ascii="Times New Roman" w:hAnsi="Times New Roman"/>
                <w:color w:val="000000"/>
              </w:rPr>
              <w:t>$0</w:t>
            </w:r>
          </w:p>
          <w:p w:rsidR="00050242" w:rsidRPr="00EB0813" w:rsidRDefault="00050242" w:rsidP="00E275E0">
            <w:pPr>
              <w:spacing w:after="0" w:line="240" w:lineRule="auto"/>
              <w:rPr>
                <w:rFonts w:ascii="Times New Roman" w:hAnsi="Times New Roman"/>
                <w:color w:val="000000"/>
              </w:rPr>
            </w:pPr>
            <w:r>
              <w:rPr>
                <w:rFonts w:ascii="Times New Roman" w:hAnsi="Times New Roman"/>
                <w:color w:val="000000"/>
              </w:rPr>
              <w:t>+</w:t>
            </w:r>
            <w:ins w:id="17" w:author="Rachel Schaefbauer" w:date="2011-04-16T00:06:00Z">
              <w:r w:rsidR="00B82C16">
                <w:rPr>
                  <w:rFonts w:ascii="Times New Roman" w:hAnsi="Times New Roman"/>
                  <w:color w:val="000000"/>
                </w:rPr>
                <w:t xml:space="preserve"> </w:t>
              </w:r>
            </w:ins>
            <w:r>
              <w:rPr>
                <w:rFonts w:ascii="Times New Roman" w:hAnsi="Times New Roman"/>
                <w:color w:val="000000"/>
              </w:rPr>
              <w:t>Management</w:t>
            </w:r>
          </w:p>
        </w:tc>
      </w:tr>
      <w:tr w:rsidR="00E51E07" w:rsidRPr="00EB0813">
        <w:tc>
          <w:tcPr>
            <w:tcW w:w="1653" w:type="dxa"/>
            <w:shd w:val="clear" w:color="auto" w:fill="auto"/>
            <w:tcMar>
              <w:top w:w="72" w:type="dxa"/>
              <w:left w:w="72" w:type="dxa"/>
              <w:bottom w:w="72" w:type="dxa"/>
              <w:right w:w="72" w:type="dxa"/>
            </w:tcMar>
            <w:vAlign w:val="center"/>
          </w:tcPr>
          <w:p w:rsidR="00E51E07" w:rsidRPr="00EB0813" w:rsidRDefault="00E51E07" w:rsidP="00E275E0">
            <w:pPr>
              <w:spacing w:after="0" w:line="240" w:lineRule="auto"/>
              <w:jc w:val="center"/>
              <w:rPr>
                <w:rFonts w:ascii="Times New Roman" w:hAnsi="Times New Roman"/>
                <w:color w:val="000000"/>
              </w:rPr>
            </w:pPr>
            <w:r w:rsidRPr="00EB0813">
              <w:rPr>
                <w:rFonts w:ascii="Times New Roman" w:hAnsi="Times New Roman"/>
                <w:color w:val="000000"/>
              </w:rPr>
              <w:t>19.2</w:t>
            </w:r>
          </w:p>
        </w:tc>
        <w:tc>
          <w:tcPr>
            <w:tcW w:w="5927" w:type="dxa"/>
            <w:gridSpan w:val="2"/>
            <w:shd w:val="clear" w:color="auto" w:fill="auto"/>
            <w:tcMar>
              <w:top w:w="72" w:type="dxa"/>
              <w:left w:w="72" w:type="dxa"/>
              <w:bottom w:w="72" w:type="dxa"/>
              <w:right w:w="72" w:type="dxa"/>
            </w:tcMar>
            <w:vAlign w:val="center"/>
          </w:tcPr>
          <w:p w:rsidR="00E51E07" w:rsidRPr="00EB0813" w:rsidRDefault="00BA66B6" w:rsidP="00BA66B6">
            <w:pPr>
              <w:spacing w:after="0" w:line="240" w:lineRule="auto"/>
              <w:rPr>
                <w:rFonts w:ascii="Times New Roman" w:hAnsi="Times New Roman"/>
                <w:color w:val="000000"/>
              </w:rPr>
            </w:pPr>
            <w:r w:rsidRPr="00EB0813">
              <w:rPr>
                <w:rFonts w:ascii="Times New Roman" w:hAnsi="Times New Roman"/>
                <w:color w:val="000000"/>
              </w:rPr>
              <w:t>Employer is responsible for 65% of total benefit costs for full time employees, part time employees are able to purchase benefits at 100% cost.  New benefit plan includes: increased co pay to $20/visit, increase out of pocket max to $10,000, addition of dental coverag</w:t>
            </w:r>
            <w:r w:rsidR="00DB1CD4">
              <w:rPr>
                <w:rFonts w:ascii="Times New Roman" w:hAnsi="Times New Roman"/>
                <w:color w:val="000000"/>
              </w:rPr>
              <w:t xml:space="preserve">e (estimated $400 annually), </w:t>
            </w:r>
            <w:r w:rsidRPr="00EB0813">
              <w:rPr>
                <w:rFonts w:ascii="Times New Roman" w:hAnsi="Times New Roman"/>
                <w:color w:val="000000"/>
              </w:rPr>
              <w:t>prescription coverage</w:t>
            </w:r>
            <w:r w:rsidR="00EC27A9" w:rsidRPr="00EB0813">
              <w:rPr>
                <w:rFonts w:ascii="Times New Roman" w:hAnsi="Times New Roman"/>
                <w:color w:val="000000"/>
              </w:rPr>
              <w:t>, and vision</w:t>
            </w:r>
            <w:r w:rsidRP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E51E07" w:rsidRDefault="00DB1CD4" w:rsidP="00E275E0">
            <w:pPr>
              <w:spacing w:after="0" w:line="240" w:lineRule="auto"/>
              <w:rPr>
                <w:rFonts w:ascii="Times New Roman" w:hAnsi="Times New Roman"/>
                <w:color w:val="000000"/>
              </w:rPr>
            </w:pPr>
            <w:r>
              <w:rPr>
                <w:rFonts w:ascii="Times New Roman" w:hAnsi="Times New Roman"/>
                <w:color w:val="000000"/>
              </w:rPr>
              <w:t>+</w:t>
            </w:r>
            <w:ins w:id="18" w:author="Rachel Schaefbauer" w:date="2011-04-16T00:06:00Z">
              <w:r w:rsidR="00B82C16">
                <w:rPr>
                  <w:rFonts w:ascii="Times New Roman" w:hAnsi="Times New Roman"/>
                  <w:color w:val="000000"/>
                </w:rPr>
                <w:t xml:space="preserve"> </w:t>
              </w:r>
            </w:ins>
            <w:r w:rsidR="00BC7072">
              <w:rPr>
                <w:rFonts w:ascii="Times New Roman" w:hAnsi="Times New Roman"/>
                <w:color w:val="000000"/>
              </w:rPr>
              <w:t>Union (Rx, Dental, Vision)</w:t>
            </w:r>
          </w:p>
          <w:p w:rsidR="00BC7072" w:rsidRDefault="00BC7072" w:rsidP="00E275E0">
            <w:pPr>
              <w:spacing w:after="0" w:line="240" w:lineRule="auto"/>
              <w:rPr>
                <w:rFonts w:ascii="Times New Roman" w:hAnsi="Times New Roman"/>
                <w:color w:val="000000"/>
              </w:rPr>
            </w:pPr>
            <w:r>
              <w:rPr>
                <w:rFonts w:ascii="Times New Roman" w:hAnsi="Times New Roman"/>
                <w:color w:val="000000"/>
              </w:rPr>
              <w:t>+</w:t>
            </w:r>
            <w:ins w:id="19" w:author="Rachel Schaefbauer" w:date="2011-04-16T00:06:00Z">
              <w:r w:rsidR="00B82C16">
                <w:rPr>
                  <w:rFonts w:ascii="Times New Roman" w:hAnsi="Times New Roman"/>
                  <w:color w:val="000000"/>
                </w:rPr>
                <w:t xml:space="preserve"> </w:t>
              </w:r>
            </w:ins>
            <w:r>
              <w:rPr>
                <w:rFonts w:ascii="Times New Roman" w:hAnsi="Times New Roman"/>
                <w:color w:val="000000"/>
              </w:rPr>
              <w:t xml:space="preserve">Management (now 65% costs, increased deductible, increased </w:t>
            </w:r>
            <w:proofErr w:type="spellStart"/>
            <w:r>
              <w:rPr>
                <w:rFonts w:ascii="Times New Roman" w:hAnsi="Times New Roman"/>
                <w:color w:val="000000"/>
              </w:rPr>
              <w:t>copay</w:t>
            </w:r>
            <w:proofErr w:type="spellEnd"/>
            <w:r>
              <w:rPr>
                <w:rFonts w:ascii="Times New Roman" w:hAnsi="Times New Roman"/>
                <w:color w:val="000000"/>
              </w:rPr>
              <w:t>)</w:t>
            </w:r>
          </w:p>
          <w:p w:rsidR="00050242" w:rsidRPr="00EB0813" w:rsidRDefault="00050242" w:rsidP="00050242">
            <w:pPr>
              <w:spacing w:after="0" w:line="240" w:lineRule="auto"/>
              <w:rPr>
                <w:rFonts w:ascii="Times New Roman" w:hAnsi="Times New Roman"/>
                <w:color w:val="000000"/>
              </w:rPr>
            </w:pPr>
            <w:r>
              <w:rPr>
                <w:rFonts w:ascii="Times New Roman" w:hAnsi="Times New Roman"/>
                <w:color w:val="000000"/>
              </w:rPr>
              <w:t>+</w:t>
            </w:r>
            <w:ins w:id="20" w:author="Rachel Schaefbauer" w:date="2011-04-16T00:06:00Z">
              <w:r w:rsidR="00B82C16">
                <w:rPr>
                  <w:rFonts w:ascii="Times New Roman" w:hAnsi="Times New Roman"/>
                  <w:color w:val="000000"/>
                </w:rPr>
                <w:t xml:space="preserve"> </w:t>
              </w:r>
            </w:ins>
            <w:r>
              <w:rPr>
                <w:rFonts w:ascii="Times New Roman" w:hAnsi="Times New Roman"/>
                <w:color w:val="000000"/>
              </w:rPr>
              <w:t>Management no longer paying for benefits for part time employees</w:t>
            </w:r>
          </w:p>
        </w:tc>
      </w:tr>
      <w:tr w:rsidR="00E51E07" w:rsidRPr="00EB0813">
        <w:tc>
          <w:tcPr>
            <w:tcW w:w="1653" w:type="dxa"/>
            <w:shd w:val="clear" w:color="auto" w:fill="auto"/>
            <w:tcMar>
              <w:top w:w="72" w:type="dxa"/>
              <w:left w:w="72" w:type="dxa"/>
              <w:bottom w:w="72" w:type="dxa"/>
              <w:right w:w="72" w:type="dxa"/>
            </w:tcMar>
            <w:vAlign w:val="center"/>
          </w:tcPr>
          <w:p w:rsidR="00E51E07" w:rsidRPr="00EB0813" w:rsidRDefault="00E51E07" w:rsidP="00E275E0">
            <w:pPr>
              <w:spacing w:after="0" w:line="240" w:lineRule="auto"/>
              <w:jc w:val="center"/>
              <w:rPr>
                <w:rFonts w:ascii="Times New Roman" w:hAnsi="Times New Roman"/>
                <w:color w:val="000000"/>
              </w:rPr>
            </w:pPr>
            <w:r w:rsidRPr="00EB0813">
              <w:rPr>
                <w:rFonts w:ascii="Times New Roman" w:hAnsi="Times New Roman"/>
                <w:color w:val="000000"/>
              </w:rPr>
              <w:t>20.1</w:t>
            </w:r>
          </w:p>
        </w:tc>
        <w:tc>
          <w:tcPr>
            <w:tcW w:w="5927" w:type="dxa"/>
            <w:gridSpan w:val="2"/>
            <w:shd w:val="clear" w:color="auto" w:fill="auto"/>
            <w:tcMar>
              <w:top w:w="72" w:type="dxa"/>
              <w:left w:w="72" w:type="dxa"/>
              <w:bottom w:w="72" w:type="dxa"/>
              <w:right w:w="72" w:type="dxa"/>
            </w:tcMar>
            <w:vAlign w:val="center"/>
          </w:tcPr>
          <w:p w:rsidR="00E51E07" w:rsidRPr="00EB0813" w:rsidRDefault="00BA66B6" w:rsidP="00E275E0">
            <w:pPr>
              <w:spacing w:after="0" w:line="240" w:lineRule="auto"/>
              <w:rPr>
                <w:rFonts w:ascii="Times New Roman" w:hAnsi="Times New Roman"/>
                <w:color w:val="000000"/>
              </w:rPr>
            </w:pPr>
            <w:r w:rsidRPr="00EB0813">
              <w:rPr>
                <w:rFonts w:ascii="Times New Roman" w:hAnsi="Times New Roman"/>
                <w:color w:val="000000"/>
              </w:rPr>
              <w:t>Change of pension plan from $0.40 hourly contribution.  Freezing pension plan as of new contract and switching to a 401k plan with company matching up to 5% of pay that an employee contributes.</w:t>
            </w:r>
          </w:p>
        </w:tc>
        <w:tc>
          <w:tcPr>
            <w:tcW w:w="2170" w:type="dxa"/>
            <w:shd w:val="clear" w:color="auto" w:fill="auto"/>
            <w:tcMar>
              <w:top w:w="72" w:type="dxa"/>
              <w:left w:w="72" w:type="dxa"/>
              <w:bottom w:w="72" w:type="dxa"/>
              <w:right w:w="72" w:type="dxa"/>
            </w:tcMar>
            <w:vAlign w:val="center"/>
          </w:tcPr>
          <w:p w:rsidR="00BC7072" w:rsidRPr="00EB0813" w:rsidRDefault="00E51E07" w:rsidP="00EB0813">
            <w:pPr>
              <w:spacing w:after="0" w:line="240" w:lineRule="auto"/>
              <w:rPr>
                <w:rFonts w:ascii="Times New Roman" w:hAnsi="Times New Roman"/>
                <w:color w:val="000000"/>
              </w:rPr>
            </w:pPr>
            <w:r w:rsidRPr="00EB0813">
              <w:rPr>
                <w:rFonts w:ascii="Times New Roman" w:hAnsi="Times New Roman"/>
                <w:color w:val="000000"/>
              </w:rPr>
              <w:t xml:space="preserve"> </w:t>
            </w:r>
            <w:r w:rsidR="00BC7072">
              <w:rPr>
                <w:rFonts w:ascii="Times New Roman" w:hAnsi="Times New Roman"/>
                <w:color w:val="000000"/>
              </w:rPr>
              <w:t>$0 (roughly same contribution by Management if all employees contribute full 5% of their pay)</w:t>
            </w:r>
          </w:p>
        </w:tc>
      </w:tr>
      <w:tr w:rsidR="00344294" w:rsidRPr="00EB0813">
        <w:tc>
          <w:tcPr>
            <w:tcW w:w="1653" w:type="dxa"/>
            <w:shd w:val="clear" w:color="auto" w:fill="auto"/>
            <w:tcMar>
              <w:top w:w="72" w:type="dxa"/>
              <w:left w:w="72" w:type="dxa"/>
              <w:bottom w:w="72" w:type="dxa"/>
              <w:right w:w="72" w:type="dxa"/>
            </w:tcMar>
            <w:vAlign w:val="center"/>
          </w:tcPr>
          <w:p w:rsidR="00344294" w:rsidRPr="00EB0813" w:rsidRDefault="00344294" w:rsidP="00E275E0">
            <w:pPr>
              <w:spacing w:after="0" w:line="240" w:lineRule="auto"/>
              <w:jc w:val="center"/>
              <w:rPr>
                <w:rFonts w:ascii="Times New Roman" w:hAnsi="Times New Roman"/>
                <w:color w:val="000000"/>
              </w:rPr>
            </w:pPr>
            <w:r w:rsidRPr="00EB0813">
              <w:rPr>
                <w:rFonts w:ascii="Times New Roman" w:hAnsi="Times New Roman"/>
                <w:color w:val="000000"/>
              </w:rPr>
              <w:t>21</w:t>
            </w:r>
          </w:p>
        </w:tc>
        <w:tc>
          <w:tcPr>
            <w:tcW w:w="5927" w:type="dxa"/>
            <w:gridSpan w:val="2"/>
            <w:shd w:val="clear" w:color="auto" w:fill="auto"/>
            <w:tcMar>
              <w:top w:w="72" w:type="dxa"/>
              <w:left w:w="72" w:type="dxa"/>
              <w:bottom w:w="72" w:type="dxa"/>
              <w:right w:w="72" w:type="dxa"/>
            </w:tcMar>
            <w:vAlign w:val="center"/>
          </w:tcPr>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 xml:space="preserve">Adding a Dependent Care Flexible Spending Account (DCFSA) that employees can contribute up to $5,000 pre tax dollars per year for child or elderly care expenses.  The DCFSA will be administered through a third party. </w:t>
            </w:r>
          </w:p>
        </w:tc>
        <w:tc>
          <w:tcPr>
            <w:tcW w:w="2170" w:type="dxa"/>
            <w:shd w:val="clear" w:color="auto" w:fill="auto"/>
            <w:tcMar>
              <w:top w:w="72" w:type="dxa"/>
              <w:left w:w="72" w:type="dxa"/>
              <w:bottom w:w="72" w:type="dxa"/>
              <w:right w:w="72" w:type="dxa"/>
            </w:tcMar>
            <w:vAlign w:val="center"/>
          </w:tcPr>
          <w:p w:rsidR="00BC7072" w:rsidRDefault="00BC7072" w:rsidP="00DB1CD4">
            <w:pPr>
              <w:spacing w:after="0" w:line="240" w:lineRule="auto"/>
              <w:rPr>
                <w:rFonts w:ascii="Times New Roman" w:hAnsi="Times New Roman"/>
                <w:color w:val="000000"/>
              </w:rPr>
            </w:pPr>
            <w:r>
              <w:rPr>
                <w:rFonts w:ascii="Times New Roman" w:hAnsi="Times New Roman"/>
                <w:color w:val="000000"/>
              </w:rPr>
              <w:t>$0 cost</w:t>
            </w:r>
          </w:p>
          <w:p w:rsidR="00344294" w:rsidRDefault="00DB1CD4" w:rsidP="00DB1CD4">
            <w:pPr>
              <w:spacing w:after="0" w:line="240" w:lineRule="auto"/>
              <w:rPr>
                <w:rFonts w:ascii="Times New Roman" w:hAnsi="Times New Roman"/>
                <w:color w:val="000000"/>
              </w:rPr>
            </w:pPr>
            <w:r>
              <w:rPr>
                <w:rFonts w:ascii="Times New Roman" w:hAnsi="Times New Roman"/>
                <w:color w:val="000000"/>
              </w:rPr>
              <w:t>+</w:t>
            </w:r>
            <w:ins w:id="21" w:author="Rachel Schaefbauer" w:date="2011-04-16T00:06:00Z">
              <w:r w:rsidR="00B82C16">
                <w:rPr>
                  <w:rFonts w:ascii="Times New Roman" w:hAnsi="Times New Roman"/>
                  <w:color w:val="000000"/>
                </w:rPr>
                <w:t xml:space="preserve"> </w:t>
              </w:r>
            </w:ins>
            <w:r w:rsidR="00BC7072">
              <w:rPr>
                <w:rFonts w:ascii="Times New Roman" w:hAnsi="Times New Roman"/>
                <w:color w:val="000000"/>
              </w:rPr>
              <w:t>Union</w:t>
            </w:r>
          </w:p>
          <w:p w:rsidR="00BC7072" w:rsidRPr="00EB0813" w:rsidRDefault="00BC7072" w:rsidP="00DB1CD4">
            <w:pPr>
              <w:spacing w:after="0" w:line="240" w:lineRule="auto"/>
              <w:rPr>
                <w:rFonts w:ascii="Times New Roman" w:hAnsi="Times New Roman"/>
                <w:color w:val="000000"/>
              </w:rPr>
            </w:pPr>
          </w:p>
        </w:tc>
      </w:tr>
      <w:tr w:rsidR="00344294" w:rsidRPr="00EB0813">
        <w:tc>
          <w:tcPr>
            <w:tcW w:w="1653" w:type="dxa"/>
            <w:shd w:val="clear" w:color="auto" w:fill="auto"/>
            <w:tcMar>
              <w:top w:w="72" w:type="dxa"/>
              <w:left w:w="72" w:type="dxa"/>
              <w:bottom w:w="72" w:type="dxa"/>
              <w:right w:w="72" w:type="dxa"/>
            </w:tcMar>
            <w:vAlign w:val="center"/>
          </w:tcPr>
          <w:p w:rsidR="00344294" w:rsidRPr="00EB0813" w:rsidRDefault="00344294" w:rsidP="00E275E0">
            <w:pPr>
              <w:spacing w:after="0" w:line="240" w:lineRule="auto"/>
              <w:jc w:val="center"/>
              <w:rPr>
                <w:rFonts w:ascii="Times New Roman" w:hAnsi="Times New Roman"/>
                <w:color w:val="000000"/>
              </w:rPr>
            </w:pPr>
            <w:r w:rsidRPr="00EB0813">
              <w:rPr>
                <w:rFonts w:ascii="Times New Roman" w:hAnsi="Times New Roman"/>
                <w:color w:val="000000"/>
              </w:rPr>
              <w:t>24</w:t>
            </w:r>
          </w:p>
        </w:tc>
        <w:tc>
          <w:tcPr>
            <w:tcW w:w="5927" w:type="dxa"/>
            <w:gridSpan w:val="2"/>
            <w:shd w:val="clear" w:color="auto" w:fill="auto"/>
            <w:tcMar>
              <w:top w:w="72" w:type="dxa"/>
              <w:left w:w="72" w:type="dxa"/>
              <w:bottom w:w="72" w:type="dxa"/>
              <w:right w:w="72" w:type="dxa"/>
            </w:tcMar>
            <w:vAlign w:val="center"/>
          </w:tcPr>
          <w:p w:rsidR="00344294" w:rsidRPr="00EB0813" w:rsidRDefault="00344294" w:rsidP="00E275E0">
            <w:pPr>
              <w:spacing w:after="0" w:line="240" w:lineRule="auto"/>
              <w:rPr>
                <w:rFonts w:ascii="Times New Roman" w:hAnsi="Times New Roman"/>
                <w:color w:val="000000"/>
              </w:rPr>
            </w:pPr>
            <w:r w:rsidRPr="00EB0813">
              <w:rPr>
                <w:rFonts w:ascii="Times New Roman" w:hAnsi="Times New Roman"/>
                <w:color w:val="000000"/>
              </w:rPr>
              <w:t>Subcontracting clause</w:t>
            </w:r>
            <w:r w:rsidR="00EB0813">
              <w:rPr>
                <w:rFonts w:ascii="Times New Roman" w:hAnsi="Times New Roman"/>
                <w:color w:val="000000"/>
              </w:rPr>
              <w:t>.</w:t>
            </w:r>
          </w:p>
        </w:tc>
        <w:tc>
          <w:tcPr>
            <w:tcW w:w="2170" w:type="dxa"/>
            <w:shd w:val="clear" w:color="auto" w:fill="auto"/>
            <w:tcMar>
              <w:top w:w="72" w:type="dxa"/>
              <w:left w:w="72" w:type="dxa"/>
              <w:bottom w:w="72" w:type="dxa"/>
              <w:right w:w="72" w:type="dxa"/>
            </w:tcMar>
            <w:vAlign w:val="center"/>
          </w:tcPr>
          <w:p w:rsidR="007F614E" w:rsidRDefault="00DB1CD4" w:rsidP="00E275E0">
            <w:pPr>
              <w:spacing w:after="0" w:line="240" w:lineRule="auto"/>
              <w:rPr>
                <w:rFonts w:ascii="Times New Roman" w:hAnsi="Times New Roman"/>
                <w:color w:val="000000"/>
              </w:rPr>
            </w:pPr>
            <w:r>
              <w:rPr>
                <w:rFonts w:ascii="Times New Roman" w:hAnsi="Times New Roman"/>
                <w:color w:val="000000"/>
              </w:rPr>
              <w:t>$0</w:t>
            </w:r>
            <w:r w:rsidR="00050242">
              <w:rPr>
                <w:rFonts w:ascii="Times New Roman" w:hAnsi="Times New Roman"/>
                <w:color w:val="000000"/>
              </w:rPr>
              <w:t xml:space="preserve"> </w:t>
            </w:r>
          </w:p>
          <w:p w:rsidR="00344294" w:rsidRPr="00EB0813" w:rsidRDefault="00050242" w:rsidP="00E275E0">
            <w:pPr>
              <w:spacing w:after="0" w:line="240" w:lineRule="auto"/>
              <w:rPr>
                <w:rFonts w:ascii="Times New Roman" w:hAnsi="Times New Roman"/>
                <w:color w:val="000000"/>
              </w:rPr>
            </w:pPr>
            <w:r>
              <w:rPr>
                <w:rFonts w:ascii="Times New Roman" w:hAnsi="Times New Roman"/>
                <w:color w:val="000000"/>
              </w:rPr>
              <w:t>+</w:t>
            </w:r>
            <w:ins w:id="22" w:author="Rachel Schaefbauer" w:date="2011-04-16T00:06:00Z">
              <w:r w:rsidR="00B82C16">
                <w:rPr>
                  <w:rFonts w:ascii="Times New Roman" w:hAnsi="Times New Roman"/>
                  <w:color w:val="000000"/>
                </w:rPr>
                <w:t xml:space="preserve"> </w:t>
              </w:r>
            </w:ins>
            <w:r>
              <w:rPr>
                <w:rFonts w:ascii="Times New Roman" w:hAnsi="Times New Roman"/>
                <w:color w:val="000000"/>
              </w:rPr>
              <w:t>Union</w:t>
            </w:r>
          </w:p>
        </w:tc>
      </w:tr>
      <w:tr w:rsidR="002C02F8" w:rsidRPr="00EB0813">
        <w:tc>
          <w:tcPr>
            <w:tcW w:w="1653" w:type="dxa"/>
            <w:shd w:val="clear" w:color="auto" w:fill="auto"/>
            <w:tcMar>
              <w:top w:w="72" w:type="dxa"/>
              <w:left w:w="72" w:type="dxa"/>
              <w:bottom w:w="72" w:type="dxa"/>
              <w:right w:w="72" w:type="dxa"/>
            </w:tcMar>
            <w:vAlign w:val="center"/>
          </w:tcPr>
          <w:p w:rsidR="002C02F8" w:rsidRPr="00EB0813" w:rsidRDefault="002C02F8" w:rsidP="00E275E0">
            <w:pPr>
              <w:spacing w:after="0" w:line="240" w:lineRule="auto"/>
              <w:jc w:val="center"/>
              <w:rPr>
                <w:rFonts w:ascii="Times New Roman" w:hAnsi="Times New Roman"/>
                <w:color w:val="000000"/>
              </w:rPr>
            </w:pPr>
            <w:r w:rsidRPr="00EB0813">
              <w:rPr>
                <w:rFonts w:ascii="Times New Roman" w:hAnsi="Times New Roman"/>
                <w:color w:val="000000"/>
              </w:rPr>
              <w:t>25</w:t>
            </w:r>
          </w:p>
        </w:tc>
        <w:tc>
          <w:tcPr>
            <w:tcW w:w="5927" w:type="dxa"/>
            <w:gridSpan w:val="2"/>
            <w:shd w:val="clear" w:color="auto" w:fill="auto"/>
            <w:tcMar>
              <w:top w:w="72" w:type="dxa"/>
              <w:left w:w="72" w:type="dxa"/>
              <w:bottom w:w="72" w:type="dxa"/>
              <w:right w:w="72" w:type="dxa"/>
            </w:tcMar>
            <w:vAlign w:val="center"/>
          </w:tcPr>
          <w:p w:rsidR="002C02F8" w:rsidRPr="00EB0813" w:rsidRDefault="002C02F8" w:rsidP="00E275E0">
            <w:pPr>
              <w:spacing w:after="0" w:line="240" w:lineRule="auto"/>
              <w:rPr>
                <w:rFonts w:ascii="Times New Roman" w:hAnsi="Times New Roman"/>
                <w:color w:val="000000"/>
              </w:rPr>
            </w:pPr>
            <w:r w:rsidRPr="00EB0813">
              <w:rPr>
                <w:rFonts w:ascii="Times New Roman" w:hAnsi="Times New Roman"/>
                <w:color w:val="000000"/>
              </w:rPr>
              <w:t>Changed Term of Agreement</w:t>
            </w:r>
            <w:r w:rsidR="00050242">
              <w:rPr>
                <w:rFonts w:ascii="Times New Roman" w:hAnsi="Times New Roman"/>
                <w:color w:val="000000"/>
              </w:rPr>
              <w:t xml:space="preserve"> to one year contract</w:t>
            </w:r>
          </w:p>
        </w:tc>
        <w:tc>
          <w:tcPr>
            <w:tcW w:w="2170" w:type="dxa"/>
            <w:shd w:val="clear" w:color="auto" w:fill="auto"/>
            <w:tcMar>
              <w:top w:w="72" w:type="dxa"/>
              <w:left w:w="72" w:type="dxa"/>
              <w:bottom w:w="72" w:type="dxa"/>
              <w:right w:w="72" w:type="dxa"/>
            </w:tcMar>
            <w:vAlign w:val="center"/>
          </w:tcPr>
          <w:p w:rsidR="007F614E" w:rsidRDefault="00DB1CD4" w:rsidP="00E275E0">
            <w:pPr>
              <w:spacing w:after="0" w:line="240" w:lineRule="auto"/>
              <w:rPr>
                <w:rFonts w:ascii="Times New Roman" w:hAnsi="Times New Roman"/>
                <w:color w:val="000000"/>
              </w:rPr>
            </w:pPr>
            <w:r>
              <w:rPr>
                <w:rFonts w:ascii="Times New Roman" w:hAnsi="Times New Roman"/>
                <w:color w:val="000000"/>
              </w:rPr>
              <w:t>$0</w:t>
            </w:r>
            <w:r w:rsidR="00050242">
              <w:rPr>
                <w:rFonts w:ascii="Times New Roman" w:hAnsi="Times New Roman"/>
                <w:color w:val="000000"/>
              </w:rPr>
              <w:t xml:space="preserve"> </w:t>
            </w:r>
          </w:p>
          <w:p w:rsidR="002C02F8" w:rsidRPr="00EB0813" w:rsidRDefault="00050242" w:rsidP="00E275E0">
            <w:pPr>
              <w:spacing w:after="0" w:line="240" w:lineRule="auto"/>
              <w:rPr>
                <w:rFonts w:ascii="Times New Roman" w:hAnsi="Times New Roman"/>
                <w:color w:val="000000"/>
              </w:rPr>
            </w:pPr>
            <w:r>
              <w:rPr>
                <w:rFonts w:ascii="Times New Roman" w:hAnsi="Times New Roman"/>
                <w:color w:val="000000"/>
              </w:rPr>
              <w:t>+</w:t>
            </w:r>
            <w:ins w:id="23" w:author="Rachel Schaefbauer" w:date="2011-04-16T00:06:00Z">
              <w:r w:rsidR="00B82C16">
                <w:rPr>
                  <w:rFonts w:ascii="Times New Roman" w:hAnsi="Times New Roman"/>
                  <w:color w:val="000000"/>
                </w:rPr>
                <w:t xml:space="preserve"> </w:t>
              </w:r>
            </w:ins>
            <w:r>
              <w:rPr>
                <w:rFonts w:ascii="Times New Roman" w:hAnsi="Times New Roman"/>
                <w:color w:val="000000"/>
              </w:rPr>
              <w:t>Management</w:t>
            </w:r>
          </w:p>
        </w:tc>
      </w:tr>
    </w:tbl>
    <w:p w:rsidR="00E275E0" w:rsidRDefault="00E275E0" w:rsidP="00E275E0">
      <w:pPr>
        <w:spacing w:after="0" w:line="240" w:lineRule="auto"/>
        <w:rPr>
          <w:vanish/>
          <w:color w:val="000000"/>
        </w:rPr>
      </w:pPr>
    </w:p>
    <w:p w:rsidR="00E275E0" w:rsidRPr="00E369A9" w:rsidRDefault="00E275E0" w:rsidP="00E275E0">
      <w:pPr>
        <w:spacing w:after="0" w:line="240" w:lineRule="auto"/>
        <w:rPr>
          <w:vanish/>
          <w:color w:val="000000"/>
        </w:rPr>
      </w:pPr>
      <w:r>
        <w:rPr>
          <w:vanish/>
          <w:color w:val="000000"/>
        </w:rPr>
        <w:br w:type="page"/>
      </w:r>
    </w:p>
    <w:p w:rsidR="00E275E0" w:rsidRPr="0029502B" w:rsidRDefault="00E275E0" w:rsidP="00E275E0">
      <w:pPr>
        <w:spacing w:after="0" w:line="240" w:lineRule="auto"/>
      </w:pPr>
    </w:p>
    <w:p w:rsidR="00C54AC4" w:rsidRPr="00C54AC4" w:rsidRDefault="00E275E0" w:rsidP="00C54AC4">
      <w:pPr>
        <w:spacing w:after="0" w:line="240" w:lineRule="auto"/>
        <w:jc w:val="center"/>
        <w:rPr>
          <w:rFonts w:ascii="Times New Roman" w:eastAsia="Times New Roman" w:hAnsi="Times New Roman"/>
          <w:sz w:val="24"/>
          <w:szCs w:val="24"/>
        </w:rPr>
      </w:pPr>
      <w:r>
        <w:rPr>
          <w:rFonts w:ascii="Times New Roman" w:eastAsia="Times New Roman" w:hAnsi="Times New Roman"/>
          <w:b/>
          <w:bCs/>
          <w:sz w:val="24"/>
          <w:szCs w:val="24"/>
        </w:rPr>
        <w:br w:type="page"/>
      </w:r>
      <w:r w:rsidR="00496837" w:rsidRPr="00496837">
        <w:rPr>
          <w:rFonts w:ascii="Times New Roman" w:eastAsia="Times New Roman" w:hAnsi="Times New Roman"/>
          <w:b/>
          <w:bCs/>
          <w:sz w:val="24"/>
          <w:szCs w:val="24"/>
        </w:rPr>
        <w:t xml:space="preserve">(EXPIRING) </w:t>
      </w:r>
      <w:r w:rsidR="00C54AC4" w:rsidRPr="00C54AC4">
        <w:rPr>
          <w:rFonts w:ascii="Times New Roman" w:eastAsia="Times New Roman" w:hAnsi="Times New Roman"/>
          <w:b/>
          <w:bCs/>
          <w:sz w:val="24"/>
          <w:szCs w:val="24"/>
        </w:rPr>
        <w:t>COLLECTIVE BARGAINING AGREEMENT</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BETWEEN</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THE ZINNIA</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AND</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INTERNATIONAL UNION OF SERVICE WORKERS</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b/>
          <w:bCs/>
          <w:sz w:val="24"/>
          <w:szCs w:val="24"/>
        </w:rPr>
        <w:t>AND ALLIED EMPLOYEES LOCAL H-56</w:t>
      </w:r>
    </w:p>
    <w:p w:rsidR="00C54AC4" w:rsidRPr="00C54AC4" w:rsidRDefault="005279F1" w:rsidP="00C54AC4">
      <w:pPr>
        <w:spacing w:before="100" w:beforeAutospacing="1" w:after="100" w:afterAutospacing="1" w:line="240" w:lineRule="auto"/>
        <w:rPr>
          <w:rFonts w:ascii="Times New Roman" w:eastAsia="Times New Roman" w:hAnsi="Times New Roman"/>
          <w:sz w:val="24"/>
          <w:szCs w:val="24"/>
        </w:rPr>
      </w:pPr>
      <w:hyperlink r:id="rId4" w:anchor="Part2" w:history="1">
        <w:r w:rsidR="00C54AC4" w:rsidRPr="00C54AC4">
          <w:rPr>
            <w:rFonts w:ascii="Times New Roman" w:eastAsia="Times New Roman" w:hAnsi="Times New Roman"/>
            <w:color w:val="0000FF"/>
            <w:sz w:val="24"/>
            <w:szCs w:val="24"/>
            <w:u w:val="single"/>
          </w:rPr>
          <w:t>Purpose and Coverage</w:t>
        </w:r>
      </w:hyperlink>
      <w:r w:rsidR="00C54AC4" w:rsidRPr="00C54AC4">
        <w:rPr>
          <w:rFonts w:ascii="Times New Roman" w:eastAsia="Times New Roman" w:hAnsi="Times New Roman"/>
          <w:sz w:val="24"/>
          <w:szCs w:val="24"/>
        </w:rPr>
        <w:t xml:space="preserve"> | </w:t>
      </w:r>
      <w:hyperlink r:id="rId5" w:anchor="Part3" w:history="1">
        <w:r w:rsidR="00C54AC4" w:rsidRPr="00C54AC4">
          <w:rPr>
            <w:rFonts w:ascii="Times New Roman" w:eastAsia="Times New Roman" w:hAnsi="Times New Roman"/>
            <w:color w:val="0000FF"/>
            <w:sz w:val="24"/>
            <w:szCs w:val="24"/>
            <w:u w:val="single"/>
          </w:rPr>
          <w:t>Complete Agreement</w:t>
        </w:r>
      </w:hyperlink>
      <w:r w:rsidR="00C54AC4" w:rsidRPr="00C54AC4">
        <w:rPr>
          <w:rFonts w:ascii="Times New Roman" w:eastAsia="Times New Roman" w:hAnsi="Times New Roman"/>
          <w:sz w:val="24"/>
          <w:szCs w:val="24"/>
        </w:rPr>
        <w:t xml:space="preserve"> | </w:t>
      </w:r>
      <w:hyperlink r:id="rId6" w:anchor="Part4" w:history="1">
        <w:r w:rsidR="00C54AC4" w:rsidRPr="00C54AC4">
          <w:rPr>
            <w:rFonts w:ascii="Times New Roman" w:eastAsia="Times New Roman" w:hAnsi="Times New Roman"/>
            <w:color w:val="0000FF"/>
            <w:sz w:val="24"/>
            <w:szCs w:val="24"/>
            <w:u w:val="single"/>
          </w:rPr>
          <w:t>Union Rights</w:t>
        </w:r>
      </w:hyperlink>
      <w:r w:rsidR="00C54AC4" w:rsidRPr="00C54AC4">
        <w:rPr>
          <w:rFonts w:ascii="Times New Roman" w:eastAsia="Times New Roman" w:hAnsi="Times New Roman"/>
          <w:sz w:val="24"/>
          <w:szCs w:val="24"/>
        </w:rPr>
        <w:t xml:space="preserve"> | </w:t>
      </w:r>
      <w:hyperlink r:id="rId7" w:anchor="Part5" w:history="1">
        <w:r w:rsidR="00C54AC4" w:rsidRPr="00C54AC4">
          <w:rPr>
            <w:rFonts w:ascii="Times New Roman" w:eastAsia="Times New Roman" w:hAnsi="Times New Roman"/>
            <w:color w:val="0000FF"/>
            <w:sz w:val="24"/>
            <w:szCs w:val="24"/>
            <w:u w:val="single"/>
          </w:rPr>
          <w:t>Management Rights</w:t>
        </w:r>
      </w:hyperlink>
      <w:r w:rsidR="00C54AC4" w:rsidRPr="00C54AC4">
        <w:rPr>
          <w:rFonts w:ascii="Times New Roman" w:eastAsia="Times New Roman" w:hAnsi="Times New Roman"/>
          <w:sz w:val="24"/>
          <w:szCs w:val="24"/>
        </w:rPr>
        <w:t xml:space="preserve"> | </w:t>
      </w:r>
      <w:hyperlink r:id="rId8" w:anchor="Part6" w:history="1">
        <w:r w:rsidR="00C54AC4" w:rsidRPr="00C54AC4">
          <w:rPr>
            <w:rFonts w:ascii="Times New Roman" w:eastAsia="Times New Roman" w:hAnsi="Times New Roman"/>
            <w:color w:val="0000FF"/>
            <w:sz w:val="24"/>
            <w:szCs w:val="24"/>
            <w:u w:val="single"/>
          </w:rPr>
          <w:t>No Strike-No Lockout</w:t>
        </w:r>
      </w:hyperlink>
      <w:r w:rsidR="00C54AC4" w:rsidRPr="00C54AC4">
        <w:rPr>
          <w:rFonts w:ascii="Times New Roman" w:eastAsia="Times New Roman" w:hAnsi="Times New Roman"/>
          <w:sz w:val="24"/>
          <w:szCs w:val="24"/>
        </w:rPr>
        <w:t xml:space="preserve"> | </w:t>
      </w:r>
      <w:hyperlink r:id="rId9" w:anchor="Part7" w:history="1">
        <w:r w:rsidR="00C54AC4" w:rsidRPr="00C54AC4">
          <w:rPr>
            <w:rFonts w:ascii="Times New Roman" w:eastAsia="Times New Roman" w:hAnsi="Times New Roman"/>
            <w:color w:val="0000FF"/>
            <w:sz w:val="24"/>
            <w:szCs w:val="24"/>
            <w:u w:val="single"/>
          </w:rPr>
          <w:t>Pay, Gratuities, and Job Classifications</w:t>
        </w:r>
      </w:hyperlink>
      <w:r w:rsidR="00C54AC4" w:rsidRPr="00C54AC4">
        <w:rPr>
          <w:rFonts w:ascii="Times New Roman" w:eastAsia="Times New Roman" w:hAnsi="Times New Roman"/>
          <w:sz w:val="24"/>
          <w:szCs w:val="24"/>
        </w:rPr>
        <w:t xml:space="preserve"> | </w:t>
      </w:r>
      <w:hyperlink r:id="rId10" w:anchor="Part8" w:history="1">
        <w:r w:rsidR="00C54AC4" w:rsidRPr="00C54AC4">
          <w:rPr>
            <w:rFonts w:ascii="Times New Roman" w:eastAsia="Times New Roman" w:hAnsi="Times New Roman"/>
            <w:color w:val="0000FF"/>
            <w:sz w:val="24"/>
            <w:szCs w:val="24"/>
            <w:u w:val="single"/>
          </w:rPr>
          <w:t>Meals</w:t>
        </w:r>
      </w:hyperlink>
      <w:r w:rsidR="00C54AC4" w:rsidRPr="00C54AC4">
        <w:rPr>
          <w:rFonts w:ascii="Times New Roman" w:eastAsia="Times New Roman" w:hAnsi="Times New Roman"/>
          <w:sz w:val="24"/>
          <w:szCs w:val="24"/>
        </w:rPr>
        <w:t xml:space="preserve"> | </w:t>
      </w:r>
      <w:hyperlink r:id="rId11" w:anchor="Part9" w:history="1">
        <w:r w:rsidR="00C54AC4" w:rsidRPr="00C54AC4">
          <w:rPr>
            <w:rFonts w:ascii="Times New Roman" w:eastAsia="Times New Roman" w:hAnsi="Times New Roman"/>
            <w:color w:val="0000FF"/>
            <w:sz w:val="24"/>
            <w:szCs w:val="24"/>
            <w:u w:val="single"/>
          </w:rPr>
          <w:t>Hours of Work, Overtime, and Premium Pay</w:t>
        </w:r>
      </w:hyperlink>
      <w:r w:rsidR="00C54AC4" w:rsidRPr="00C54AC4">
        <w:rPr>
          <w:rFonts w:ascii="Times New Roman" w:eastAsia="Times New Roman" w:hAnsi="Times New Roman"/>
          <w:sz w:val="24"/>
          <w:szCs w:val="24"/>
        </w:rPr>
        <w:t xml:space="preserve"> | </w:t>
      </w:r>
      <w:hyperlink r:id="rId12" w:anchor="Part10" w:history="1">
        <w:r w:rsidR="00C54AC4" w:rsidRPr="00C54AC4">
          <w:rPr>
            <w:rFonts w:ascii="Times New Roman" w:eastAsia="Times New Roman" w:hAnsi="Times New Roman"/>
            <w:color w:val="0000FF"/>
            <w:sz w:val="24"/>
            <w:szCs w:val="24"/>
            <w:u w:val="single"/>
          </w:rPr>
          <w:t>Seniority</w:t>
        </w:r>
      </w:hyperlink>
      <w:r w:rsidR="00C54AC4" w:rsidRPr="00C54AC4">
        <w:rPr>
          <w:rFonts w:ascii="Times New Roman" w:eastAsia="Times New Roman" w:hAnsi="Times New Roman"/>
          <w:sz w:val="24"/>
          <w:szCs w:val="24"/>
        </w:rPr>
        <w:t xml:space="preserve"> | </w:t>
      </w:r>
      <w:hyperlink r:id="rId13" w:anchor="Part11" w:history="1">
        <w:r w:rsidR="00C54AC4" w:rsidRPr="00C54AC4">
          <w:rPr>
            <w:rFonts w:ascii="Times New Roman" w:eastAsia="Times New Roman" w:hAnsi="Times New Roman"/>
            <w:color w:val="0000FF"/>
            <w:sz w:val="24"/>
            <w:szCs w:val="24"/>
            <w:u w:val="single"/>
          </w:rPr>
          <w:t>Grievance and Arbitration Procedure</w:t>
        </w:r>
      </w:hyperlink>
      <w:r w:rsidR="00C54AC4" w:rsidRPr="00C54AC4">
        <w:rPr>
          <w:rFonts w:ascii="Times New Roman" w:eastAsia="Times New Roman" w:hAnsi="Times New Roman"/>
          <w:sz w:val="24"/>
          <w:szCs w:val="24"/>
        </w:rPr>
        <w:t xml:space="preserve"> | </w:t>
      </w:r>
      <w:hyperlink r:id="rId14" w:anchor="Part12" w:history="1">
        <w:r w:rsidR="00C54AC4" w:rsidRPr="00C54AC4">
          <w:rPr>
            <w:rFonts w:ascii="Times New Roman" w:eastAsia="Times New Roman" w:hAnsi="Times New Roman"/>
            <w:color w:val="0000FF"/>
            <w:sz w:val="24"/>
            <w:szCs w:val="24"/>
            <w:u w:val="single"/>
          </w:rPr>
          <w:t>Discipline and Discharge</w:t>
        </w:r>
      </w:hyperlink>
      <w:r w:rsidR="00C54AC4" w:rsidRPr="00C54AC4">
        <w:rPr>
          <w:rFonts w:ascii="Times New Roman" w:eastAsia="Times New Roman" w:hAnsi="Times New Roman"/>
          <w:sz w:val="24"/>
          <w:szCs w:val="24"/>
        </w:rPr>
        <w:t xml:space="preserve"> | </w:t>
      </w:r>
      <w:hyperlink r:id="rId15" w:anchor="Part13" w:history="1">
        <w:r w:rsidR="00C54AC4" w:rsidRPr="00C54AC4">
          <w:rPr>
            <w:rFonts w:ascii="Times New Roman" w:eastAsia="Times New Roman" w:hAnsi="Times New Roman"/>
            <w:color w:val="0000FF"/>
            <w:sz w:val="24"/>
            <w:szCs w:val="24"/>
            <w:u w:val="single"/>
          </w:rPr>
          <w:t>Leaves of Absence</w:t>
        </w:r>
      </w:hyperlink>
      <w:r w:rsidR="00C54AC4" w:rsidRPr="00C54AC4">
        <w:rPr>
          <w:rFonts w:ascii="Times New Roman" w:eastAsia="Times New Roman" w:hAnsi="Times New Roman"/>
          <w:sz w:val="24"/>
          <w:szCs w:val="24"/>
        </w:rPr>
        <w:t xml:space="preserve"> | </w:t>
      </w:r>
      <w:hyperlink r:id="rId16" w:anchor="Part14" w:history="1">
        <w:r w:rsidR="00C54AC4" w:rsidRPr="00C54AC4">
          <w:rPr>
            <w:rFonts w:ascii="Times New Roman" w:eastAsia="Times New Roman" w:hAnsi="Times New Roman"/>
            <w:color w:val="0000FF"/>
            <w:sz w:val="24"/>
            <w:szCs w:val="24"/>
            <w:u w:val="single"/>
          </w:rPr>
          <w:t>Holidays</w:t>
        </w:r>
      </w:hyperlink>
      <w:r w:rsidR="00C54AC4" w:rsidRPr="00C54AC4">
        <w:rPr>
          <w:rFonts w:ascii="Times New Roman" w:eastAsia="Times New Roman" w:hAnsi="Times New Roman"/>
          <w:sz w:val="24"/>
          <w:szCs w:val="24"/>
        </w:rPr>
        <w:t xml:space="preserve"> | </w:t>
      </w:r>
      <w:hyperlink r:id="rId17" w:anchor="Part15" w:history="1">
        <w:r w:rsidR="00C54AC4" w:rsidRPr="00C54AC4">
          <w:rPr>
            <w:rFonts w:ascii="Times New Roman" w:eastAsia="Times New Roman" w:hAnsi="Times New Roman"/>
            <w:color w:val="0000FF"/>
            <w:sz w:val="24"/>
            <w:szCs w:val="24"/>
            <w:u w:val="single"/>
          </w:rPr>
          <w:t>Vacations</w:t>
        </w:r>
      </w:hyperlink>
      <w:r w:rsidR="00C54AC4" w:rsidRPr="00C54AC4">
        <w:rPr>
          <w:rFonts w:ascii="Times New Roman" w:eastAsia="Times New Roman" w:hAnsi="Times New Roman"/>
          <w:sz w:val="24"/>
          <w:szCs w:val="24"/>
        </w:rPr>
        <w:t xml:space="preserve"> | </w:t>
      </w:r>
      <w:hyperlink r:id="rId18" w:anchor="Part16" w:history="1">
        <w:r w:rsidR="00C54AC4" w:rsidRPr="00C54AC4">
          <w:rPr>
            <w:rFonts w:ascii="Times New Roman" w:eastAsia="Times New Roman" w:hAnsi="Times New Roman"/>
            <w:color w:val="0000FF"/>
            <w:sz w:val="24"/>
            <w:szCs w:val="24"/>
            <w:u w:val="single"/>
          </w:rPr>
          <w:t>Banquet Department</w:t>
        </w:r>
      </w:hyperlink>
      <w:r w:rsidR="00C54AC4" w:rsidRPr="00C54AC4">
        <w:rPr>
          <w:rFonts w:ascii="Times New Roman" w:eastAsia="Times New Roman" w:hAnsi="Times New Roman"/>
          <w:sz w:val="24"/>
          <w:szCs w:val="24"/>
        </w:rPr>
        <w:t xml:space="preserve"> | </w:t>
      </w:r>
      <w:hyperlink r:id="rId19" w:anchor="Part17" w:history="1">
        <w:r w:rsidR="00C54AC4" w:rsidRPr="00C54AC4">
          <w:rPr>
            <w:rFonts w:ascii="Times New Roman" w:eastAsia="Times New Roman" w:hAnsi="Times New Roman"/>
            <w:color w:val="0000FF"/>
            <w:sz w:val="24"/>
            <w:szCs w:val="24"/>
            <w:u w:val="single"/>
          </w:rPr>
          <w:t>Housekeeping Department</w:t>
        </w:r>
      </w:hyperlink>
      <w:r w:rsidR="00C54AC4" w:rsidRPr="00C54AC4">
        <w:rPr>
          <w:rFonts w:ascii="Times New Roman" w:eastAsia="Times New Roman" w:hAnsi="Times New Roman"/>
          <w:sz w:val="24"/>
          <w:szCs w:val="24"/>
        </w:rPr>
        <w:t xml:space="preserve"> | </w:t>
      </w:r>
      <w:hyperlink r:id="rId20" w:anchor="Part18" w:history="1">
        <w:r w:rsidR="00C54AC4" w:rsidRPr="00C54AC4">
          <w:rPr>
            <w:rFonts w:ascii="Times New Roman" w:eastAsia="Times New Roman" w:hAnsi="Times New Roman"/>
            <w:color w:val="0000FF"/>
            <w:sz w:val="24"/>
            <w:szCs w:val="24"/>
            <w:u w:val="single"/>
          </w:rPr>
          <w:t>State and Federal Law</w:t>
        </w:r>
      </w:hyperlink>
      <w:r w:rsidR="00C54AC4" w:rsidRPr="00C54AC4">
        <w:rPr>
          <w:rFonts w:ascii="Times New Roman" w:eastAsia="Times New Roman" w:hAnsi="Times New Roman"/>
          <w:sz w:val="24"/>
          <w:szCs w:val="24"/>
        </w:rPr>
        <w:t xml:space="preserve"> | </w:t>
      </w:r>
      <w:hyperlink r:id="rId21" w:anchor="Part19" w:history="1">
        <w:r w:rsidR="00C54AC4" w:rsidRPr="00C54AC4">
          <w:rPr>
            <w:rFonts w:ascii="Times New Roman" w:eastAsia="Times New Roman" w:hAnsi="Times New Roman"/>
            <w:color w:val="0000FF"/>
            <w:sz w:val="24"/>
            <w:szCs w:val="24"/>
            <w:u w:val="single"/>
          </w:rPr>
          <w:t>Medical Examinations</w:t>
        </w:r>
      </w:hyperlink>
      <w:r w:rsidR="00C54AC4" w:rsidRPr="00C54AC4">
        <w:rPr>
          <w:rFonts w:ascii="Times New Roman" w:eastAsia="Times New Roman" w:hAnsi="Times New Roman"/>
          <w:sz w:val="24"/>
          <w:szCs w:val="24"/>
        </w:rPr>
        <w:t xml:space="preserve"> | </w:t>
      </w:r>
      <w:hyperlink r:id="rId22" w:anchor="Part20" w:history="1">
        <w:r w:rsidR="00C54AC4" w:rsidRPr="00C54AC4">
          <w:rPr>
            <w:rFonts w:ascii="Times New Roman" w:eastAsia="Times New Roman" w:hAnsi="Times New Roman"/>
            <w:color w:val="0000FF"/>
            <w:sz w:val="24"/>
            <w:szCs w:val="24"/>
            <w:u w:val="single"/>
          </w:rPr>
          <w:t>Health and Welfare</w:t>
        </w:r>
      </w:hyperlink>
      <w:r w:rsidR="00C54AC4" w:rsidRPr="00C54AC4">
        <w:rPr>
          <w:rFonts w:ascii="Times New Roman" w:eastAsia="Times New Roman" w:hAnsi="Times New Roman"/>
          <w:sz w:val="24"/>
          <w:szCs w:val="24"/>
        </w:rPr>
        <w:t xml:space="preserve"> | </w:t>
      </w:r>
      <w:hyperlink r:id="rId23" w:anchor="Part21" w:history="1">
        <w:r w:rsidR="00C54AC4" w:rsidRPr="00C54AC4">
          <w:rPr>
            <w:rFonts w:ascii="Times New Roman" w:eastAsia="Times New Roman" w:hAnsi="Times New Roman"/>
            <w:color w:val="0000FF"/>
            <w:sz w:val="24"/>
            <w:szCs w:val="24"/>
            <w:u w:val="single"/>
          </w:rPr>
          <w:t>Defined Contribution Retirement Plan</w:t>
        </w:r>
      </w:hyperlink>
      <w:r w:rsidR="00C54AC4" w:rsidRPr="00C54AC4">
        <w:rPr>
          <w:rFonts w:ascii="Times New Roman" w:eastAsia="Times New Roman" w:hAnsi="Times New Roman"/>
          <w:sz w:val="24"/>
          <w:szCs w:val="24"/>
        </w:rPr>
        <w:t xml:space="preserve"> | </w:t>
      </w:r>
      <w:hyperlink r:id="rId24" w:anchor="Part22" w:history="1">
        <w:r w:rsidR="00C54AC4" w:rsidRPr="00C54AC4">
          <w:rPr>
            <w:rFonts w:ascii="Times New Roman" w:eastAsia="Times New Roman" w:hAnsi="Times New Roman"/>
            <w:color w:val="0000FF"/>
            <w:sz w:val="24"/>
            <w:szCs w:val="24"/>
            <w:u w:val="single"/>
          </w:rPr>
          <w:t>Trust Agreements</w:t>
        </w:r>
      </w:hyperlink>
      <w:r w:rsidR="00C54AC4" w:rsidRPr="00C54AC4">
        <w:rPr>
          <w:rFonts w:ascii="Times New Roman" w:eastAsia="Times New Roman" w:hAnsi="Times New Roman"/>
          <w:sz w:val="24"/>
          <w:szCs w:val="24"/>
        </w:rPr>
        <w:t xml:space="preserve"> | </w:t>
      </w:r>
      <w:hyperlink r:id="rId25" w:anchor="Part23" w:history="1">
        <w:r w:rsidR="00C54AC4" w:rsidRPr="00C54AC4">
          <w:rPr>
            <w:rFonts w:ascii="Times New Roman" w:eastAsia="Times New Roman" w:hAnsi="Times New Roman"/>
            <w:color w:val="0000FF"/>
            <w:sz w:val="24"/>
            <w:szCs w:val="24"/>
            <w:u w:val="single"/>
          </w:rPr>
          <w:t>Savings Clause</w:t>
        </w:r>
      </w:hyperlink>
      <w:r w:rsidR="00C54AC4" w:rsidRPr="00C54AC4">
        <w:rPr>
          <w:rFonts w:ascii="Times New Roman" w:eastAsia="Times New Roman" w:hAnsi="Times New Roman"/>
          <w:sz w:val="24"/>
          <w:szCs w:val="24"/>
        </w:rPr>
        <w:t xml:space="preserve"> | </w:t>
      </w:r>
      <w:hyperlink r:id="rId26" w:anchor="Part24" w:history="1">
        <w:r w:rsidR="00C54AC4" w:rsidRPr="00C54AC4">
          <w:rPr>
            <w:rFonts w:ascii="Times New Roman" w:eastAsia="Times New Roman" w:hAnsi="Times New Roman"/>
            <w:color w:val="0000FF"/>
            <w:sz w:val="24"/>
            <w:szCs w:val="24"/>
            <w:u w:val="single"/>
          </w:rPr>
          <w:t>Term of Agreement</w:t>
        </w:r>
      </w:hyperlink>
      <w:r w:rsidR="00C54AC4" w:rsidRPr="00C54AC4">
        <w:rPr>
          <w:rFonts w:ascii="Times New Roman" w:eastAsia="Times New Roman" w:hAnsi="Times New Roman"/>
          <w:sz w:val="24"/>
          <w:szCs w:val="24"/>
        </w:rPr>
        <w:t xml:space="preserve"> | </w:t>
      </w:r>
      <w:hyperlink r:id="rId27" w:anchor="Part25" w:history="1">
        <w:r w:rsidR="00C54AC4" w:rsidRPr="00C54AC4">
          <w:rPr>
            <w:rFonts w:ascii="Times New Roman" w:eastAsia="Times New Roman" w:hAnsi="Times New Roman"/>
            <w:color w:val="0000FF"/>
            <w:sz w:val="24"/>
            <w:szCs w:val="24"/>
            <w:u w:val="single"/>
          </w:rPr>
          <w:t>Appendix A: Wage Rates</w:t>
        </w:r>
      </w:hyperlink>
      <w:r w:rsidR="00C54AC4" w:rsidRPr="00C54AC4">
        <w:rPr>
          <w:rFonts w:ascii="Times New Roman" w:eastAsia="Times New Roman" w:hAnsi="Times New Roman"/>
          <w:sz w:val="24"/>
          <w:szCs w:val="24"/>
        </w:rPr>
        <w:t xml:space="preserve"> | </w:t>
      </w:r>
      <w:hyperlink r:id="rId28" w:anchor="Part26" w:history="1">
        <w:r w:rsidR="00C54AC4" w:rsidRPr="00C54AC4">
          <w:rPr>
            <w:rFonts w:ascii="Times New Roman" w:eastAsia="Times New Roman" w:hAnsi="Times New Roman"/>
            <w:color w:val="0000FF"/>
            <w:sz w:val="24"/>
            <w:szCs w:val="24"/>
            <w:u w:val="single"/>
          </w:rPr>
          <w:t>Appendix B: Seniority Classifications</w:t>
        </w:r>
      </w:hyperlink>
      <w:r w:rsidR="00C54AC4" w:rsidRPr="00C54AC4">
        <w:rPr>
          <w:rFonts w:ascii="Times New Roman" w:eastAsia="Times New Roman" w:hAnsi="Times New Roman"/>
          <w:sz w:val="24"/>
          <w:szCs w:val="24"/>
        </w:rPr>
        <w:t xml:space="preserve"> | </w:t>
      </w:r>
      <w:hyperlink r:id="rId29" w:anchor="Part27" w:history="1">
        <w:r w:rsidR="00C54AC4" w:rsidRPr="00C54AC4">
          <w:rPr>
            <w:rFonts w:ascii="Times New Roman" w:eastAsia="Times New Roman" w:hAnsi="Times New Roman"/>
            <w:color w:val="0000FF"/>
            <w:sz w:val="24"/>
            <w:szCs w:val="24"/>
            <w:u w:val="single"/>
          </w:rPr>
          <w:t>Health and Welfare Schedule of Benefits</w:t>
        </w:r>
      </w:hyperlink>
      <w:r w:rsidR="00C54AC4" w:rsidRPr="00C54AC4">
        <w:rPr>
          <w:rFonts w:ascii="Times New Roman" w:eastAsia="Times New Roman" w:hAnsi="Times New Roman"/>
          <w:sz w:val="24"/>
          <w:szCs w:val="24"/>
        </w:rPr>
        <w:t xml:space="preserve">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THIS AGREEMENT, entered into between the International Union of Service Workers and Allied Employees, Local H-56, hereinafter referred to as the Union, and The Zinnia, hereinafter referred to as the Employer, Company or Management.</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rPr>
        <w:t>WITNESSETH:</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In consideration of the mutual promises and covenants expressly stated herein, the Employer and the Union agree as follows:</w:t>
      </w:r>
    </w:p>
    <w:p w:rsidR="00C54AC4" w:rsidRPr="00C54AC4" w:rsidRDefault="00C54AC4" w:rsidP="00C54AC4">
      <w:pPr>
        <w:spacing w:after="0" w:line="240" w:lineRule="auto"/>
        <w:jc w:val="center"/>
        <w:rPr>
          <w:rFonts w:ascii="Times New Roman" w:eastAsia="Times New Roman" w:hAnsi="Times New Roman"/>
          <w:sz w:val="24"/>
          <w:szCs w:val="24"/>
        </w:rPr>
      </w:pPr>
      <w:bookmarkStart w:id="24" w:name="Part2"/>
      <w:r w:rsidRPr="00C54AC4">
        <w:rPr>
          <w:rFonts w:ascii="Times New Roman" w:eastAsia="Times New Roman" w:hAnsi="Times New Roman"/>
          <w:sz w:val="24"/>
          <w:szCs w:val="24"/>
        </w:rPr>
        <w:t>ARTICLE 1</w:t>
      </w:r>
    </w:p>
    <w:bookmarkEnd w:id="24"/>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PURPOSE AND COVERAGE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1.1 - </w:t>
      </w:r>
      <w:r w:rsidRPr="00C54AC4">
        <w:rPr>
          <w:rFonts w:ascii="Times New Roman" w:eastAsia="Times New Roman" w:hAnsi="Times New Roman"/>
          <w:sz w:val="24"/>
          <w:szCs w:val="24"/>
          <w:u w:val="single"/>
        </w:rPr>
        <w:t>Purpose</w:t>
      </w:r>
      <w:r w:rsidRPr="00C54AC4">
        <w:rPr>
          <w:rFonts w:ascii="Times New Roman" w:eastAsia="Times New Roman" w:hAnsi="Times New Roman"/>
          <w:sz w:val="24"/>
          <w:szCs w:val="24"/>
        </w:rPr>
        <w:t xml:space="preserve"> - The purpose of this Agreement shall be to achieve mutual understanding, harmony and cooperation among the Union, the Employer and its employees; to provide sound working conditions for the employees; to secure a prompt and fair disposition of grievances; to eliminate all interruptions of work and the interference with the efficient operation of the Employer's Hotel; to obtain maximum efficiency in the Hotel; to assure excellent customer relations and service; and to set forth the Agreement covering rates of pay, hours of work and conditions of employment to be observed by the Parties during the life of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1.2 - </w:t>
      </w:r>
      <w:r w:rsidRPr="00C54AC4">
        <w:rPr>
          <w:rFonts w:ascii="Times New Roman" w:eastAsia="Times New Roman" w:hAnsi="Times New Roman"/>
          <w:sz w:val="24"/>
          <w:szCs w:val="24"/>
          <w:u w:val="single"/>
        </w:rPr>
        <w:t>Coverage</w:t>
      </w:r>
      <w:r w:rsidRPr="00C54AC4">
        <w:rPr>
          <w:rFonts w:ascii="Times New Roman" w:eastAsia="Times New Roman" w:hAnsi="Times New Roman"/>
          <w:sz w:val="24"/>
          <w:szCs w:val="24"/>
        </w:rPr>
        <w:t xml:space="preserve"> - For the purpose of this Agreement, the term "employees" shall cover all employees in the food, steward, beverage, service, hotel maintenance and housekeeping departments specifically listed in the Schedule of Wages, but excluding all secretaries, accounting, personnel, front office, sales and catering department, clerical employees, telephone operators, professional employees and all guards and supervisors as defined by Federal Statutory Labor Law.</w:t>
      </w:r>
    </w:p>
    <w:p w:rsidR="00C54AC4" w:rsidRPr="00C54AC4" w:rsidRDefault="00C54AC4" w:rsidP="00C54AC4">
      <w:pPr>
        <w:spacing w:after="0" w:line="240" w:lineRule="auto"/>
        <w:jc w:val="center"/>
        <w:rPr>
          <w:rFonts w:ascii="Times New Roman" w:eastAsia="Times New Roman" w:hAnsi="Times New Roman"/>
          <w:sz w:val="24"/>
          <w:szCs w:val="24"/>
        </w:rPr>
      </w:pPr>
      <w:bookmarkStart w:id="25" w:name="Part3"/>
      <w:r w:rsidRPr="00C54AC4">
        <w:rPr>
          <w:rFonts w:ascii="Times New Roman" w:eastAsia="Times New Roman" w:hAnsi="Times New Roman"/>
          <w:sz w:val="24"/>
          <w:szCs w:val="24"/>
        </w:rPr>
        <w:t>ARTICLE 2</w:t>
      </w:r>
    </w:p>
    <w:bookmarkEnd w:id="25"/>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COMPLETE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2.1 - </w:t>
      </w:r>
      <w:r w:rsidRPr="00C54AC4">
        <w:rPr>
          <w:rFonts w:ascii="Times New Roman" w:eastAsia="Times New Roman" w:hAnsi="Times New Roman"/>
          <w:sz w:val="24"/>
          <w:szCs w:val="24"/>
          <w:u w:val="single"/>
        </w:rPr>
        <w:t xml:space="preserve">Complete Agreement </w:t>
      </w:r>
      <w:r w:rsidRPr="00C54AC4">
        <w:rPr>
          <w:rFonts w:ascii="Times New Roman" w:eastAsia="Times New Roman" w:hAnsi="Times New Roman"/>
          <w:sz w:val="24"/>
          <w:szCs w:val="24"/>
        </w:rPr>
        <w:t>- The express provisions of this Agreement constitute the complete collective bargaining contract which shall prevail between the Employer and the Union with respect to wages, hours of work, and other conditions of employment. This Agreement can be added to, detracted from, altered, amended or modified only by a written document signed on behalf of the Parties by their duly authorized agents and representatives.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2.2 - </w:t>
      </w:r>
      <w:r w:rsidRPr="00C54AC4">
        <w:rPr>
          <w:rFonts w:ascii="Times New Roman" w:eastAsia="Times New Roman" w:hAnsi="Times New Roman"/>
          <w:sz w:val="24"/>
          <w:szCs w:val="24"/>
          <w:u w:val="single"/>
        </w:rPr>
        <w:t>Union and Management Cooperation</w:t>
      </w:r>
      <w:r w:rsidRPr="00C54AC4">
        <w:rPr>
          <w:rFonts w:ascii="Times New Roman" w:eastAsia="Times New Roman" w:hAnsi="Times New Roman"/>
          <w:sz w:val="24"/>
          <w:szCs w:val="24"/>
        </w:rPr>
        <w:t xml:space="preserve"> - The Union and the Employer agree to work together to enhance the Employer's business and to improve conditions under which employees work. The Union agrees to cooperate with the Employer in maintaining and improving safe and sanitary conditions and practices; and in maintaining, safeguarding and conserving the equipment, supplies, materials, vehicles, machinery, buildings and other property used by employees in connection with their work assignments.</w:t>
      </w:r>
    </w:p>
    <w:p w:rsidR="00C54AC4" w:rsidRPr="00C54AC4" w:rsidDel="001B1C88" w:rsidRDefault="00C54AC4" w:rsidP="00C54AC4">
      <w:pPr>
        <w:spacing w:before="100" w:beforeAutospacing="1" w:after="100" w:afterAutospacing="1" w:line="240" w:lineRule="auto"/>
        <w:rPr>
          <w:del w:id="26" w:author="Kate Kemmerick" w:date="2011-04-13T13:17:00Z"/>
          <w:rFonts w:ascii="Times New Roman" w:eastAsia="Times New Roman" w:hAnsi="Times New Roman"/>
          <w:sz w:val="24"/>
          <w:szCs w:val="24"/>
        </w:rPr>
      </w:pPr>
      <w:del w:id="27" w:author="Kate Kemmerick" w:date="2011-04-13T13:17:00Z">
        <w:r w:rsidRPr="00C54AC4" w:rsidDel="001B1C88">
          <w:rPr>
            <w:rFonts w:ascii="Times New Roman" w:eastAsia="Times New Roman" w:hAnsi="Times New Roman"/>
            <w:sz w:val="24"/>
            <w:szCs w:val="24"/>
          </w:rPr>
          <w:delText xml:space="preserve">2.3 - </w:delText>
        </w:r>
        <w:r w:rsidRPr="00C54AC4" w:rsidDel="001B1C88">
          <w:rPr>
            <w:rFonts w:ascii="Times New Roman" w:eastAsia="Times New Roman" w:hAnsi="Times New Roman"/>
            <w:sz w:val="24"/>
            <w:szCs w:val="24"/>
            <w:u w:val="single"/>
          </w:rPr>
          <w:delText>Most Favored Nations</w:delText>
        </w:r>
        <w:r w:rsidRPr="00C54AC4" w:rsidDel="001B1C88">
          <w:rPr>
            <w:rFonts w:ascii="Times New Roman" w:eastAsia="Times New Roman" w:hAnsi="Times New Roman"/>
            <w:sz w:val="24"/>
            <w:szCs w:val="24"/>
          </w:rPr>
          <w:delText xml:space="preserve"> - The Union agrees that if after the date of ratification of this Agreement, it enters into a renewal agreement with any other hotel employer in the City of Minneapolis and surrounding area, excluding St. Paul, who operates the same type of establishment as the Employer, and if the Employer believes that said renewal agreement is more favorable in its provisions than the provisions of this Agreement, then the Employer shall be entitled to have the full provisions of said renewal agreement in its entirety upon providing written notice to the Union that the Employer wishes to exercise this option. The Union agrees to notify the Employer's representative of any negotiated renewal agreements and furnish copies thereof upon request.</w:delText>
        </w:r>
      </w:del>
    </w:p>
    <w:p w:rsidR="00C54AC4" w:rsidRPr="00C54AC4" w:rsidRDefault="00C54AC4" w:rsidP="00C54AC4">
      <w:pPr>
        <w:spacing w:after="0" w:line="240" w:lineRule="auto"/>
        <w:jc w:val="center"/>
        <w:rPr>
          <w:rFonts w:ascii="Times New Roman" w:eastAsia="Times New Roman" w:hAnsi="Times New Roman"/>
          <w:sz w:val="24"/>
          <w:szCs w:val="24"/>
        </w:rPr>
      </w:pPr>
      <w:bookmarkStart w:id="28" w:name="Part4"/>
      <w:r w:rsidRPr="00C54AC4">
        <w:rPr>
          <w:rFonts w:ascii="Times New Roman" w:eastAsia="Times New Roman" w:hAnsi="Times New Roman"/>
          <w:sz w:val="24"/>
          <w:szCs w:val="24"/>
        </w:rPr>
        <w:t>ARTICLE 3</w:t>
      </w:r>
    </w:p>
    <w:bookmarkEnd w:id="28"/>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UNION RIGHTS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3.1 - </w:t>
      </w:r>
      <w:r w:rsidRPr="00C54AC4">
        <w:rPr>
          <w:rFonts w:ascii="Times New Roman" w:eastAsia="Times New Roman" w:hAnsi="Times New Roman"/>
          <w:sz w:val="24"/>
          <w:szCs w:val="24"/>
          <w:u w:val="single"/>
        </w:rPr>
        <w:t>Union Recognition and No Individual Agreements</w:t>
      </w:r>
      <w:r w:rsidRPr="00C54AC4">
        <w:rPr>
          <w:rFonts w:ascii="Times New Roman" w:eastAsia="Times New Roman" w:hAnsi="Times New Roman"/>
          <w:sz w:val="24"/>
          <w:szCs w:val="24"/>
        </w:rPr>
        <w:t xml:space="preserve"> - The Employer recognizes the Union as the duly certified bargaining agent of those employees covered by this Agreement. The Employer agrees not to enter into any agreements or contracts with its employees, individually or collectively, which conflict with the terms and provisions of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3.2 - </w:t>
      </w:r>
      <w:r w:rsidRPr="00C54AC4">
        <w:rPr>
          <w:rFonts w:ascii="Times New Roman" w:eastAsia="Times New Roman" w:hAnsi="Times New Roman"/>
          <w:sz w:val="24"/>
          <w:szCs w:val="24"/>
          <w:u w:val="single"/>
        </w:rPr>
        <w:t>Union Shop</w:t>
      </w:r>
      <w:r w:rsidRPr="00C54AC4">
        <w:rPr>
          <w:rFonts w:ascii="Times New Roman" w:eastAsia="Times New Roman" w:hAnsi="Times New Roman"/>
          <w:sz w:val="24"/>
          <w:szCs w:val="24"/>
        </w:rPr>
        <w:t xml:space="preserve"> - It shall be a condition employment for all employees covered by this Agreement that all employees who are members of the Union in good standing on the effective date of this Agreement shall remain in good standing in the Union. Furthermore, any of these employees who are not members of the Union on the effective date of this Agreement shall, on or after the thirty-first (31st) day of the effective date of this Agreement, become and remain members in good standing of the Union. It shall also be a condition of employment that all employees covered by this Agreement and hired on or after its effective date shall, on or after the thirty-first (31st) day of their employment, become and remain members in good standing of the Union.</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3.3 - </w:t>
      </w:r>
      <w:proofErr w:type="spellStart"/>
      <w:r w:rsidRPr="00C54AC4">
        <w:rPr>
          <w:rFonts w:ascii="Times New Roman" w:eastAsia="Times New Roman" w:hAnsi="Times New Roman"/>
          <w:sz w:val="24"/>
          <w:szCs w:val="24"/>
          <w:u w:val="single"/>
        </w:rPr>
        <w:t>Checkoff</w:t>
      </w:r>
      <w:proofErr w:type="spellEnd"/>
      <w:r w:rsidRPr="00C54AC4">
        <w:rPr>
          <w:rFonts w:ascii="Times New Roman" w:eastAsia="Times New Roman" w:hAnsi="Times New Roman"/>
          <w:sz w:val="24"/>
          <w:szCs w:val="24"/>
        </w:rPr>
        <w:t xml:space="preserve"> - The Employer shall </w:t>
      </w:r>
      <w:proofErr w:type="spellStart"/>
      <w:r w:rsidRPr="00C54AC4">
        <w:rPr>
          <w:rFonts w:ascii="Times New Roman" w:eastAsia="Times New Roman" w:hAnsi="Times New Roman"/>
          <w:sz w:val="24"/>
          <w:szCs w:val="24"/>
        </w:rPr>
        <w:t>checkoff</w:t>
      </w:r>
      <w:proofErr w:type="spellEnd"/>
      <w:r w:rsidRPr="00C54AC4">
        <w:rPr>
          <w:rFonts w:ascii="Times New Roman" w:eastAsia="Times New Roman" w:hAnsi="Times New Roman"/>
          <w:sz w:val="24"/>
          <w:szCs w:val="24"/>
        </w:rPr>
        <w:t xml:space="preserve"> monthly Union dues and initiation fees in a manner according to procedures agreed upon between the representatives of both Parties, upon receipt of the written authorization form to deduct union dues signed by the employee. Deductions for </w:t>
      </w:r>
      <w:proofErr w:type="spellStart"/>
      <w:r w:rsidRPr="00C54AC4">
        <w:rPr>
          <w:rFonts w:ascii="Times New Roman" w:eastAsia="Times New Roman" w:hAnsi="Times New Roman"/>
          <w:sz w:val="24"/>
          <w:szCs w:val="24"/>
        </w:rPr>
        <w:t>checkoff</w:t>
      </w:r>
      <w:proofErr w:type="spellEnd"/>
      <w:r w:rsidRPr="00C54AC4">
        <w:rPr>
          <w:rFonts w:ascii="Times New Roman" w:eastAsia="Times New Roman" w:hAnsi="Times New Roman"/>
          <w:sz w:val="24"/>
          <w:szCs w:val="24"/>
        </w:rPr>
        <w:t xml:space="preserve"> shall be submitted to the Union by the tenth (10th) of each month, but in no event, later than the fifteenth (15th) of the month. New applications will be sent to the Union with the monthly billings.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3.4 - </w:t>
      </w:r>
      <w:r w:rsidRPr="00C54AC4">
        <w:rPr>
          <w:rFonts w:ascii="Times New Roman" w:eastAsia="Times New Roman" w:hAnsi="Times New Roman"/>
          <w:sz w:val="24"/>
          <w:szCs w:val="24"/>
          <w:u w:val="single"/>
        </w:rPr>
        <w:t>Bulletin Board and Newspaper Boxes</w:t>
      </w:r>
      <w:r w:rsidRPr="00C54AC4">
        <w:rPr>
          <w:rFonts w:ascii="Times New Roman" w:eastAsia="Times New Roman" w:hAnsi="Times New Roman"/>
          <w:sz w:val="24"/>
          <w:szCs w:val="24"/>
        </w:rPr>
        <w:t xml:space="preserve"> - The Employer agrees to provide a space in which the Union may place a bulletin board for the posting of all Union communications in a conspicuous area frequented by employees, provided such material is not detrimental to the labor-management relationship</w:t>
      </w:r>
      <w:ins w:id="29" w:author="Kate Kemmerick" w:date="2011-04-13T13:21:00Z">
        <w:r w:rsidR="00325D69">
          <w:rPr>
            <w:rFonts w:ascii="Times New Roman" w:eastAsia="Times New Roman" w:hAnsi="Times New Roman"/>
            <w:sz w:val="24"/>
            <w:szCs w:val="24"/>
          </w:rPr>
          <w:t>.</w:t>
        </w:r>
      </w:ins>
      <w:del w:id="30" w:author="Kate Kemmerick" w:date="2011-04-13T13:21:00Z">
        <w:r w:rsidRPr="00C54AC4" w:rsidDel="00325D69">
          <w:rPr>
            <w:rFonts w:ascii="Times New Roman" w:eastAsia="Times New Roman" w:hAnsi="Times New Roman"/>
            <w:sz w:val="24"/>
            <w:szCs w:val="24"/>
          </w:rPr>
          <w:delText xml:space="preserve"> and management receives a cop</w:delText>
        </w:r>
      </w:del>
      <w:del w:id="31" w:author="Kate Kemmerick" w:date="2011-04-13T13:20:00Z">
        <w:r w:rsidRPr="00C54AC4" w:rsidDel="00325D69">
          <w:rPr>
            <w:rFonts w:ascii="Times New Roman" w:eastAsia="Times New Roman" w:hAnsi="Times New Roman"/>
            <w:sz w:val="24"/>
            <w:szCs w:val="24"/>
          </w:rPr>
          <w:delText>y of any material prior to posting</w:delText>
        </w:r>
      </w:del>
      <w:r w:rsidRPr="00C54AC4">
        <w:rPr>
          <w:rFonts w:ascii="Times New Roman" w:eastAsia="Times New Roman" w:hAnsi="Times New Roman"/>
          <w:sz w:val="24"/>
          <w:szCs w:val="24"/>
        </w:rPr>
        <w:t>. The Employer also agrees to provide a space for the placement of Union newspaper distribution boxes in a conspicuous area frequented by employees.</w:t>
      </w:r>
      <w:ins w:id="32" w:author="Kate Kemmerick" w:date="2011-04-13T13:21:00Z">
        <w:r w:rsidR="00325D69">
          <w:rPr>
            <w:rFonts w:ascii="Times New Roman" w:eastAsia="Times New Roman" w:hAnsi="Times New Roman"/>
            <w:sz w:val="24"/>
            <w:szCs w:val="24"/>
          </w:rPr>
          <w:t xml:space="preserve">  The union steward will be responsible for the updating the bulletin board. </w:t>
        </w:r>
      </w:ins>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3.5 - </w:t>
      </w:r>
      <w:r w:rsidRPr="00C54AC4">
        <w:rPr>
          <w:rFonts w:ascii="Times New Roman" w:eastAsia="Times New Roman" w:hAnsi="Times New Roman"/>
          <w:sz w:val="24"/>
          <w:szCs w:val="24"/>
          <w:u w:val="single"/>
        </w:rPr>
        <w:t>Union Buttons</w:t>
      </w:r>
      <w:r w:rsidRPr="00C54AC4">
        <w:rPr>
          <w:rFonts w:ascii="Times New Roman" w:eastAsia="Times New Roman" w:hAnsi="Times New Roman"/>
          <w:sz w:val="24"/>
          <w:szCs w:val="24"/>
        </w:rPr>
        <w:t xml:space="preserve"> - All employees shall be permitted to wear their official Union button and/or official steward button, provided the button size is no larger than the present buttons.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3.6 - </w:t>
      </w:r>
      <w:r w:rsidRPr="00C54AC4">
        <w:rPr>
          <w:rFonts w:ascii="Times New Roman" w:eastAsia="Times New Roman" w:hAnsi="Times New Roman"/>
          <w:sz w:val="24"/>
          <w:szCs w:val="24"/>
          <w:u w:val="single"/>
        </w:rPr>
        <w:t>Union Stewards</w:t>
      </w:r>
      <w:r w:rsidRPr="00C54AC4">
        <w:rPr>
          <w:rFonts w:ascii="Times New Roman" w:eastAsia="Times New Roman" w:hAnsi="Times New Roman"/>
          <w:sz w:val="24"/>
          <w:szCs w:val="24"/>
        </w:rPr>
        <w:t xml:space="preserve"> - The Employer recognizes the right of the Union to conduct an election or select from among the employees who are members of the Union, a Chief Steward/Steward(s) to handle such Union business at the Company where she/he is employed, as may from time to time be delegated to her/him by the Union. The name of such Chief Steward/Steward(s) shall be reported to the Employer. The Union shall designate the areas for which the Chief Steward/Steward(s) is responsible. Union Chief Steward/Steward(s) employed by the Employer shall be required to fulfill their obligations to the employer and to perform their job duties as any other employee covered by the Agreement and shall not interrupt employees while working.</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3.7 - </w:t>
      </w:r>
      <w:r w:rsidRPr="00C54AC4">
        <w:rPr>
          <w:rFonts w:ascii="Times New Roman" w:eastAsia="Times New Roman" w:hAnsi="Times New Roman"/>
          <w:sz w:val="24"/>
          <w:szCs w:val="24"/>
          <w:u w:val="single"/>
        </w:rPr>
        <w:t>Union Visitation</w:t>
      </w:r>
      <w:r w:rsidRPr="00C54AC4">
        <w:rPr>
          <w:rFonts w:ascii="Times New Roman" w:eastAsia="Times New Roman" w:hAnsi="Times New Roman"/>
          <w:sz w:val="24"/>
          <w:szCs w:val="24"/>
        </w:rPr>
        <w:t xml:space="preserve"> - Union representatives and officers shall be privileged to visit the premises of the Employer, generally non-working areas, </w:t>
      </w:r>
      <w:proofErr w:type="gramStart"/>
      <w:r w:rsidRPr="00C54AC4">
        <w:rPr>
          <w:rFonts w:ascii="Times New Roman" w:eastAsia="Times New Roman" w:hAnsi="Times New Roman"/>
          <w:sz w:val="24"/>
          <w:szCs w:val="24"/>
        </w:rPr>
        <w:t>at</w:t>
      </w:r>
      <w:proofErr w:type="gramEnd"/>
      <w:r w:rsidRPr="00C54AC4">
        <w:rPr>
          <w:rFonts w:ascii="Times New Roman" w:eastAsia="Times New Roman" w:hAnsi="Times New Roman"/>
          <w:sz w:val="24"/>
          <w:szCs w:val="24"/>
        </w:rPr>
        <w:t xml:space="preserve"> all reasonable hours for the transaction of official Union business. Union Officers and Business Agents shall call ahead and shall notify the designated management representative of their presence upon the premises and shall not interrupt employees while working.</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3.8 - </w:t>
      </w:r>
      <w:r w:rsidRPr="00C54AC4">
        <w:rPr>
          <w:rFonts w:ascii="Times New Roman" w:eastAsia="Times New Roman" w:hAnsi="Times New Roman"/>
          <w:sz w:val="24"/>
          <w:szCs w:val="24"/>
          <w:u w:val="single"/>
        </w:rPr>
        <w:t>Mailbox</w:t>
      </w:r>
      <w:r w:rsidRPr="00C54AC4">
        <w:rPr>
          <w:rFonts w:ascii="Times New Roman" w:eastAsia="Times New Roman" w:hAnsi="Times New Roman"/>
          <w:sz w:val="24"/>
          <w:szCs w:val="24"/>
        </w:rPr>
        <w:t xml:space="preserve"> - A suitable locked mailbox will be provided by the Union as a receptacle for messages to the Chief Steward/Steward(s), at a location to be designated by the Employer.</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rPr>
        <w:t>ARTICLE 4</w:t>
      </w:r>
    </w:p>
    <w:p w:rsidR="00C54AC4" w:rsidRPr="00C54AC4" w:rsidRDefault="00C54AC4" w:rsidP="00C54AC4">
      <w:pPr>
        <w:spacing w:after="0" w:line="240" w:lineRule="auto"/>
        <w:jc w:val="center"/>
        <w:rPr>
          <w:rFonts w:ascii="Times New Roman" w:eastAsia="Times New Roman" w:hAnsi="Times New Roman"/>
          <w:sz w:val="24"/>
          <w:szCs w:val="24"/>
        </w:rPr>
      </w:pPr>
      <w:bookmarkStart w:id="33" w:name="Part5"/>
      <w:r w:rsidRPr="00C54AC4">
        <w:rPr>
          <w:rFonts w:ascii="Times New Roman" w:eastAsia="Times New Roman" w:hAnsi="Times New Roman"/>
          <w:sz w:val="24"/>
          <w:szCs w:val="24"/>
          <w:u w:val="single"/>
        </w:rPr>
        <w:t>MANAGEMENT RIGHTS</w:t>
      </w:r>
    </w:p>
    <w:bookmarkEnd w:id="33"/>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4.1 - The Employer and the Union specifically agree that management shall have the right to direct the work force and to determine the policies and methods of operating its Hotel, except as expressly limited by the specific provisions of this Agreement and longstanding custom and past practice. Such management rights and responsibilities shall include, but not be limited to, the following: the right to select the employees it will hire; the right to establish or revise work schedules; to determine the size and composition of its working force; to determine the number and type of equipment, material, products and supplies to be used or operated; to discipline or discharge employees for just cause; to maintain efficiency of employees; to determine assignments of work; to discontinue all or any part of its business operations; to expand, reduce, alter, combine or transfer, assign, or cease any job, department or operation for business purposes; to introduce new, different or improved methods and procedures in its operations, and to otherwise generally manage the Hotel, except as expressly restricted by the provisions of this Agreement. Provided, however, the Union shall be notified of any new job classification combination.</w:t>
      </w:r>
    </w:p>
    <w:p w:rsidR="00C54AC4" w:rsidRPr="00C54AC4" w:rsidRDefault="00C54AC4" w:rsidP="00C54AC4">
      <w:pPr>
        <w:spacing w:after="0" w:line="240" w:lineRule="auto"/>
        <w:jc w:val="center"/>
        <w:rPr>
          <w:rFonts w:ascii="Times New Roman" w:eastAsia="Times New Roman" w:hAnsi="Times New Roman"/>
          <w:sz w:val="24"/>
          <w:szCs w:val="24"/>
        </w:rPr>
      </w:pPr>
      <w:bookmarkStart w:id="34" w:name="Part6"/>
      <w:r w:rsidRPr="00C54AC4">
        <w:rPr>
          <w:rFonts w:ascii="Times New Roman" w:eastAsia="Times New Roman" w:hAnsi="Times New Roman"/>
          <w:sz w:val="24"/>
          <w:szCs w:val="24"/>
        </w:rPr>
        <w:t>ARTICLE 5</w:t>
      </w:r>
    </w:p>
    <w:bookmarkEnd w:id="34"/>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NO STRIKE - NO LOCKOUT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5.1 - </w:t>
      </w:r>
      <w:r w:rsidRPr="00C54AC4">
        <w:rPr>
          <w:rFonts w:ascii="Times New Roman" w:eastAsia="Times New Roman" w:hAnsi="Times New Roman"/>
          <w:sz w:val="24"/>
          <w:szCs w:val="24"/>
          <w:u w:val="single"/>
        </w:rPr>
        <w:t>No Strikes or Lockouts</w:t>
      </w:r>
      <w:r w:rsidRPr="00C54AC4">
        <w:rPr>
          <w:rFonts w:ascii="Times New Roman" w:eastAsia="Times New Roman" w:hAnsi="Times New Roman"/>
          <w:sz w:val="24"/>
          <w:szCs w:val="24"/>
        </w:rPr>
        <w:t xml:space="preserve"> - The Union agrees that there shall not be any strike, sympathy strike, stoppage of work, slow downs, boycotts, refusal to handle merchandise, or picketing of the Employer's establishment covered by this Agreement or other interruption of work or interference with the Employer's Hotel during the term of this agreement or any extension; and the Employer agrees that there shall be no lockouts during the term of this Agreement or any extension. Participation by any employee in any such practices prohibited by this Section shall be considered just and reasonable cause for discharge or other disciplinary action by the Employer; and subject to the Grievance and Arbitration Procedure in Article 10.</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5.2 - </w:t>
      </w:r>
      <w:r w:rsidRPr="00C54AC4">
        <w:rPr>
          <w:rFonts w:ascii="Times New Roman" w:eastAsia="Times New Roman" w:hAnsi="Times New Roman"/>
          <w:sz w:val="24"/>
          <w:szCs w:val="24"/>
          <w:u w:val="single"/>
        </w:rPr>
        <w:t>Jurisdictional Dispute</w:t>
      </w:r>
      <w:r w:rsidRPr="00C54AC4">
        <w:rPr>
          <w:rFonts w:ascii="Times New Roman" w:eastAsia="Times New Roman" w:hAnsi="Times New Roman"/>
          <w:sz w:val="24"/>
          <w:szCs w:val="24"/>
        </w:rPr>
        <w:t xml:space="preserve"> - It is agreed that any jurisdictional dispute between any union or unions involved with this Agreement shall not result in or interfere with the business of the Employer in any manner.</w:t>
      </w:r>
    </w:p>
    <w:p w:rsidR="00C54AC4" w:rsidRPr="00C54AC4" w:rsidRDefault="00C54AC4" w:rsidP="00C54AC4">
      <w:pPr>
        <w:spacing w:after="0" w:line="240" w:lineRule="auto"/>
        <w:jc w:val="center"/>
        <w:rPr>
          <w:rFonts w:ascii="Times New Roman" w:eastAsia="Times New Roman" w:hAnsi="Times New Roman"/>
          <w:sz w:val="24"/>
          <w:szCs w:val="24"/>
        </w:rPr>
      </w:pPr>
      <w:bookmarkStart w:id="35" w:name="Part7"/>
      <w:r w:rsidRPr="00C54AC4">
        <w:rPr>
          <w:rFonts w:ascii="Times New Roman" w:eastAsia="Times New Roman" w:hAnsi="Times New Roman"/>
          <w:sz w:val="24"/>
          <w:szCs w:val="24"/>
        </w:rPr>
        <w:t>ARTICLE 6</w:t>
      </w:r>
    </w:p>
    <w:bookmarkEnd w:id="35"/>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PAY, GRATUITIES AND JOB CLASSIFICATIONS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6.1 - </w:t>
      </w:r>
      <w:r w:rsidRPr="00C54AC4">
        <w:rPr>
          <w:rFonts w:ascii="Times New Roman" w:eastAsia="Times New Roman" w:hAnsi="Times New Roman"/>
          <w:sz w:val="24"/>
          <w:szCs w:val="24"/>
          <w:u w:val="single"/>
        </w:rPr>
        <w:t>Pay Rates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942918">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General Increases</w:t>
            </w:r>
            <w:r w:rsidRPr="00C54AC4">
              <w:rPr>
                <w:rFonts w:ascii="Times New Roman" w:eastAsia="Times New Roman" w:hAnsi="Times New Roman"/>
                <w:sz w:val="24"/>
                <w:szCs w:val="24"/>
              </w:rPr>
              <w:t xml:space="preserve"> - On the </w:t>
            </w:r>
            <w:del w:id="36" w:author="claire319" w:date="2011-04-13T22:06:00Z">
              <w:r w:rsidRPr="00C54AC4" w:rsidDel="00942918">
                <w:rPr>
                  <w:rFonts w:ascii="Times New Roman" w:eastAsia="Times New Roman" w:hAnsi="Times New Roman"/>
                  <w:sz w:val="24"/>
                  <w:szCs w:val="24"/>
                </w:rPr>
                <w:delText>two year</w:delText>
              </w:r>
            </w:del>
            <w:ins w:id="37" w:author="Rachel Schaefbauer" w:date="2011-04-14T19:00:00Z">
              <w:r w:rsidR="00C80376">
                <w:rPr>
                  <w:rFonts w:ascii="Times New Roman" w:eastAsia="Times New Roman" w:hAnsi="Times New Roman"/>
                  <w:sz w:val="24"/>
                  <w:szCs w:val="24"/>
                </w:rPr>
                <w:t xml:space="preserve"> effective date</w:t>
              </w:r>
            </w:ins>
            <w:del w:id="38" w:author="claire319" w:date="2011-04-13T22:06:00Z">
              <w:r w:rsidRPr="00C54AC4" w:rsidDel="00942918">
                <w:rPr>
                  <w:rFonts w:ascii="Times New Roman" w:eastAsia="Times New Roman" w:hAnsi="Times New Roman"/>
                  <w:sz w:val="24"/>
                  <w:szCs w:val="24"/>
                </w:rPr>
                <w:delText xml:space="preserve"> </w:delText>
              </w:r>
            </w:del>
            <w:del w:id="39" w:author="Rachel Schaefbauer" w:date="2011-04-14T19:00:00Z">
              <w:r w:rsidRPr="00C54AC4" w:rsidDel="00C80376">
                <w:rPr>
                  <w:rFonts w:ascii="Times New Roman" w:eastAsia="Times New Roman" w:hAnsi="Times New Roman"/>
                  <w:sz w:val="24"/>
                  <w:szCs w:val="24"/>
                </w:rPr>
                <w:delText>anniversary</w:delText>
              </w:r>
            </w:del>
            <w:r w:rsidRPr="00C54AC4">
              <w:rPr>
                <w:rFonts w:ascii="Times New Roman" w:eastAsia="Times New Roman" w:hAnsi="Times New Roman"/>
                <w:sz w:val="24"/>
                <w:szCs w:val="24"/>
              </w:rPr>
              <w:t xml:space="preserve"> of this Agreement, each employee covered by this Agreement shall receive a</w:t>
            </w:r>
            <w:del w:id="40" w:author="claire319" w:date="2011-04-13T22:06:00Z">
              <w:r w:rsidRPr="00C54AC4" w:rsidDel="00942918">
                <w:rPr>
                  <w:rFonts w:ascii="Times New Roman" w:eastAsia="Times New Roman" w:hAnsi="Times New Roman"/>
                  <w:sz w:val="24"/>
                  <w:szCs w:val="24"/>
                </w:rPr>
                <w:delText xml:space="preserve"> two (2)</w:delText>
              </w:r>
            </w:del>
            <w:ins w:id="41" w:author="claire319" w:date="2011-04-13T22:06:00Z">
              <w:r w:rsidR="00942918">
                <w:rPr>
                  <w:rFonts w:ascii="Times New Roman" w:eastAsia="Times New Roman" w:hAnsi="Times New Roman"/>
                  <w:sz w:val="24"/>
                  <w:szCs w:val="24"/>
                </w:rPr>
                <w:t xml:space="preserve"> three (3)</w:t>
              </w:r>
            </w:ins>
            <w:r w:rsidRPr="00C54AC4">
              <w:rPr>
                <w:rFonts w:ascii="Times New Roman" w:eastAsia="Times New Roman" w:hAnsi="Times New Roman"/>
                <w:sz w:val="24"/>
                <w:szCs w:val="24"/>
              </w:rPr>
              <w:t xml:space="preserve"> percent increase in the employee's straight time hourly wage rate, excepting tipped employees. Tipped employees are in job classifications 210, 310, 320, 440, and 730. Tipped employees shall receive annual increases to maintain compliance with federal and state minimum wage regulations. The resulting Schedule of Wages is set forth in Appendix A. </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Minimum Rates</w:t>
            </w:r>
            <w:r w:rsidRPr="00C54AC4">
              <w:rPr>
                <w:rFonts w:ascii="Times New Roman" w:eastAsia="Times New Roman" w:hAnsi="Times New Roman"/>
                <w:sz w:val="24"/>
                <w:szCs w:val="24"/>
              </w:rPr>
              <w:t xml:space="preserve"> - The minimum rates of pay for the job classifications covered by this Agreement are set forth in the Schedule of Wages which is attached and made part of this Agreement. There shall be no lessening of wages or direct cost item fringe benefits now prevailing established by prior agreements and by past practice. Direct cost fringe benefit items are defined as meals, uniforms, holidays, vacations, parking and insured or funded fringe benefits. </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6.2 - </w:t>
      </w:r>
      <w:r w:rsidRPr="00C54AC4">
        <w:rPr>
          <w:rFonts w:ascii="Times New Roman" w:eastAsia="Times New Roman" w:hAnsi="Times New Roman"/>
          <w:sz w:val="24"/>
          <w:szCs w:val="24"/>
          <w:u w:val="single"/>
        </w:rPr>
        <w:t>Merit Increases</w:t>
      </w:r>
      <w:r w:rsidRPr="00C54AC4">
        <w:rPr>
          <w:rFonts w:ascii="Times New Roman" w:eastAsia="Times New Roman" w:hAnsi="Times New Roman"/>
          <w:sz w:val="24"/>
          <w:szCs w:val="24"/>
        </w:rPr>
        <w:t xml:space="preserve"> - The wage scale as set forth in the Schedule of Wages of this Agreement reflects minimum rates and does not prohibit an employee from receiving a higher wage.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6.3 - </w:t>
      </w:r>
      <w:r w:rsidRPr="00C54AC4">
        <w:rPr>
          <w:rFonts w:ascii="Times New Roman" w:eastAsia="Times New Roman" w:hAnsi="Times New Roman"/>
          <w:sz w:val="24"/>
          <w:szCs w:val="24"/>
          <w:u w:val="single"/>
        </w:rPr>
        <w:t>New Classifications and Combinations</w:t>
      </w:r>
      <w:r w:rsidRPr="00C54AC4">
        <w:rPr>
          <w:rFonts w:ascii="Times New Roman" w:eastAsia="Times New Roman" w:hAnsi="Times New Roman"/>
          <w:sz w:val="24"/>
          <w:szCs w:val="24"/>
        </w:rPr>
        <w:t xml:space="preserve"> - When the Employer establishes a new job classification or a combination of two or more job classifications within the scope of this Agreement, the Union shall be notified and the and the rate of pay for the new job classification or combination of job classifications shall be subject to negotiation with the Union. If the parties fail to reach an agreement, the matter shall be pursued through the Grievance and Arbitration Procedure in Article 10.</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6.4 - </w:t>
      </w:r>
      <w:r w:rsidRPr="00C54AC4">
        <w:rPr>
          <w:rFonts w:ascii="Times New Roman" w:eastAsia="Times New Roman" w:hAnsi="Times New Roman"/>
          <w:sz w:val="24"/>
          <w:szCs w:val="24"/>
          <w:u w:val="single"/>
        </w:rPr>
        <w:t>Higher Rate</w:t>
      </w:r>
      <w:r w:rsidRPr="00C54AC4">
        <w:rPr>
          <w:rFonts w:ascii="Times New Roman" w:eastAsia="Times New Roman" w:hAnsi="Times New Roman"/>
          <w:sz w:val="24"/>
          <w:szCs w:val="24"/>
        </w:rPr>
        <w:t xml:space="preserve"> - An employee shall be paid the higher rate of pay for all work performed in a higher job classification, and shall be paid the lower rate for all work performed in a lower paid job classification. This shall not apply where the change in job classification may be considered a minor factor, or is unscheduled, infrequent, of short duration, or is due to an emergency.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6.5 - </w:t>
      </w:r>
      <w:r w:rsidRPr="00C54AC4">
        <w:rPr>
          <w:rFonts w:ascii="Times New Roman" w:eastAsia="Times New Roman" w:hAnsi="Times New Roman"/>
          <w:sz w:val="24"/>
          <w:szCs w:val="24"/>
          <w:u w:val="single"/>
        </w:rPr>
        <w:t>Full-Time Payroll Employees</w:t>
      </w:r>
      <w:r w:rsidRPr="00C54AC4">
        <w:rPr>
          <w:rFonts w:ascii="Times New Roman" w:eastAsia="Times New Roman" w:hAnsi="Times New Roman"/>
          <w:sz w:val="24"/>
          <w:szCs w:val="24"/>
        </w:rPr>
        <w:t xml:space="preserve"> - Regular full-time payroll employees are employees who have completed their probationary period and work a minimum of </w:t>
      </w:r>
      <w:ins w:id="42" w:author="Kate Kemmerick" w:date="2011-04-13T13:24:00Z">
        <w:r w:rsidR="00325D69">
          <w:rPr>
            <w:rFonts w:ascii="Times New Roman" w:eastAsia="Times New Roman" w:hAnsi="Times New Roman"/>
            <w:sz w:val="24"/>
            <w:szCs w:val="24"/>
          </w:rPr>
          <w:t xml:space="preserve">thirty-two </w:t>
        </w:r>
      </w:ins>
      <w:del w:id="43" w:author="Kate Kemmerick" w:date="2011-04-13T13:24:00Z">
        <w:r w:rsidRPr="00C54AC4" w:rsidDel="00325D69">
          <w:rPr>
            <w:rFonts w:ascii="Times New Roman" w:eastAsia="Times New Roman" w:hAnsi="Times New Roman"/>
            <w:sz w:val="24"/>
            <w:szCs w:val="24"/>
          </w:rPr>
          <w:delText xml:space="preserve">twenty </w:delText>
        </w:r>
      </w:del>
      <w:r w:rsidRPr="00C54AC4">
        <w:rPr>
          <w:rFonts w:ascii="Times New Roman" w:eastAsia="Times New Roman" w:hAnsi="Times New Roman"/>
          <w:sz w:val="24"/>
          <w:szCs w:val="24"/>
        </w:rPr>
        <w:t>(</w:t>
      </w:r>
      <w:ins w:id="44" w:author="Kate Kemmerick" w:date="2011-04-13T13:24:00Z">
        <w:r w:rsidR="00325D69">
          <w:rPr>
            <w:rFonts w:ascii="Times New Roman" w:eastAsia="Times New Roman" w:hAnsi="Times New Roman"/>
            <w:sz w:val="24"/>
            <w:szCs w:val="24"/>
          </w:rPr>
          <w:t>32</w:t>
        </w:r>
      </w:ins>
      <w:del w:id="45" w:author="Kate Kemmerick" w:date="2011-04-13T13:23:00Z">
        <w:r w:rsidRPr="00C54AC4" w:rsidDel="00325D69">
          <w:rPr>
            <w:rFonts w:ascii="Times New Roman" w:eastAsia="Times New Roman" w:hAnsi="Times New Roman"/>
            <w:sz w:val="24"/>
            <w:szCs w:val="24"/>
          </w:rPr>
          <w:delText>20</w:delText>
        </w:r>
      </w:del>
      <w:r w:rsidRPr="00C54AC4">
        <w:rPr>
          <w:rFonts w:ascii="Times New Roman" w:eastAsia="Times New Roman" w:hAnsi="Times New Roman"/>
          <w:sz w:val="24"/>
          <w:szCs w:val="24"/>
        </w:rPr>
        <w:t>) hours per week.</w:t>
      </w:r>
      <w:ins w:id="46" w:author="u0142274" w:date="2011-04-14T08:49:00Z">
        <w:r w:rsidR="00575BEF">
          <w:rPr>
            <w:rFonts w:ascii="Times New Roman" w:eastAsia="Times New Roman" w:hAnsi="Times New Roman"/>
            <w:sz w:val="24"/>
            <w:szCs w:val="24"/>
          </w:rPr>
          <w:t xml:space="preserve"> The employee must work an average of thirty-two (32) hours per week based on a twelve week rolling average to be considered a full-time employee.</w:t>
        </w:r>
      </w:ins>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6.6 - </w:t>
      </w:r>
      <w:r w:rsidRPr="00C54AC4">
        <w:rPr>
          <w:rFonts w:ascii="Times New Roman" w:eastAsia="Times New Roman" w:hAnsi="Times New Roman"/>
          <w:sz w:val="24"/>
          <w:szCs w:val="24"/>
          <w:u w:val="single"/>
        </w:rPr>
        <w:t>Business Costs</w:t>
      </w:r>
      <w:r w:rsidRPr="00C54AC4">
        <w:rPr>
          <w:rFonts w:ascii="Times New Roman" w:eastAsia="Times New Roman" w:hAnsi="Times New Roman"/>
          <w:sz w:val="24"/>
          <w:szCs w:val="24"/>
        </w:rPr>
        <w:t xml:space="preserve"> - In accordance with applicable laws, employees shall not have unauthorized deductions made from their checks for such business costs as walkouts, bad checks, incorrect credit card stamps, addition errors, </w:t>
      </w:r>
      <w:proofErr w:type="spellStart"/>
      <w:r w:rsidRPr="00C54AC4">
        <w:rPr>
          <w:rFonts w:ascii="Times New Roman" w:eastAsia="Times New Roman" w:hAnsi="Times New Roman"/>
          <w:sz w:val="24"/>
          <w:szCs w:val="24"/>
        </w:rPr>
        <w:t>overpouring</w:t>
      </w:r>
      <w:proofErr w:type="spellEnd"/>
      <w:r w:rsidRPr="00C54AC4">
        <w:rPr>
          <w:rFonts w:ascii="Times New Roman" w:eastAsia="Times New Roman" w:hAnsi="Times New Roman"/>
          <w:sz w:val="24"/>
          <w:szCs w:val="24"/>
        </w:rPr>
        <w:t>, cash register shortages or breakages.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6.7 - </w:t>
      </w:r>
      <w:r w:rsidRPr="00C54AC4">
        <w:rPr>
          <w:rFonts w:ascii="Times New Roman" w:eastAsia="Times New Roman" w:hAnsi="Times New Roman"/>
          <w:sz w:val="24"/>
          <w:szCs w:val="24"/>
          <w:u w:val="single"/>
        </w:rPr>
        <w:t>Gratuities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All gratuities shall be the sole property of the serving person or persons. The Employer shall not require employees to divide tips nor shall an employee be required to pay the tipped service charge on credit cards.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Where a service charge is placed on a guest's bill, the bill will state that a gratuity is not included.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shall reimburse the Employer</w:t>
            </w:r>
            <w:ins w:id="47" w:author="Kate Kemmerick" w:date="2011-04-13T13:26:00Z">
              <w:r w:rsidR="009B622B">
                <w:rPr>
                  <w:rFonts w:ascii="Times New Roman" w:eastAsia="Times New Roman" w:hAnsi="Times New Roman"/>
                  <w:sz w:val="24"/>
                  <w:szCs w:val="24"/>
                </w:rPr>
                <w:t xml:space="preserve"> fifty (50) percent</w:t>
              </w:r>
            </w:ins>
            <w:r w:rsidRPr="00C54AC4">
              <w:rPr>
                <w:rFonts w:ascii="Times New Roman" w:eastAsia="Times New Roman" w:hAnsi="Times New Roman"/>
                <w:sz w:val="24"/>
                <w:szCs w:val="24"/>
              </w:rPr>
              <w:t xml:space="preserve"> tips paid on returned credit card charges provided proof of a guest's failure to pay Employer is shown to the employee.</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Where a gratuity is not included in a "special package" price, the voucher for food or beverage will state that "a gratuity is not included."</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6.8 - </w:t>
      </w:r>
      <w:r w:rsidRPr="00C54AC4">
        <w:rPr>
          <w:rFonts w:ascii="Times New Roman" w:eastAsia="Times New Roman" w:hAnsi="Times New Roman"/>
          <w:sz w:val="24"/>
          <w:szCs w:val="24"/>
          <w:u w:val="single"/>
        </w:rPr>
        <w:t>Ala Carte Compensation</w:t>
      </w:r>
      <w:r w:rsidRPr="00C54AC4">
        <w:rPr>
          <w:rFonts w:ascii="Times New Roman" w:eastAsia="Times New Roman" w:hAnsi="Times New Roman"/>
          <w:sz w:val="24"/>
          <w:szCs w:val="24"/>
        </w:rPr>
        <w:t xml:space="preserve"> - If the Employer wishes to change the method of compensation for ala carte service persons, the Employer agrees to negotiate with the Union and reach prior agreement before any such change is put into effect. In the event the Parties bargain to an impasse, such unresolved issue shall be arbitrated in accordance with the arbitration procedure in 10.3.</w:t>
      </w:r>
    </w:p>
    <w:p w:rsidR="00C54AC4" w:rsidRPr="00C54AC4" w:rsidRDefault="00C54AC4" w:rsidP="00C54AC4">
      <w:pPr>
        <w:spacing w:after="0" w:line="240" w:lineRule="auto"/>
        <w:jc w:val="center"/>
        <w:rPr>
          <w:rFonts w:ascii="Times New Roman" w:eastAsia="Times New Roman" w:hAnsi="Times New Roman"/>
          <w:sz w:val="24"/>
          <w:szCs w:val="24"/>
        </w:rPr>
      </w:pPr>
      <w:bookmarkStart w:id="48" w:name="Part8"/>
      <w:r w:rsidRPr="00C54AC4">
        <w:rPr>
          <w:rFonts w:ascii="Times New Roman" w:eastAsia="Times New Roman" w:hAnsi="Times New Roman"/>
          <w:sz w:val="24"/>
          <w:szCs w:val="24"/>
        </w:rPr>
        <w:t>ARTICLE 7</w:t>
      </w:r>
    </w:p>
    <w:bookmarkEnd w:id="48"/>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MEALS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7.1 - </w:t>
      </w:r>
      <w:r w:rsidRPr="00C54AC4">
        <w:rPr>
          <w:rFonts w:ascii="Times New Roman" w:eastAsia="Times New Roman" w:hAnsi="Times New Roman"/>
          <w:sz w:val="24"/>
          <w:szCs w:val="24"/>
          <w:u w:val="single"/>
        </w:rPr>
        <w:t>Meals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942918">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The Employer shall </w:t>
            </w:r>
            <w:del w:id="49" w:author="claire319" w:date="2011-04-13T22:07:00Z">
              <w:r w:rsidRPr="00C54AC4" w:rsidDel="00942918">
                <w:rPr>
                  <w:rFonts w:ascii="Times New Roman" w:eastAsia="Times New Roman" w:hAnsi="Times New Roman"/>
                  <w:sz w:val="24"/>
                  <w:szCs w:val="24"/>
                </w:rPr>
                <w:delText xml:space="preserve">continue to </w:delText>
              </w:r>
            </w:del>
            <w:r w:rsidRPr="00C54AC4">
              <w:rPr>
                <w:rFonts w:ascii="Times New Roman" w:eastAsia="Times New Roman" w:hAnsi="Times New Roman"/>
                <w:sz w:val="24"/>
                <w:szCs w:val="24"/>
              </w:rPr>
              <w:t xml:space="preserve">provide employees meals </w:t>
            </w:r>
            <w:del w:id="50" w:author="Kate Kemmerick" w:date="2011-04-13T13:01:00Z">
              <w:r w:rsidRPr="00C54AC4" w:rsidDel="00E25B63">
                <w:rPr>
                  <w:rFonts w:ascii="Times New Roman" w:eastAsia="Times New Roman" w:hAnsi="Times New Roman"/>
                  <w:sz w:val="24"/>
                  <w:szCs w:val="24"/>
                </w:rPr>
                <w:delText xml:space="preserve">free </w:delText>
              </w:r>
            </w:del>
            <w:ins w:id="51" w:author="claire319" w:date="2011-04-13T22:07:00Z">
              <w:r w:rsidR="00942918">
                <w:rPr>
                  <w:rFonts w:ascii="Times New Roman" w:eastAsia="Times New Roman" w:hAnsi="Times New Roman"/>
                  <w:sz w:val="24"/>
                  <w:szCs w:val="24"/>
                </w:rPr>
                <w:t>with a 50% discount</w:t>
              </w:r>
            </w:ins>
            <w:ins w:id="52" w:author="Kate Kemmerick" w:date="2011-04-13T13:01:00Z">
              <w:del w:id="53" w:author="claire319" w:date="2011-04-13T22:07:00Z">
                <w:r w:rsidR="00E25B63" w:rsidDel="00942918">
                  <w:rPr>
                    <w:rFonts w:ascii="Times New Roman" w:eastAsia="Times New Roman" w:hAnsi="Times New Roman"/>
                    <w:sz w:val="24"/>
                    <w:szCs w:val="24"/>
                  </w:rPr>
                  <w:delText>50% off</w:delText>
                </w:r>
              </w:del>
            </w:ins>
            <w:del w:id="54" w:author="claire319" w:date="2011-04-13T22:07:00Z">
              <w:r w:rsidRPr="00C54AC4" w:rsidDel="00942918">
                <w:rPr>
                  <w:rFonts w:ascii="Times New Roman" w:eastAsia="Times New Roman" w:hAnsi="Times New Roman"/>
                  <w:sz w:val="24"/>
                  <w:szCs w:val="24"/>
                </w:rPr>
                <w:delText>o</w:delText>
              </w:r>
            </w:del>
            <w:del w:id="55" w:author="Kate Kemmerick" w:date="2011-04-13T13:01:00Z">
              <w:r w:rsidRPr="00C54AC4" w:rsidDel="00E25B63">
                <w:rPr>
                  <w:rFonts w:ascii="Times New Roman" w:eastAsia="Times New Roman" w:hAnsi="Times New Roman"/>
                  <w:sz w:val="24"/>
                  <w:szCs w:val="24"/>
                </w:rPr>
                <w:delText>f charge consistent with past practice and only</w:delText>
              </w:r>
            </w:del>
            <w:r w:rsidRPr="00C54AC4">
              <w:rPr>
                <w:rFonts w:ascii="Times New Roman" w:eastAsia="Times New Roman" w:hAnsi="Times New Roman"/>
                <w:sz w:val="24"/>
                <w:szCs w:val="24"/>
              </w:rPr>
              <w:t xml:space="preserve"> while on duty or as otherwise provided.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Meal periods shall be an uninterrupted one-half (1/2) hour for which the employee is not to be compensated. If employees are required to work any portion of the meal period, they shall receive the regular hourly rate for the entire meal period. No present employee shall suffer a wage reduction or be imposed with added hours through the effect of this Agreement. Present meal periods shall not be increased in order to defeat the purpose of this section.</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7.2 - </w:t>
      </w:r>
      <w:r w:rsidRPr="00C54AC4">
        <w:rPr>
          <w:rFonts w:ascii="Times New Roman" w:eastAsia="Times New Roman" w:hAnsi="Times New Roman"/>
          <w:sz w:val="24"/>
          <w:szCs w:val="24"/>
          <w:u w:val="single"/>
        </w:rPr>
        <w:t>Uniforms</w:t>
      </w:r>
      <w:r w:rsidRPr="00C54AC4">
        <w:rPr>
          <w:rFonts w:ascii="Times New Roman" w:eastAsia="Times New Roman" w:hAnsi="Times New Roman"/>
          <w:sz w:val="24"/>
          <w:szCs w:val="24"/>
        </w:rPr>
        <w:t xml:space="preserve"> - The Employer shall provide</w:t>
      </w:r>
      <w:ins w:id="56" w:author="Kate Kemmerick" w:date="2011-04-13T13:02:00Z">
        <w:r w:rsidR="00E25B63">
          <w:rPr>
            <w:rFonts w:ascii="Times New Roman" w:eastAsia="Times New Roman" w:hAnsi="Times New Roman"/>
            <w:sz w:val="24"/>
            <w:szCs w:val="24"/>
          </w:rPr>
          <w:t xml:space="preserve"> one</w:t>
        </w:r>
      </w:ins>
      <w:r w:rsidRPr="00C54AC4">
        <w:rPr>
          <w:rFonts w:ascii="Times New Roman" w:eastAsia="Times New Roman" w:hAnsi="Times New Roman"/>
          <w:sz w:val="24"/>
          <w:szCs w:val="24"/>
        </w:rPr>
        <w:t xml:space="preserve"> uniform</w:t>
      </w:r>
      <w:ins w:id="57" w:author="Kate Kemmerick" w:date="2011-04-13T13:02:00Z">
        <w:r w:rsidR="00E25B63">
          <w:rPr>
            <w:rFonts w:ascii="Times New Roman" w:eastAsia="Times New Roman" w:hAnsi="Times New Roman"/>
            <w:sz w:val="24"/>
            <w:szCs w:val="24"/>
          </w:rPr>
          <w:t xml:space="preserve"> free of charge</w:t>
        </w:r>
      </w:ins>
      <w:del w:id="58" w:author="Kate Kemmerick" w:date="2011-04-13T13:02:00Z">
        <w:r w:rsidRPr="00C54AC4" w:rsidDel="00E25B63">
          <w:rPr>
            <w:rFonts w:ascii="Times New Roman" w:eastAsia="Times New Roman" w:hAnsi="Times New Roman"/>
            <w:sz w:val="24"/>
            <w:szCs w:val="24"/>
          </w:rPr>
          <w:delText>s</w:delText>
        </w:r>
      </w:del>
      <w:r w:rsidRPr="00C54AC4">
        <w:rPr>
          <w:rFonts w:ascii="Times New Roman" w:eastAsia="Times New Roman" w:hAnsi="Times New Roman"/>
          <w:sz w:val="24"/>
          <w:szCs w:val="24"/>
        </w:rPr>
        <w:t xml:space="preserve"> and the laundering and upkeep for all employees who are required to wear uniforms in accordance with the employer's established policies</w:t>
      </w:r>
      <w:ins w:id="59" w:author="Kate Kemmerick" w:date="2011-04-13T13:02:00Z">
        <w:r w:rsidR="00E25B63">
          <w:rPr>
            <w:rFonts w:ascii="Times New Roman" w:eastAsia="Times New Roman" w:hAnsi="Times New Roman"/>
            <w:sz w:val="24"/>
            <w:szCs w:val="24"/>
          </w:rPr>
          <w:t xml:space="preserve"> will be provided free of charge</w:t>
        </w:r>
      </w:ins>
      <w:r w:rsidRPr="00C54AC4">
        <w:rPr>
          <w:rFonts w:ascii="Times New Roman" w:eastAsia="Times New Roman" w:hAnsi="Times New Roman"/>
          <w:sz w:val="24"/>
          <w:szCs w:val="24"/>
        </w:rPr>
        <w:t>.</w:t>
      </w:r>
      <w:ins w:id="60" w:author="Kate Kemmerick" w:date="2011-04-13T13:02:00Z">
        <w:r w:rsidR="00E25B63">
          <w:rPr>
            <w:rFonts w:ascii="Times New Roman" w:eastAsia="Times New Roman" w:hAnsi="Times New Roman"/>
            <w:sz w:val="24"/>
            <w:szCs w:val="24"/>
          </w:rPr>
          <w:t xml:space="preserve">  Employees will be responsible for any </w:t>
        </w:r>
      </w:ins>
      <w:ins w:id="61" w:author="Kate Kemmerick" w:date="2011-04-13T13:03:00Z">
        <w:r w:rsidR="00E25B63">
          <w:rPr>
            <w:rFonts w:ascii="Times New Roman" w:eastAsia="Times New Roman" w:hAnsi="Times New Roman"/>
            <w:sz w:val="24"/>
            <w:szCs w:val="24"/>
          </w:rPr>
          <w:t>additional</w:t>
        </w:r>
      </w:ins>
      <w:ins w:id="62" w:author="Kate Kemmerick" w:date="2011-04-13T13:02:00Z">
        <w:r w:rsidR="00E25B63">
          <w:rPr>
            <w:rFonts w:ascii="Times New Roman" w:eastAsia="Times New Roman" w:hAnsi="Times New Roman"/>
            <w:sz w:val="24"/>
            <w:szCs w:val="24"/>
          </w:rPr>
          <w:t xml:space="preserve"> </w:t>
        </w:r>
      </w:ins>
      <w:ins w:id="63" w:author="Kate Kemmerick" w:date="2011-04-13T13:03:00Z">
        <w:r w:rsidR="00E25B63">
          <w:rPr>
            <w:rFonts w:ascii="Times New Roman" w:eastAsia="Times New Roman" w:hAnsi="Times New Roman"/>
            <w:sz w:val="24"/>
            <w:szCs w:val="24"/>
          </w:rPr>
          <w:t>uniforms needed.</w:t>
        </w:r>
      </w:ins>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7.3 - </w:t>
      </w:r>
      <w:r w:rsidRPr="00C54AC4">
        <w:rPr>
          <w:rFonts w:ascii="Times New Roman" w:eastAsia="Times New Roman" w:hAnsi="Times New Roman"/>
          <w:sz w:val="24"/>
          <w:szCs w:val="24"/>
          <w:u w:val="single"/>
        </w:rPr>
        <w:t>Regular Rate of Pay</w:t>
      </w:r>
      <w:r w:rsidRPr="00C54AC4">
        <w:rPr>
          <w:rFonts w:ascii="Times New Roman" w:eastAsia="Times New Roman" w:hAnsi="Times New Roman"/>
          <w:sz w:val="24"/>
          <w:szCs w:val="24"/>
        </w:rPr>
        <w:t xml:space="preserve"> - It is specifically agreed by the Union and the Employer that any meals, uniforms, rooms and/or laundering and maintenance of uniforms furnished by the Employer to an employee shall not be considered as part of the employee's regular rate of pay for overtime and wage computation purposes within the meaning of the Wage and Hour Law, and that an employee's regular rate of pay is that rate reflected on the Schedule of Wages in Appendix A.</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7.4 - </w:t>
      </w:r>
      <w:r w:rsidRPr="00C54AC4">
        <w:rPr>
          <w:rFonts w:ascii="Times New Roman" w:eastAsia="Times New Roman" w:hAnsi="Times New Roman"/>
          <w:sz w:val="24"/>
          <w:szCs w:val="24"/>
          <w:u w:val="single"/>
        </w:rPr>
        <w:t>Employee Areas</w:t>
      </w:r>
      <w:r w:rsidRPr="00C54AC4">
        <w:rPr>
          <w:rFonts w:ascii="Times New Roman" w:eastAsia="Times New Roman" w:hAnsi="Times New Roman"/>
          <w:sz w:val="24"/>
          <w:szCs w:val="24"/>
        </w:rPr>
        <w:t xml:space="preserve"> - The Employer shall maintain dining areas and locker rooms for employees in conformity with the requirements of the applicable sanitary code regulations and health ordinances.</w:t>
      </w:r>
    </w:p>
    <w:p w:rsidR="00C54AC4" w:rsidRPr="00C54AC4" w:rsidRDefault="00C54AC4" w:rsidP="00C54AC4">
      <w:pPr>
        <w:spacing w:after="0" w:line="240" w:lineRule="auto"/>
        <w:jc w:val="center"/>
        <w:rPr>
          <w:rFonts w:ascii="Times New Roman" w:eastAsia="Times New Roman" w:hAnsi="Times New Roman"/>
          <w:sz w:val="24"/>
          <w:szCs w:val="24"/>
        </w:rPr>
      </w:pPr>
      <w:bookmarkStart w:id="64" w:name="Part9"/>
      <w:r w:rsidRPr="00C54AC4">
        <w:rPr>
          <w:rFonts w:ascii="Times New Roman" w:eastAsia="Times New Roman" w:hAnsi="Times New Roman"/>
          <w:sz w:val="24"/>
          <w:szCs w:val="24"/>
        </w:rPr>
        <w:t>ARTICLE 8</w:t>
      </w:r>
    </w:p>
    <w:bookmarkEnd w:id="64"/>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HOURS OF WORK, OVERTIME &amp; PREMIUM PAY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8.1 - </w:t>
      </w:r>
      <w:r w:rsidRPr="00C54AC4">
        <w:rPr>
          <w:rFonts w:ascii="Times New Roman" w:eastAsia="Times New Roman" w:hAnsi="Times New Roman"/>
          <w:sz w:val="24"/>
          <w:szCs w:val="24"/>
          <w:u w:val="single"/>
        </w:rPr>
        <w:t>No Guarantee</w:t>
      </w:r>
      <w:r w:rsidRPr="00C54AC4">
        <w:rPr>
          <w:rFonts w:ascii="Times New Roman" w:eastAsia="Times New Roman" w:hAnsi="Times New Roman"/>
          <w:sz w:val="24"/>
          <w:szCs w:val="24"/>
        </w:rPr>
        <w:t xml:space="preserve"> - This Article is intended to indicate the normal number of hours of work. It shall not be construed as a guarantee of minimum or maximum hours of work per day or per week, or of the number of days of work per week, or of working schedules, however, this section is subject to Article 9 on Seniority.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8.2 - </w:t>
      </w:r>
      <w:r w:rsidRPr="00C54AC4">
        <w:rPr>
          <w:rFonts w:ascii="Times New Roman" w:eastAsia="Times New Roman" w:hAnsi="Times New Roman"/>
          <w:sz w:val="24"/>
          <w:szCs w:val="24"/>
          <w:u w:val="single"/>
        </w:rPr>
        <w:t>Standard Workweek</w:t>
      </w:r>
      <w:r w:rsidRPr="00C54AC4">
        <w:rPr>
          <w:rFonts w:ascii="Times New Roman" w:eastAsia="Times New Roman" w:hAnsi="Times New Roman"/>
          <w:sz w:val="24"/>
          <w:szCs w:val="24"/>
        </w:rPr>
        <w:t xml:space="preserve"> - The standard workweek shall consist of forty (40) hours of work on five (5) days which days shall be consecutive. Employer's standard workweek for overtime pay computation purposes shall be one hundred and sixty-eight (168) consecutive hours beginning at 12:01 a.m. Monday through 12:00 midnight Sunday. The Employer agrees to notify the Union of any change in the standard workweek.</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8.3 - </w:t>
      </w:r>
      <w:r w:rsidRPr="00C54AC4">
        <w:rPr>
          <w:rFonts w:ascii="Times New Roman" w:eastAsia="Times New Roman" w:hAnsi="Times New Roman"/>
          <w:sz w:val="24"/>
          <w:szCs w:val="24"/>
          <w:u w:val="single"/>
        </w:rPr>
        <w:t>Standard Workday</w:t>
      </w:r>
      <w:r w:rsidRPr="00C54AC4">
        <w:rPr>
          <w:rFonts w:ascii="Times New Roman" w:eastAsia="Times New Roman" w:hAnsi="Times New Roman"/>
          <w:sz w:val="24"/>
          <w:szCs w:val="24"/>
        </w:rPr>
        <w:t xml:space="preserve"> - The standard workday shall be eight (8) working hours within 8 and one-half (8 1/2) on the Employer's premises. Wherever practical, split shifts will be abolished.</w:t>
      </w:r>
      <w:ins w:id="65" w:author="Kate Kemmerick" w:date="2011-04-13T13:28:00Z">
        <w:r w:rsidR="009B622B">
          <w:rPr>
            <w:rFonts w:ascii="Times New Roman" w:eastAsia="Times New Roman" w:hAnsi="Times New Roman"/>
            <w:sz w:val="24"/>
            <w:szCs w:val="24"/>
          </w:rPr>
          <w:t xml:space="preserve"> </w:t>
        </w:r>
      </w:ins>
      <w:ins w:id="66" w:author="Kate Kemmerick" w:date="2011-04-13T13:29:00Z">
        <w:r w:rsidR="00BB1797">
          <w:rPr>
            <w:rFonts w:ascii="Times New Roman" w:eastAsia="Times New Roman" w:hAnsi="Times New Roman"/>
            <w:sz w:val="24"/>
            <w:szCs w:val="24"/>
          </w:rPr>
          <w:t>In the event of a split shift the employee will be compensated one half-hour for travel time.</w:t>
        </w:r>
      </w:ins>
      <w:ins w:id="67" w:author="Kate Kemmerick" w:date="2011-04-13T13:28:00Z">
        <w:r w:rsidR="009B622B">
          <w:rPr>
            <w:rFonts w:ascii="Times New Roman" w:eastAsia="Times New Roman" w:hAnsi="Times New Roman"/>
            <w:sz w:val="24"/>
            <w:szCs w:val="24"/>
          </w:rPr>
          <w:t xml:space="preserve"> </w:t>
        </w:r>
      </w:ins>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8.4 - </w:t>
      </w:r>
      <w:r w:rsidRPr="00C54AC4">
        <w:rPr>
          <w:rFonts w:ascii="Times New Roman" w:eastAsia="Times New Roman" w:hAnsi="Times New Roman"/>
          <w:sz w:val="24"/>
          <w:szCs w:val="24"/>
          <w:u w:val="single"/>
        </w:rPr>
        <w:t>Overtime Work</w:t>
      </w:r>
      <w:r w:rsidRPr="00C54AC4">
        <w:rPr>
          <w:rFonts w:ascii="Times New Roman" w:eastAsia="Times New Roman" w:hAnsi="Times New Roman"/>
          <w:sz w:val="24"/>
          <w:szCs w:val="24"/>
        </w:rPr>
        <w:t xml:space="preserve"> - Employees shall not be required to work overtime unless it is a business necessity, in which case such overtime will be offered </w:t>
      </w:r>
      <w:ins w:id="68" w:author="Kate Kemmerick" w:date="2011-04-13T13:28:00Z">
        <w:r w:rsidR="009B622B">
          <w:rPr>
            <w:rFonts w:ascii="Times New Roman" w:eastAsia="Times New Roman" w:hAnsi="Times New Roman"/>
            <w:sz w:val="24"/>
            <w:szCs w:val="24"/>
          </w:rPr>
          <w:t xml:space="preserve">to part-time employees and then </w:t>
        </w:r>
      </w:ins>
      <w:r w:rsidRPr="00C54AC4">
        <w:rPr>
          <w:rFonts w:ascii="Times New Roman" w:eastAsia="Times New Roman" w:hAnsi="Times New Roman"/>
          <w:sz w:val="24"/>
          <w:szCs w:val="24"/>
        </w:rPr>
        <w:t>on the basis of seniority of those employees performing the work on the shift.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8.5 </w:t>
      </w:r>
      <w:r w:rsidRPr="00C54AC4">
        <w:rPr>
          <w:rFonts w:ascii="Times New Roman" w:eastAsia="Times New Roman" w:hAnsi="Times New Roman"/>
          <w:sz w:val="24"/>
          <w:szCs w:val="24"/>
          <w:u w:val="single"/>
        </w:rPr>
        <w:t>Overtime Pay</w:t>
      </w:r>
      <w:r w:rsidRPr="00C54AC4">
        <w:rPr>
          <w:rFonts w:ascii="Times New Roman" w:eastAsia="Times New Roman" w:hAnsi="Times New Roman"/>
          <w:sz w:val="24"/>
          <w:szCs w:val="24"/>
        </w:rPr>
        <w:t xml:space="preserve"> - All non-exempt employees shall receive premium pay of time and one-half (1 1/2) their regular straight-time hourly rate of pay for all hours worked in excess of eight (8) hours per day. However, any shift that begins prior to 12 midnight, but ends after 12 midnight, shall be treated as one day for the purpose of computing pay rates.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8.7 - </w:t>
      </w:r>
      <w:r w:rsidRPr="00C54AC4">
        <w:rPr>
          <w:rFonts w:ascii="Times New Roman" w:eastAsia="Times New Roman" w:hAnsi="Times New Roman"/>
          <w:sz w:val="24"/>
          <w:szCs w:val="24"/>
          <w:u w:val="single"/>
        </w:rPr>
        <w:t>Premium Pay for 6th and 7th Day</w:t>
      </w:r>
      <w:r w:rsidRPr="00C54AC4">
        <w:rPr>
          <w:rFonts w:ascii="Times New Roman" w:eastAsia="Times New Roman" w:hAnsi="Times New Roman"/>
          <w:sz w:val="24"/>
          <w:szCs w:val="24"/>
        </w:rPr>
        <w:t xml:space="preserve"> -</w:t>
      </w:r>
    </w:p>
    <w:tbl>
      <w:tblPr>
        <w:tblW w:w="9000" w:type="dxa"/>
        <w:tblCellSpacing w:w="15" w:type="dxa"/>
        <w:tblCellMar>
          <w:top w:w="30" w:type="dxa"/>
          <w:left w:w="30" w:type="dxa"/>
          <w:bottom w:w="30" w:type="dxa"/>
          <w:right w:w="30" w:type="dxa"/>
        </w:tblCellMar>
        <w:tblLook w:val="04A0"/>
      </w:tblPr>
      <w:tblGrid>
        <w:gridCol w:w="495"/>
        <w:gridCol w:w="867"/>
        <w:gridCol w:w="7638"/>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7th Day</w:t>
            </w:r>
            <w:r w:rsidRPr="00C54AC4">
              <w:rPr>
                <w:rFonts w:ascii="Times New Roman" w:eastAsia="Times New Roman" w:hAnsi="Times New Roman"/>
                <w:sz w:val="24"/>
                <w:szCs w:val="24"/>
              </w:rPr>
              <w:t xml:space="preserve"> - All non-exempt employees shall receive premium pay at the rate of time and one-half (1 1/2) their regular straight-time hourly rate of pay for all hours worked on the employee's 7th consecutive day of work.</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6th Day</w:t>
            </w:r>
            <w:r w:rsidRPr="00C54AC4">
              <w:rPr>
                <w:rFonts w:ascii="Times New Roman" w:eastAsia="Times New Roman" w:hAnsi="Times New Roman"/>
                <w:sz w:val="24"/>
                <w:szCs w:val="24"/>
              </w:rPr>
              <w:t xml:space="preserve"> - All non-exempt employees may elect to work on the 6th day or 6 out of 7 workdays, at the applicable straight time rate of pay, in accordance with the following procedure:</w:t>
            </w:r>
          </w:p>
        </w:tc>
      </w:tr>
      <w:tr w:rsidR="00C54AC4" w:rsidRPr="00C54AC4">
        <w:trPr>
          <w:tblCellSpacing w:w="15" w:type="dxa"/>
        </w:trPr>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1.</w:t>
            </w:r>
          </w:p>
        </w:tc>
        <w:tc>
          <w:tcPr>
            <w:tcW w:w="7500" w:type="dxa"/>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Available work shall be offered by seniority to those employees in the classification who are not scheduled to work five (5) shifts in the case of servers and bartenders or less than forty (40) hours for other classifications.</w:t>
            </w:r>
          </w:p>
        </w:tc>
      </w:tr>
      <w:tr w:rsidR="00C54AC4" w:rsidRPr="00C54AC4">
        <w:trPr>
          <w:tblCellSpacing w:w="15" w:type="dxa"/>
        </w:trPr>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2.</w:t>
            </w:r>
          </w:p>
        </w:tc>
        <w:tc>
          <w:tcPr>
            <w:tcW w:w="7500" w:type="dxa"/>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An employee shall not be eligible for such work if the employee would be entitled to receive overtime pay.</w:t>
            </w:r>
          </w:p>
        </w:tc>
      </w:tr>
      <w:tr w:rsidR="00C54AC4" w:rsidRPr="00C54AC4">
        <w:trPr>
          <w:tblCellSpacing w:w="15" w:type="dxa"/>
        </w:trPr>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3.</w:t>
            </w:r>
          </w:p>
        </w:tc>
        <w:tc>
          <w:tcPr>
            <w:tcW w:w="7500" w:type="dxa"/>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Lacking sufficient volunteers, for such work in the classification, employees may be required to work on the 6th day, or 6 out of 7 days, at the applicable one and one-half (1 1/2) rate in accordance with 8.8.</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8.8 - </w:t>
      </w:r>
      <w:r w:rsidRPr="00C54AC4">
        <w:rPr>
          <w:rFonts w:ascii="Times New Roman" w:eastAsia="Times New Roman" w:hAnsi="Times New Roman"/>
          <w:sz w:val="24"/>
          <w:szCs w:val="24"/>
          <w:u w:val="single"/>
        </w:rPr>
        <w:t>No Guarantee</w:t>
      </w:r>
      <w:r w:rsidRPr="00C54AC4">
        <w:rPr>
          <w:rFonts w:ascii="Times New Roman" w:eastAsia="Times New Roman" w:hAnsi="Times New Roman"/>
          <w:sz w:val="24"/>
          <w:szCs w:val="24"/>
        </w:rPr>
        <w:t xml:space="preserve"> - No employee shall be guaranteed work on the sixth (6th) or seventh (7th) consecutive day. No employee shall be required to work on the sixth (6th) or seventh (7th) consecutive day, provided, however, under unusual business circumstances, the seniority list shall be followed in this regard with respect to those working on the job.</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8.9 - </w:t>
      </w:r>
      <w:r w:rsidRPr="00C54AC4">
        <w:rPr>
          <w:rFonts w:ascii="Times New Roman" w:eastAsia="Times New Roman" w:hAnsi="Times New Roman"/>
          <w:sz w:val="24"/>
          <w:szCs w:val="24"/>
          <w:u w:val="single"/>
        </w:rPr>
        <w:t>No Duplication of Overtime of Premium Pay</w:t>
      </w:r>
      <w:r w:rsidRPr="00C54AC4">
        <w:rPr>
          <w:rFonts w:ascii="Times New Roman" w:eastAsia="Times New Roman" w:hAnsi="Times New Roman"/>
          <w:sz w:val="24"/>
          <w:szCs w:val="24"/>
        </w:rPr>
        <w:t xml:space="preserve"> - There shall be no pyramiding or duplication of overtime and/or premium pay for the same hours worked.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8.10 - </w:t>
      </w:r>
      <w:r w:rsidRPr="00C54AC4">
        <w:rPr>
          <w:rFonts w:ascii="Times New Roman" w:eastAsia="Times New Roman" w:hAnsi="Times New Roman"/>
          <w:sz w:val="24"/>
          <w:szCs w:val="24"/>
          <w:u w:val="single"/>
        </w:rPr>
        <w:t>Work Schedules</w:t>
      </w:r>
      <w:r w:rsidRPr="00C54AC4">
        <w:rPr>
          <w:rFonts w:ascii="Times New Roman" w:eastAsia="Times New Roman" w:hAnsi="Times New Roman"/>
          <w:sz w:val="24"/>
          <w:szCs w:val="24"/>
        </w:rPr>
        <w:t xml:space="preserve"> - All work schedules shall be posted </w:t>
      </w:r>
      <w:ins w:id="69" w:author="Kate Kemmerick" w:date="2011-04-13T13:30:00Z">
        <w:r w:rsidR="00BB1797">
          <w:rPr>
            <w:rFonts w:ascii="Times New Roman" w:eastAsia="Times New Roman" w:hAnsi="Times New Roman"/>
            <w:sz w:val="24"/>
            <w:szCs w:val="24"/>
          </w:rPr>
          <w:t>seven</w:t>
        </w:r>
      </w:ins>
      <w:del w:id="70" w:author="Kate Kemmerick" w:date="2011-04-13T13:30:00Z">
        <w:r w:rsidRPr="00C54AC4" w:rsidDel="00BB1797">
          <w:rPr>
            <w:rFonts w:ascii="Times New Roman" w:eastAsia="Times New Roman" w:hAnsi="Times New Roman"/>
            <w:sz w:val="24"/>
            <w:szCs w:val="24"/>
          </w:rPr>
          <w:delText>three</w:delText>
        </w:r>
      </w:del>
      <w:r w:rsidRPr="00C54AC4">
        <w:rPr>
          <w:rFonts w:ascii="Times New Roman" w:eastAsia="Times New Roman" w:hAnsi="Times New Roman"/>
          <w:sz w:val="24"/>
          <w:szCs w:val="24"/>
        </w:rPr>
        <w:t xml:space="preserve"> (</w:t>
      </w:r>
      <w:ins w:id="71" w:author="Kate Kemmerick" w:date="2011-04-13T13:30:00Z">
        <w:r w:rsidR="00BB1797">
          <w:rPr>
            <w:rFonts w:ascii="Times New Roman" w:eastAsia="Times New Roman" w:hAnsi="Times New Roman"/>
            <w:sz w:val="24"/>
            <w:szCs w:val="24"/>
          </w:rPr>
          <w:t>7</w:t>
        </w:r>
      </w:ins>
      <w:del w:id="72" w:author="Kate Kemmerick" w:date="2011-04-13T13:30:00Z">
        <w:r w:rsidRPr="00C54AC4" w:rsidDel="00BB1797">
          <w:rPr>
            <w:rFonts w:ascii="Times New Roman" w:eastAsia="Times New Roman" w:hAnsi="Times New Roman"/>
            <w:sz w:val="24"/>
            <w:szCs w:val="24"/>
          </w:rPr>
          <w:delText>3</w:delText>
        </w:r>
      </w:del>
      <w:r w:rsidRPr="00C54AC4">
        <w:rPr>
          <w:rFonts w:ascii="Times New Roman" w:eastAsia="Times New Roman" w:hAnsi="Times New Roman"/>
          <w:sz w:val="24"/>
          <w:szCs w:val="24"/>
        </w:rPr>
        <w:t>) days prior to the first day of the schedule. Such schedules may be changed in cases of emergencies or business necessities.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8.11 - </w:t>
      </w:r>
      <w:r w:rsidRPr="00C54AC4">
        <w:rPr>
          <w:rFonts w:ascii="Times New Roman" w:eastAsia="Times New Roman" w:hAnsi="Times New Roman"/>
          <w:sz w:val="24"/>
          <w:szCs w:val="24"/>
          <w:u w:val="single"/>
        </w:rPr>
        <w:t>Replacements</w:t>
      </w:r>
      <w:r w:rsidRPr="00C54AC4">
        <w:rPr>
          <w:rFonts w:ascii="Times New Roman" w:eastAsia="Times New Roman" w:hAnsi="Times New Roman"/>
          <w:sz w:val="24"/>
          <w:szCs w:val="24"/>
        </w:rPr>
        <w:t xml:space="preserve"> - </w:t>
      </w:r>
      <w:del w:id="73" w:author="Kate Kemmerick" w:date="2011-04-13T13:05:00Z">
        <w:r w:rsidRPr="00C54AC4" w:rsidDel="00E25B63">
          <w:rPr>
            <w:rFonts w:ascii="Times New Roman" w:eastAsia="Times New Roman" w:hAnsi="Times New Roman"/>
            <w:sz w:val="24"/>
            <w:szCs w:val="24"/>
          </w:rPr>
          <w:delText>Management shall</w:delText>
        </w:r>
      </w:del>
      <w:ins w:id="74" w:author="Kate Kemmerick" w:date="2011-04-13T13:05:00Z">
        <w:r w:rsidR="00E25B63">
          <w:rPr>
            <w:rFonts w:ascii="Times New Roman" w:eastAsia="Times New Roman" w:hAnsi="Times New Roman"/>
            <w:sz w:val="24"/>
            <w:szCs w:val="24"/>
          </w:rPr>
          <w:t xml:space="preserve">The employee </w:t>
        </w:r>
        <w:del w:id="75" w:author="Rachel Schaefbauer" w:date="2011-04-14T19:01:00Z">
          <w:r w:rsidR="00E25B63" w:rsidDel="00C80376">
            <w:rPr>
              <w:rFonts w:ascii="Times New Roman" w:eastAsia="Times New Roman" w:hAnsi="Times New Roman"/>
              <w:sz w:val="24"/>
              <w:szCs w:val="24"/>
            </w:rPr>
            <w:delText>should</w:delText>
          </w:r>
        </w:del>
      </w:ins>
      <w:ins w:id="76" w:author="Rachel Schaefbauer" w:date="2011-04-14T19:01:00Z">
        <w:r w:rsidR="00C80376">
          <w:rPr>
            <w:rFonts w:ascii="Times New Roman" w:eastAsia="Times New Roman" w:hAnsi="Times New Roman"/>
            <w:sz w:val="24"/>
            <w:szCs w:val="24"/>
          </w:rPr>
          <w:t>shall</w:t>
        </w:r>
      </w:ins>
      <w:ins w:id="77" w:author="Kate Kemmerick" w:date="2011-04-13T13:05:00Z">
        <w:r w:rsidR="00E25B63">
          <w:rPr>
            <w:rFonts w:ascii="Times New Roman" w:eastAsia="Times New Roman" w:hAnsi="Times New Roman"/>
            <w:sz w:val="24"/>
            <w:szCs w:val="24"/>
          </w:rPr>
          <w:t xml:space="preserve"> find their own </w:t>
        </w:r>
        <w:del w:id="78" w:author="Rachel Schaefbauer" w:date="2011-04-14T19:01:00Z">
          <w:r w:rsidR="00E25B63" w:rsidDel="00C80376">
            <w:rPr>
              <w:rFonts w:ascii="Times New Roman" w:eastAsia="Times New Roman" w:hAnsi="Times New Roman"/>
              <w:sz w:val="24"/>
              <w:szCs w:val="24"/>
            </w:rPr>
            <w:delText>replacement</w:delText>
          </w:r>
        </w:del>
      </w:ins>
      <w:del w:id="79" w:author="Rachel Schaefbauer" w:date="2011-04-14T19:01:00Z">
        <w:r w:rsidRPr="00C54AC4" w:rsidDel="00C80376">
          <w:rPr>
            <w:rFonts w:ascii="Times New Roman" w:eastAsia="Times New Roman" w:hAnsi="Times New Roman"/>
            <w:sz w:val="24"/>
            <w:szCs w:val="24"/>
          </w:rPr>
          <w:delText xml:space="preserve"> be responsible for scheduling replacements. If</w:delText>
        </w:r>
      </w:del>
      <w:ins w:id="80" w:author="Rachel Schaefbauer" w:date="2011-04-14T19:01:00Z">
        <w:r w:rsidR="00C80376">
          <w:rPr>
            <w:rFonts w:ascii="Times New Roman" w:eastAsia="Times New Roman" w:hAnsi="Times New Roman"/>
            <w:sz w:val="24"/>
            <w:szCs w:val="24"/>
          </w:rPr>
          <w:t xml:space="preserve">replacement </w:t>
        </w:r>
        <w:proofErr w:type="gramStart"/>
        <w:r w:rsidR="00C80376">
          <w:rPr>
            <w:rFonts w:ascii="Times New Roman" w:eastAsia="Times New Roman" w:hAnsi="Times New Roman"/>
            <w:sz w:val="24"/>
            <w:szCs w:val="24"/>
          </w:rPr>
          <w:t>If</w:t>
        </w:r>
      </w:ins>
      <w:proofErr w:type="gramEnd"/>
      <w:r w:rsidRPr="00C54AC4">
        <w:rPr>
          <w:rFonts w:ascii="Times New Roman" w:eastAsia="Times New Roman" w:hAnsi="Times New Roman"/>
          <w:sz w:val="24"/>
          <w:szCs w:val="24"/>
        </w:rPr>
        <w:t xml:space="preserve"> an employee proposes a replacement such substitute must be approved </w:t>
      </w:r>
      <w:ins w:id="81" w:author="Kate Kemmerick" w:date="2011-04-13T13:06:00Z">
        <w:r w:rsidR="00E25B63">
          <w:rPr>
            <w:rFonts w:ascii="Times New Roman" w:eastAsia="Times New Roman" w:hAnsi="Times New Roman"/>
            <w:sz w:val="24"/>
            <w:szCs w:val="24"/>
          </w:rPr>
          <w:t xml:space="preserve">48 hours </w:t>
        </w:r>
      </w:ins>
      <w:r w:rsidRPr="00C54AC4">
        <w:rPr>
          <w:rFonts w:ascii="Times New Roman" w:eastAsia="Times New Roman" w:hAnsi="Times New Roman"/>
          <w:sz w:val="24"/>
          <w:szCs w:val="24"/>
        </w:rPr>
        <w:t>in advance.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8.12 - </w:t>
      </w:r>
      <w:r w:rsidRPr="00C54AC4">
        <w:rPr>
          <w:rFonts w:ascii="Times New Roman" w:eastAsia="Times New Roman" w:hAnsi="Times New Roman"/>
          <w:sz w:val="24"/>
          <w:szCs w:val="24"/>
          <w:u w:val="single"/>
        </w:rPr>
        <w:t>Report-in-Pay</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201F8A">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An employee called in and reporting for work as scheduled without prior notice received by the employee not to </w:t>
            </w:r>
            <w:del w:id="82" w:author="Kate Kemmerick" w:date="2011-04-13T13:30:00Z">
              <w:r w:rsidRPr="00C54AC4" w:rsidDel="00201F8A">
                <w:rPr>
                  <w:rFonts w:ascii="Times New Roman" w:eastAsia="Times New Roman" w:hAnsi="Times New Roman"/>
                  <w:sz w:val="24"/>
                  <w:szCs w:val="24"/>
                </w:rPr>
                <w:delText xml:space="preserve">so </w:delText>
              </w:r>
            </w:del>
            <w:r w:rsidRPr="00C54AC4">
              <w:rPr>
                <w:rFonts w:ascii="Times New Roman" w:eastAsia="Times New Roman" w:hAnsi="Times New Roman"/>
                <w:sz w:val="24"/>
                <w:szCs w:val="24"/>
              </w:rPr>
              <w:t>report shall receive a minimum of three (3) hours work or three (3) hours pay for that day at the employee's regular hourly rate; provided, the employee is available for work for the full period of time required. Provided, however, bartenders and cooks shall receive report-in-pay of four (4) hours work or four (4) hours pay.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No employee shall be entitled to report-in-pay or other pay if the lack of work is due to any strike, work stoppage, or labor dispute, or to a fire, flood, Act of God, or other condition, which are beyond the control of the Employer.</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8.13 - </w:t>
      </w:r>
      <w:r w:rsidRPr="00C54AC4">
        <w:rPr>
          <w:rFonts w:ascii="Times New Roman" w:eastAsia="Times New Roman" w:hAnsi="Times New Roman"/>
          <w:sz w:val="24"/>
          <w:szCs w:val="24"/>
          <w:u w:val="single"/>
        </w:rPr>
        <w:t>Meetings</w:t>
      </w:r>
      <w:r w:rsidRPr="00C54AC4">
        <w:rPr>
          <w:rFonts w:ascii="Times New Roman" w:eastAsia="Times New Roman" w:hAnsi="Times New Roman"/>
          <w:sz w:val="24"/>
          <w:szCs w:val="24"/>
        </w:rPr>
        <w:t xml:space="preserve"> - An employee who attends a mandatory employer meeting that is held on the employee's scheduled day off or is not held within two (2) hours of the employee's scheduled shift, shall receive</w:t>
      </w:r>
      <w:ins w:id="83" w:author="Kate Kemmerick" w:date="2011-04-13T13:08:00Z">
        <w:r w:rsidR="00E25B63">
          <w:rPr>
            <w:rFonts w:ascii="Times New Roman" w:eastAsia="Times New Roman" w:hAnsi="Times New Roman"/>
            <w:sz w:val="24"/>
            <w:szCs w:val="24"/>
          </w:rPr>
          <w:t xml:space="preserve"> at </w:t>
        </w:r>
        <w:del w:id="84" w:author="Rachel Schaefbauer" w:date="2011-04-14T19:02:00Z">
          <w:r w:rsidR="00E25B63" w:rsidDel="00DD25A8">
            <w:rPr>
              <w:rFonts w:ascii="Times New Roman" w:eastAsia="Times New Roman" w:hAnsi="Times New Roman"/>
              <w:sz w:val="24"/>
              <w:szCs w:val="24"/>
            </w:rPr>
            <w:delText>least</w:delText>
          </w:r>
        </w:del>
      </w:ins>
      <w:del w:id="85" w:author="Rachel Schaefbauer" w:date="2011-04-14T19:02:00Z">
        <w:r w:rsidRPr="00C54AC4" w:rsidDel="00DD25A8">
          <w:rPr>
            <w:rFonts w:ascii="Times New Roman" w:eastAsia="Times New Roman" w:hAnsi="Times New Roman"/>
            <w:sz w:val="24"/>
            <w:szCs w:val="24"/>
          </w:rPr>
          <w:delText xml:space="preserve"> </w:delText>
        </w:r>
      </w:del>
      <w:ins w:id="86" w:author="Kate Kemmerick" w:date="2011-04-13T13:08:00Z">
        <w:del w:id="87" w:author="Rachel Schaefbauer" w:date="2011-04-14T19:02:00Z">
          <w:r w:rsidR="00E25B63" w:rsidDel="00DD25A8">
            <w:rPr>
              <w:rFonts w:ascii="Times New Roman" w:eastAsia="Times New Roman" w:hAnsi="Times New Roman"/>
              <w:sz w:val="24"/>
              <w:szCs w:val="24"/>
            </w:rPr>
            <w:delText>one</w:delText>
          </w:r>
        </w:del>
      </w:ins>
      <w:ins w:id="88" w:author="Rachel Schaefbauer" w:date="2011-04-14T19:02:00Z">
        <w:r w:rsidR="00DD25A8">
          <w:rPr>
            <w:rFonts w:ascii="Times New Roman" w:eastAsia="Times New Roman" w:hAnsi="Times New Roman"/>
            <w:sz w:val="24"/>
            <w:szCs w:val="24"/>
          </w:rPr>
          <w:t>least one</w:t>
        </w:r>
      </w:ins>
      <w:ins w:id="89" w:author="Kate Kemmerick" w:date="2011-04-13T13:08:00Z">
        <w:r w:rsidR="00E25B63">
          <w:rPr>
            <w:rFonts w:ascii="Times New Roman" w:eastAsia="Times New Roman" w:hAnsi="Times New Roman"/>
            <w:sz w:val="24"/>
            <w:szCs w:val="24"/>
          </w:rPr>
          <w:t xml:space="preserve"> (1)</w:t>
        </w:r>
      </w:ins>
      <w:del w:id="90" w:author="Kate Kemmerick" w:date="2011-04-13T13:08:00Z">
        <w:r w:rsidRPr="00C54AC4" w:rsidDel="00E25B63">
          <w:rPr>
            <w:rFonts w:ascii="Times New Roman" w:eastAsia="Times New Roman" w:hAnsi="Times New Roman"/>
            <w:sz w:val="24"/>
            <w:szCs w:val="24"/>
          </w:rPr>
          <w:delText>three (3)</w:delText>
        </w:r>
      </w:del>
      <w:r w:rsidRPr="00C54AC4">
        <w:rPr>
          <w:rFonts w:ascii="Times New Roman" w:eastAsia="Times New Roman" w:hAnsi="Times New Roman"/>
          <w:sz w:val="24"/>
          <w:szCs w:val="24"/>
        </w:rPr>
        <w:t xml:space="preserve"> hour</w:t>
      </w:r>
      <w:del w:id="91" w:author="Kate Kemmerick" w:date="2011-04-13T13:08:00Z">
        <w:r w:rsidRPr="00C54AC4" w:rsidDel="00E25B63">
          <w:rPr>
            <w:rFonts w:ascii="Times New Roman" w:eastAsia="Times New Roman" w:hAnsi="Times New Roman"/>
            <w:sz w:val="24"/>
            <w:szCs w:val="24"/>
          </w:rPr>
          <w:delText>s</w:delText>
        </w:r>
      </w:del>
      <w:r w:rsidRPr="00C54AC4">
        <w:rPr>
          <w:rFonts w:ascii="Times New Roman" w:eastAsia="Times New Roman" w:hAnsi="Times New Roman"/>
          <w:sz w:val="24"/>
          <w:szCs w:val="24"/>
        </w:rPr>
        <w:t xml:space="preserve"> pay or work. Pay for voluntary meetings (not parties or general sessions that are informational) shall be equal to the actual time in attendance at the meeting. This provision shall not result in a 6th or 7th day premium or daily overtime payment.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8.14 - </w:t>
      </w:r>
      <w:r w:rsidRPr="00C54AC4">
        <w:rPr>
          <w:rFonts w:ascii="Times New Roman" w:eastAsia="Times New Roman" w:hAnsi="Times New Roman"/>
          <w:sz w:val="24"/>
          <w:szCs w:val="24"/>
          <w:u w:val="single"/>
        </w:rPr>
        <w:t>Time Off</w:t>
      </w:r>
      <w:r w:rsidRPr="00C54AC4">
        <w:rPr>
          <w:rFonts w:ascii="Times New Roman" w:eastAsia="Times New Roman" w:hAnsi="Times New Roman"/>
          <w:sz w:val="24"/>
          <w:szCs w:val="24"/>
        </w:rPr>
        <w:t xml:space="preserve"> - Employees shall have the right to request to take that portion of the workday off that is necessary for doctor and/or dentist appointments. Such requests shall not be unreasonably denied. Employees needing such time off shall notify the Employer one (1) week in advance whenever possible. Employees shall provide proof of necessary time off at the Employer's request.</w:t>
      </w:r>
    </w:p>
    <w:p w:rsidR="00C54AC4" w:rsidRDefault="00C54AC4" w:rsidP="00C54AC4">
      <w:pPr>
        <w:spacing w:before="100" w:beforeAutospacing="1" w:after="100" w:afterAutospacing="1" w:line="240" w:lineRule="auto"/>
        <w:rPr>
          <w:ins w:id="92" w:author="Kate Kemmerick" w:date="2011-04-13T13:36:00Z"/>
          <w:rFonts w:ascii="Times New Roman" w:eastAsia="Times New Roman" w:hAnsi="Times New Roman"/>
          <w:sz w:val="24"/>
          <w:szCs w:val="24"/>
        </w:rPr>
      </w:pPr>
      <w:r w:rsidRPr="00C54AC4">
        <w:rPr>
          <w:rFonts w:ascii="Times New Roman" w:eastAsia="Times New Roman" w:hAnsi="Times New Roman"/>
          <w:sz w:val="24"/>
          <w:szCs w:val="24"/>
        </w:rPr>
        <w:t xml:space="preserve">8.15 - </w:t>
      </w:r>
      <w:r w:rsidRPr="00C54AC4">
        <w:rPr>
          <w:rFonts w:ascii="Times New Roman" w:eastAsia="Times New Roman" w:hAnsi="Times New Roman"/>
          <w:sz w:val="24"/>
          <w:szCs w:val="24"/>
          <w:u w:val="single"/>
        </w:rPr>
        <w:t>Discontinuance of Business</w:t>
      </w:r>
      <w:r w:rsidRPr="00C54AC4">
        <w:rPr>
          <w:rFonts w:ascii="Times New Roman" w:eastAsia="Times New Roman" w:hAnsi="Times New Roman"/>
          <w:sz w:val="24"/>
          <w:szCs w:val="24"/>
        </w:rPr>
        <w:t xml:space="preserve"> - If it is necessary to temporarily close down for remodeling </w:t>
      </w:r>
      <w:del w:id="93" w:author="claire319" w:date="2011-04-13T22:09:00Z">
        <w:r w:rsidRPr="00C54AC4" w:rsidDel="00942918">
          <w:rPr>
            <w:rFonts w:ascii="Times New Roman" w:eastAsia="Times New Roman" w:hAnsi="Times New Roman"/>
            <w:sz w:val="24"/>
            <w:szCs w:val="24"/>
          </w:rPr>
          <w:delText xml:space="preserve">or permanently close </w:delText>
        </w:r>
      </w:del>
      <w:r w:rsidRPr="00C54AC4">
        <w:rPr>
          <w:rFonts w:ascii="Times New Roman" w:eastAsia="Times New Roman" w:hAnsi="Times New Roman"/>
          <w:sz w:val="24"/>
          <w:szCs w:val="24"/>
        </w:rPr>
        <w:t xml:space="preserve">any part of the Hotel the Employer will give affected employees a minimum of </w:t>
      </w:r>
      <w:del w:id="94" w:author="Kate Kemmerick" w:date="2011-04-13T13:34:00Z">
        <w:r w:rsidRPr="00C54AC4" w:rsidDel="00201F8A">
          <w:rPr>
            <w:rFonts w:ascii="Times New Roman" w:eastAsia="Times New Roman" w:hAnsi="Times New Roman"/>
            <w:sz w:val="24"/>
            <w:szCs w:val="24"/>
          </w:rPr>
          <w:delText xml:space="preserve">two </w:delText>
        </w:r>
      </w:del>
      <w:ins w:id="95" w:author="Kate Kemmerick" w:date="2011-04-13T13:34:00Z">
        <w:del w:id="96" w:author="claire319" w:date="2011-04-13T22:09:00Z">
          <w:r w:rsidR="00201F8A" w:rsidDel="00942918">
            <w:rPr>
              <w:rFonts w:ascii="Times New Roman" w:eastAsia="Times New Roman" w:hAnsi="Times New Roman"/>
              <w:sz w:val="24"/>
              <w:szCs w:val="24"/>
            </w:rPr>
            <w:delText>three</w:delText>
          </w:r>
        </w:del>
      </w:ins>
      <w:ins w:id="97" w:author="claire319" w:date="2011-04-13T22:09:00Z">
        <w:r w:rsidR="00942918">
          <w:rPr>
            <w:rFonts w:ascii="Times New Roman" w:eastAsia="Times New Roman" w:hAnsi="Times New Roman"/>
            <w:sz w:val="24"/>
            <w:szCs w:val="24"/>
          </w:rPr>
          <w:t xml:space="preserve"> four</w:t>
        </w:r>
      </w:ins>
      <w:ins w:id="98" w:author="Kate Kemmerick" w:date="2011-04-13T13:34:00Z">
        <w:r w:rsidR="00201F8A" w:rsidRPr="00C54AC4">
          <w:rPr>
            <w:rFonts w:ascii="Times New Roman" w:eastAsia="Times New Roman" w:hAnsi="Times New Roman"/>
            <w:sz w:val="24"/>
            <w:szCs w:val="24"/>
          </w:rPr>
          <w:t xml:space="preserve"> </w:t>
        </w:r>
      </w:ins>
      <w:r w:rsidRPr="00C54AC4">
        <w:rPr>
          <w:rFonts w:ascii="Times New Roman" w:eastAsia="Times New Roman" w:hAnsi="Times New Roman"/>
          <w:sz w:val="24"/>
          <w:szCs w:val="24"/>
        </w:rPr>
        <w:t>(</w:t>
      </w:r>
      <w:ins w:id="99" w:author="claire319" w:date="2011-04-13T22:09:00Z">
        <w:r w:rsidR="00942918">
          <w:rPr>
            <w:rFonts w:ascii="Times New Roman" w:eastAsia="Times New Roman" w:hAnsi="Times New Roman"/>
            <w:sz w:val="24"/>
            <w:szCs w:val="24"/>
          </w:rPr>
          <w:t>4</w:t>
        </w:r>
      </w:ins>
      <w:ins w:id="100" w:author="Kate Kemmerick" w:date="2011-04-13T13:34:00Z">
        <w:del w:id="101" w:author="claire319" w:date="2011-04-13T22:09:00Z">
          <w:r w:rsidR="00201F8A" w:rsidDel="00942918">
            <w:rPr>
              <w:rFonts w:ascii="Times New Roman" w:eastAsia="Times New Roman" w:hAnsi="Times New Roman"/>
              <w:sz w:val="24"/>
              <w:szCs w:val="24"/>
            </w:rPr>
            <w:delText>3</w:delText>
          </w:r>
        </w:del>
      </w:ins>
      <w:del w:id="102" w:author="Kate Kemmerick" w:date="2011-04-13T13:34:00Z">
        <w:r w:rsidRPr="00C54AC4" w:rsidDel="00201F8A">
          <w:rPr>
            <w:rFonts w:ascii="Times New Roman" w:eastAsia="Times New Roman" w:hAnsi="Times New Roman"/>
            <w:sz w:val="24"/>
            <w:szCs w:val="24"/>
          </w:rPr>
          <w:delText>2</w:delText>
        </w:r>
      </w:del>
      <w:r w:rsidRPr="00C54AC4">
        <w:rPr>
          <w:rFonts w:ascii="Times New Roman" w:eastAsia="Times New Roman" w:hAnsi="Times New Roman"/>
          <w:sz w:val="24"/>
          <w:szCs w:val="24"/>
        </w:rPr>
        <w:t xml:space="preserve">) weeks notice unless the cause of the discontinuance of the business is beyond the control or knowledge of the Employer. If the Employer fails to give affected employees the </w:t>
      </w:r>
      <w:del w:id="103" w:author="Kate Kemmerick" w:date="2011-04-13T13:34:00Z">
        <w:r w:rsidRPr="00C54AC4" w:rsidDel="00201F8A">
          <w:rPr>
            <w:rFonts w:ascii="Times New Roman" w:eastAsia="Times New Roman" w:hAnsi="Times New Roman"/>
            <w:sz w:val="24"/>
            <w:szCs w:val="24"/>
          </w:rPr>
          <w:delText>two</w:delText>
        </w:r>
      </w:del>
      <w:del w:id="104" w:author="claire319" w:date="2011-04-13T22:12:00Z">
        <w:r w:rsidRPr="00C54AC4" w:rsidDel="00824BC1">
          <w:rPr>
            <w:rFonts w:ascii="Times New Roman" w:eastAsia="Times New Roman" w:hAnsi="Times New Roman"/>
            <w:sz w:val="24"/>
            <w:szCs w:val="24"/>
          </w:rPr>
          <w:delText xml:space="preserve"> </w:delText>
        </w:r>
      </w:del>
      <w:ins w:id="105" w:author="Kate Kemmerick" w:date="2011-04-13T13:34:00Z">
        <w:del w:id="106" w:author="claire319" w:date="2011-04-13T22:12:00Z">
          <w:r w:rsidR="00201F8A" w:rsidDel="00824BC1">
            <w:rPr>
              <w:rFonts w:ascii="Times New Roman" w:eastAsia="Times New Roman" w:hAnsi="Times New Roman"/>
              <w:sz w:val="24"/>
              <w:szCs w:val="24"/>
            </w:rPr>
            <w:delText>three</w:delText>
          </w:r>
        </w:del>
      </w:ins>
      <w:ins w:id="107" w:author="claire319" w:date="2011-04-13T22:15:00Z">
        <w:r w:rsidR="00824BC1">
          <w:rPr>
            <w:rFonts w:ascii="Times New Roman" w:eastAsia="Times New Roman" w:hAnsi="Times New Roman"/>
            <w:sz w:val="24"/>
            <w:szCs w:val="24"/>
          </w:rPr>
          <w:t xml:space="preserve"> four</w:t>
        </w:r>
      </w:ins>
      <w:ins w:id="108" w:author="Kate Kemmerick" w:date="2011-04-13T13:34:00Z">
        <w:r w:rsidR="00201F8A" w:rsidRPr="00C54AC4">
          <w:rPr>
            <w:rFonts w:ascii="Times New Roman" w:eastAsia="Times New Roman" w:hAnsi="Times New Roman"/>
            <w:sz w:val="24"/>
            <w:szCs w:val="24"/>
          </w:rPr>
          <w:t xml:space="preserve"> </w:t>
        </w:r>
      </w:ins>
      <w:r w:rsidRPr="00C54AC4">
        <w:rPr>
          <w:rFonts w:ascii="Times New Roman" w:eastAsia="Times New Roman" w:hAnsi="Times New Roman"/>
          <w:sz w:val="24"/>
          <w:szCs w:val="24"/>
        </w:rPr>
        <w:t>(</w:t>
      </w:r>
      <w:ins w:id="109" w:author="claire319" w:date="2011-04-13T22:12:00Z">
        <w:r w:rsidR="00824BC1">
          <w:rPr>
            <w:rFonts w:ascii="Times New Roman" w:eastAsia="Times New Roman" w:hAnsi="Times New Roman"/>
            <w:sz w:val="24"/>
            <w:szCs w:val="24"/>
          </w:rPr>
          <w:t>4</w:t>
        </w:r>
      </w:ins>
      <w:ins w:id="110" w:author="Kate Kemmerick" w:date="2011-04-13T13:34:00Z">
        <w:del w:id="111" w:author="claire319" w:date="2011-04-13T22:12:00Z">
          <w:r w:rsidR="00201F8A" w:rsidDel="00824BC1">
            <w:rPr>
              <w:rFonts w:ascii="Times New Roman" w:eastAsia="Times New Roman" w:hAnsi="Times New Roman"/>
              <w:sz w:val="24"/>
              <w:szCs w:val="24"/>
            </w:rPr>
            <w:delText>3</w:delText>
          </w:r>
        </w:del>
      </w:ins>
      <w:del w:id="112" w:author="Kate Kemmerick" w:date="2011-04-13T13:34:00Z">
        <w:r w:rsidRPr="00C54AC4" w:rsidDel="00201F8A">
          <w:rPr>
            <w:rFonts w:ascii="Times New Roman" w:eastAsia="Times New Roman" w:hAnsi="Times New Roman"/>
            <w:sz w:val="24"/>
            <w:szCs w:val="24"/>
          </w:rPr>
          <w:delText>2</w:delText>
        </w:r>
      </w:del>
      <w:r w:rsidRPr="00C54AC4">
        <w:rPr>
          <w:rFonts w:ascii="Times New Roman" w:eastAsia="Times New Roman" w:hAnsi="Times New Roman"/>
          <w:sz w:val="24"/>
          <w:szCs w:val="24"/>
        </w:rPr>
        <w:t xml:space="preserve">) weeks notice, and no suitable alternative employment is provided, these employees shall receive at least one (1) week pay and up to </w:t>
      </w:r>
      <w:del w:id="113" w:author="claire319" w:date="2011-04-13T22:15:00Z">
        <w:r w:rsidRPr="00C54AC4" w:rsidDel="00824BC1">
          <w:rPr>
            <w:rFonts w:ascii="Times New Roman" w:eastAsia="Times New Roman" w:hAnsi="Times New Roman"/>
            <w:sz w:val="24"/>
            <w:szCs w:val="24"/>
          </w:rPr>
          <w:delText xml:space="preserve">two </w:delText>
        </w:r>
      </w:del>
      <w:ins w:id="114" w:author="claire319" w:date="2011-04-13T22:15:00Z">
        <w:del w:id="115" w:author="Rachel Schaefbauer" w:date="2011-04-14T19:04:00Z">
          <w:r w:rsidR="00824BC1" w:rsidDel="0051625A">
            <w:rPr>
              <w:rFonts w:ascii="Times New Roman" w:eastAsia="Times New Roman" w:hAnsi="Times New Roman"/>
              <w:sz w:val="24"/>
              <w:szCs w:val="24"/>
            </w:rPr>
            <w:delText>three</w:delText>
          </w:r>
        </w:del>
      </w:ins>
      <w:ins w:id="116" w:author="Rachel Schaefbauer" w:date="2011-04-14T19:04:00Z">
        <w:r w:rsidR="0051625A">
          <w:rPr>
            <w:rFonts w:ascii="Times New Roman" w:eastAsia="Times New Roman" w:hAnsi="Times New Roman"/>
            <w:sz w:val="24"/>
            <w:szCs w:val="24"/>
          </w:rPr>
          <w:t>two</w:t>
        </w:r>
      </w:ins>
      <w:ins w:id="117" w:author="claire319" w:date="2011-04-13T22:15:00Z">
        <w:r w:rsidR="00824BC1">
          <w:rPr>
            <w:rFonts w:ascii="Times New Roman" w:eastAsia="Times New Roman" w:hAnsi="Times New Roman"/>
            <w:sz w:val="24"/>
            <w:szCs w:val="24"/>
          </w:rPr>
          <w:t xml:space="preserve"> </w:t>
        </w:r>
      </w:ins>
      <w:r w:rsidRPr="00C54AC4">
        <w:rPr>
          <w:rFonts w:ascii="Times New Roman" w:eastAsia="Times New Roman" w:hAnsi="Times New Roman"/>
          <w:sz w:val="24"/>
          <w:szCs w:val="24"/>
        </w:rPr>
        <w:t>(</w:t>
      </w:r>
      <w:ins w:id="118" w:author="Rachel Schaefbauer" w:date="2011-04-14T19:04:00Z">
        <w:r w:rsidR="0051625A">
          <w:rPr>
            <w:rFonts w:ascii="Times New Roman" w:eastAsia="Times New Roman" w:hAnsi="Times New Roman"/>
            <w:sz w:val="24"/>
            <w:szCs w:val="24"/>
          </w:rPr>
          <w:t>2</w:t>
        </w:r>
      </w:ins>
      <w:ins w:id="119" w:author="claire319" w:date="2011-04-13T22:15:00Z">
        <w:del w:id="120" w:author="Rachel Schaefbauer" w:date="2011-04-14T19:04:00Z">
          <w:r w:rsidR="00824BC1" w:rsidDel="0051625A">
            <w:rPr>
              <w:rFonts w:ascii="Times New Roman" w:eastAsia="Times New Roman" w:hAnsi="Times New Roman"/>
              <w:sz w:val="24"/>
              <w:szCs w:val="24"/>
            </w:rPr>
            <w:delText>3</w:delText>
          </w:r>
        </w:del>
      </w:ins>
      <w:del w:id="121" w:author="claire319" w:date="2011-04-13T22:15:00Z">
        <w:r w:rsidRPr="00C54AC4" w:rsidDel="00824BC1">
          <w:rPr>
            <w:rFonts w:ascii="Times New Roman" w:eastAsia="Times New Roman" w:hAnsi="Times New Roman"/>
            <w:sz w:val="24"/>
            <w:szCs w:val="24"/>
          </w:rPr>
          <w:delText>2</w:delText>
        </w:r>
      </w:del>
      <w:r w:rsidRPr="00C54AC4">
        <w:rPr>
          <w:rFonts w:ascii="Times New Roman" w:eastAsia="Times New Roman" w:hAnsi="Times New Roman"/>
          <w:sz w:val="24"/>
          <w:szCs w:val="24"/>
        </w:rPr>
        <w:t xml:space="preserve">) weeks pay in lieu of the required notice, to be pro-rated by the period of notice actually given. </w:t>
      </w:r>
      <w:ins w:id="122" w:author="claire319" w:date="2011-04-13T22:16:00Z">
        <w:r w:rsidR="00824BC1">
          <w:rPr>
            <w:rFonts w:ascii="Times New Roman" w:eastAsia="Times New Roman" w:hAnsi="Times New Roman"/>
            <w:sz w:val="24"/>
            <w:szCs w:val="24"/>
          </w:rPr>
          <w:t xml:space="preserve">In the case of a permanent closure the Employer will give affected employees a minimum of six (6) weeks of notice unless the cause of the closure is beyond the control or knowledge of the Employer. If the Employer fails to give the affected employees the six (6) weeks notice, and no suitable alternative employment is provided, these employees shall receive </w:t>
        </w:r>
        <w:del w:id="123" w:author="Rachel Schaefbauer" w:date="2011-04-14T19:04:00Z">
          <w:r w:rsidR="00824BC1" w:rsidDel="0051625A">
            <w:rPr>
              <w:rFonts w:ascii="Times New Roman" w:eastAsia="Times New Roman" w:hAnsi="Times New Roman"/>
              <w:sz w:val="24"/>
              <w:szCs w:val="24"/>
            </w:rPr>
            <w:delText>at least one (</w:delText>
          </w:r>
        </w:del>
      </w:ins>
      <w:ins w:id="124" w:author="claire319" w:date="2011-04-13T22:17:00Z">
        <w:del w:id="125" w:author="Rachel Schaefbauer" w:date="2011-04-14T19:04:00Z">
          <w:r w:rsidR="00824BC1" w:rsidDel="0051625A">
            <w:rPr>
              <w:rFonts w:ascii="Times New Roman" w:eastAsia="Times New Roman" w:hAnsi="Times New Roman"/>
              <w:sz w:val="24"/>
              <w:szCs w:val="24"/>
            </w:rPr>
            <w:delText xml:space="preserve">1) week pay up to </w:delText>
          </w:r>
        </w:del>
      </w:ins>
      <w:ins w:id="126" w:author="Rachel Schaefbauer" w:date="2011-04-14T19:04:00Z">
        <w:r w:rsidR="0051625A">
          <w:rPr>
            <w:rFonts w:ascii="Times New Roman" w:eastAsia="Times New Roman" w:hAnsi="Times New Roman"/>
            <w:sz w:val="24"/>
            <w:szCs w:val="24"/>
          </w:rPr>
          <w:t>three</w:t>
        </w:r>
      </w:ins>
      <w:ins w:id="127" w:author="claire319" w:date="2011-04-13T22:17:00Z">
        <w:del w:id="128" w:author="Rachel Schaefbauer" w:date="2011-04-14T19:04:00Z">
          <w:r w:rsidR="00824BC1" w:rsidDel="0051625A">
            <w:rPr>
              <w:rFonts w:ascii="Times New Roman" w:eastAsia="Times New Roman" w:hAnsi="Times New Roman"/>
              <w:sz w:val="24"/>
              <w:szCs w:val="24"/>
            </w:rPr>
            <w:delText>four</w:delText>
          </w:r>
        </w:del>
        <w:r w:rsidR="00824BC1">
          <w:rPr>
            <w:rFonts w:ascii="Times New Roman" w:eastAsia="Times New Roman" w:hAnsi="Times New Roman"/>
            <w:sz w:val="24"/>
            <w:szCs w:val="24"/>
          </w:rPr>
          <w:t xml:space="preserve"> (</w:t>
        </w:r>
      </w:ins>
      <w:ins w:id="129" w:author="Rachel Schaefbauer" w:date="2011-04-14T19:04:00Z">
        <w:r w:rsidR="0051625A">
          <w:rPr>
            <w:rFonts w:ascii="Times New Roman" w:eastAsia="Times New Roman" w:hAnsi="Times New Roman"/>
            <w:sz w:val="24"/>
            <w:szCs w:val="24"/>
          </w:rPr>
          <w:t>3</w:t>
        </w:r>
      </w:ins>
      <w:ins w:id="130" w:author="claire319" w:date="2011-04-13T22:17:00Z">
        <w:del w:id="131" w:author="Rachel Schaefbauer" w:date="2011-04-14T19:04:00Z">
          <w:r w:rsidR="00824BC1" w:rsidDel="0051625A">
            <w:rPr>
              <w:rFonts w:ascii="Times New Roman" w:eastAsia="Times New Roman" w:hAnsi="Times New Roman"/>
              <w:sz w:val="24"/>
              <w:szCs w:val="24"/>
            </w:rPr>
            <w:delText>4</w:delText>
          </w:r>
        </w:del>
        <w:r w:rsidR="00824BC1">
          <w:rPr>
            <w:rFonts w:ascii="Times New Roman" w:eastAsia="Times New Roman" w:hAnsi="Times New Roman"/>
            <w:sz w:val="24"/>
            <w:szCs w:val="24"/>
          </w:rPr>
          <w:t xml:space="preserve">) weeks pay in lieu of the required notice, to be pro-rated by the period notice actually given. </w:t>
        </w:r>
      </w:ins>
      <w:r w:rsidRPr="00C54AC4">
        <w:rPr>
          <w:rFonts w:ascii="Times New Roman" w:eastAsia="Times New Roman" w:hAnsi="Times New Roman"/>
          <w:sz w:val="24"/>
          <w:szCs w:val="24"/>
        </w:rPr>
        <w:t>The Parties acknowledge that unexpected fluctuations of business are beyond the control of the Employer in the application of this section.</w:t>
      </w:r>
      <w:r w:rsidR="006058F0">
        <w:rPr>
          <w:rFonts w:ascii="Times New Roman" w:eastAsia="Times New Roman" w:hAnsi="Times New Roman"/>
          <w:sz w:val="24"/>
          <w:szCs w:val="24"/>
        </w:rPr>
        <w:t xml:space="preserve"> </w:t>
      </w:r>
      <w:ins w:id="132" w:author="claire319" w:date="2011-04-13T23:00:00Z">
        <w:r w:rsidR="006058F0">
          <w:rPr>
            <w:rFonts w:ascii="Times New Roman" w:eastAsia="Times New Roman" w:hAnsi="Times New Roman"/>
            <w:sz w:val="24"/>
            <w:szCs w:val="24"/>
          </w:rPr>
          <w:t xml:space="preserve">In case </w:t>
        </w:r>
        <w:del w:id="133" w:author="Rachel Schaefbauer" w:date="2011-04-14T19:04:00Z">
          <w:r w:rsidR="006058F0" w:rsidDel="0051625A">
            <w:rPr>
              <w:rFonts w:ascii="Times New Roman" w:eastAsia="Times New Roman" w:hAnsi="Times New Roman"/>
              <w:sz w:val="24"/>
              <w:szCs w:val="24"/>
            </w:rPr>
            <w:delText>of  business</w:delText>
          </w:r>
        </w:del>
      </w:ins>
      <w:ins w:id="134" w:author="Rachel Schaefbauer" w:date="2011-04-14T19:04:00Z">
        <w:r w:rsidR="0051625A">
          <w:rPr>
            <w:rFonts w:ascii="Times New Roman" w:eastAsia="Times New Roman" w:hAnsi="Times New Roman"/>
            <w:sz w:val="24"/>
            <w:szCs w:val="24"/>
          </w:rPr>
          <w:t>of business</w:t>
        </w:r>
      </w:ins>
      <w:ins w:id="135" w:author="claire319" w:date="2011-04-13T23:00:00Z">
        <w:r w:rsidR="006058F0">
          <w:rPr>
            <w:rFonts w:ascii="Times New Roman" w:eastAsia="Times New Roman" w:hAnsi="Times New Roman"/>
            <w:sz w:val="24"/>
            <w:szCs w:val="24"/>
          </w:rPr>
          <w:t xml:space="preserve"> acquisition,</w:t>
        </w:r>
      </w:ins>
      <w:ins w:id="136" w:author="claire319" w:date="2011-04-13T23:01:00Z">
        <w:r w:rsidR="006058F0">
          <w:rPr>
            <w:rFonts w:ascii="Times New Roman" w:eastAsia="Times New Roman" w:hAnsi="Times New Roman"/>
            <w:sz w:val="24"/>
            <w:szCs w:val="24"/>
          </w:rPr>
          <w:t xml:space="preserve"> the successor shall honor th</w:t>
        </w:r>
      </w:ins>
      <w:ins w:id="137" w:author="claire319" w:date="2011-04-13T23:02:00Z">
        <w:r w:rsidR="006058F0">
          <w:rPr>
            <w:rFonts w:ascii="Times New Roman" w:eastAsia="Times New Roman" w:hAnsi="Times New Roman"/>
            <w:sz w:val="24"/>
            <w:szCs w:val="24"/>
          </w:rPr>
          <w:t xml:space="preserve">is Agreement for </w:t>
        </w:r>
      </w:ins>
      <w:ins w:id="138" w:author="claire319" w:date="2011-04-13T23:03:00Z">
        <w:r w:rsidR="006058F0">
          <w:rPr>
            <w:rFonts w:ascii="Times New Roman" w:eastAsia="Times New Roman" w:hAnsi="Times New Roman"/>
            <w:sz w:val="24"/>
            <w:szCs w:val="24"/>
          </w:rPr>
          <w:t>up to</w:t>
        </w:r>
      </w:ins>
      <w:ins w:id="139" w:author="claire319" w:date="2011-04-13T23:02:00Z">
        <w:r w:rsidR="006058F0">
          <w:rPr>
            <w:rFonts w:ascii="Times New Roman" w:eastAsia="Times New Roman" w:hAnsi="Times New Roman"/>
            <w:sz w:val="24"/>
            <w:szCs w:val="24"/>
          </w:rPr>
          <w:t xml:space="preserve"> six (6) months during which period a new Agreement may be negotiated.</w:t>
        </w:r>
      </w:ins>
      <w:ins w:id="140" w:author="claire319" w:date="2011-04-13T23:00:00Z">
        <w:r w:rsidR="006058F0">
          <w:rPr>
            <w:rFonts w:ascii="Times New Roman" w:eastAsia="Times New Roman" w:hAnsi="Times New Roman"/>
            <w:sz w:val="24"/>
            <w:szCs w:val="24"/>
          </w:rPr>
          <w:t xml:space="preserve"> </w:t>
        </w:r>
      </w:ins>
    </w:p>
    <w:p w:rsidR="0008563C" w:rsidRDefault="0008563C" w:rsidP="0051625A">
      <w:pPr>
        <w:spacing w:before="100" w:beforeAutospacing="1" w:after="100" w:afterAutospacing="1" w:line="240" w:lineRule="auto"/>
        <w:rPr>
          <w:rFonts w:ascii="Times New Roman" w:eastAsia="Times New Roman" w:hAnsi="Times New Roman"/>
          <w:sz w:val="24"/>
          <w:szCs w:val="24"/>
        </w:rPr>
      </w:pPr>
    </w:p>
    <w:p w:rsidR="00C54AC4" w:rsidRPr="00C54AC4" w:rsidRDefault="00C54AC4" w:rsidP="0051625A">
      <w:pPr>
        <w:spacing w:before="100" w:beforeAutospacing="1" w:after="100" w:afterAutospacing="1" w:line="240" w:lineRule="auto"/>
        <w:rPr>
          <w:rFonts w:ascii="Times New Roman" w:eastAsia="Times New Roman" w:hAnsi="Times New Roman"/>
          <w:sz w:val="24"/>
          <w:szCs w:val="24"/>
        </w:rPr>
      </w:pPr>
      <w:bookmarkStart w:id="141" w:name="_GoBack"/>
      <w:bookmarkEnd w:id="141"/>
      <w:r w:rsidRPr="00C54AC4">
        <w:rPr>
          <w:rFonts w:ascii="Times New Roman" w:eastAsia="Times New Roman" w:hAnsi="Times New Roman"/>
          <w:sz w:val="24"/>
          <w:szCs w:val="24"/>
        </w:rPr>
        <w:t xml:space="preserve">8.16 - </w:t>
      </w:r>
      <w:r w:rsidRPr="00C54AC4">
        <w:rPr>
          <w:rFonts w:ascii="Times New Roman" w:eastAsia="Times New Roman" w:hAnsi="Times New Roman"/>
          <w:sz w:val="24"/>
          <w:szCs w:val="24"/>
          <w:u w:val="single"/>
        </w:rPr>
        <w:t>Rest Breaks</w:t>
      </w:r>
      <w:r w:rsidRPr="00C54AC4">
        <w:rPr>
          <w:rFonts w:ascii="Times New Roman" w:eastAsia="Times New Roman" w:hAnsi="Times New Roman"/>
          <w:sz w:val="24"/>
          <w:szCs w:val="24"/>
        </w:rPr>
        <w:t xml:space="preserve"> - The Hotel shall continue to provide paid breaks in accordance with current practices. However, an employee who does not take a break may not leave before the end of his/her shift for that reason.</w:t>
      </w:r>
    </w:p>
    <w:p w:rsidR="00C54AC4" w:rsidRPr="00C54AC4" w:rsidRDefault="00C54AC4" w:rsidP="00C54AC4">
      <w:pPr>
        <w:spacing w:after="0" w:line="240" w:lineRule="auto"/>
        <w:jc w:val="center"/>
        <w:rPr>
          <w:rFonts w:ascii="Times New Roman" w:eastAsia="Times New Roman" w:hAnsi="Times New Roman"/>
          <w:sz w:val="24"/>
          <w:szCs w:val="24"/>
        </w:rPr>
      </w:pPr>
      <w:bookmarkStart w:id="142" w:name="Part10"/>
      <w:r w:rsidRPr="00C54AC4">
        <w:rPr>
          <w:rFonts w:ascii="Times New Roman" w:eastAsia="Times New Roman" w:hAnsi="Times New Roman"/>
          <w:sz w:val="24"/>
          <w:szCs w:val="24"/>
        </w:rPr>
        <w:t>ARTICLE 9</w:t>
      </w:r>
    </w:p>
    <w:bookmarkEnd w:id="142"/>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SENIORITY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9.1 - </w:t>
      </w:r>
      <w:r w:rsidRPr="00C54AC4">
        <w:rPr>
          <w:rFonts w:ascii="Times New Roman" w:eastAsia="Times New Roman" w:hAnsi="Times New Roman"/>
          <w:sz w:val="24"/>
          <w:szCs w:val="24"/>
          <w:u w:val="single"/>
        </w:rPr>
        <w:t>Definitions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Seniority shall mean continuous length of service in the establishment from the first day of work in the classification covered by this Agreement after completing probation. Such classifications are set forth in Appendix B, incorporated herein. With the exception of the banquet wait staff and banquet bartenders, such seniority shall be established by being regularly scheduled in a classification. Employees who work on an intermittent basis in another classification shall not build seniority in that classification.</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Banquet Waitpersons and Banquet Bartenders</w:t>
            </w:r>
            <w:r w:rsidRPr="00C54AC4">
              <w:rPr>
                <w:rFonts w:ascii="Times New Roman" w:eastAsia="Times New Roman" w:hAnsi="Times New Roman"/>
                <w:sz w:val="24"/>
                <w:szCs w:val="24"/>
              </w:rPr>
              <w:t xml:space="preserve"> - Banquet waitpersons and banquet bartenders shall accrue seniority from first function worked after completion of the probationary period in the classification within either the regular or extra list where such lists apply. Employees moving from the regular list to the extra list shall be placed on the extra list in accordance with their overall banquet wait seniority, i.e., dovetailed. Employees moving from the extra to the regular list shall be placed at the bottom of such list.</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9.2 - </w:t>
      </w:r>
      <w:r w:rsidRPr="00C54AC4">
        <w:rPr>
          <w:rFonts w:ascii="Times New Roman" w:eastAsia="Times New Roman" w:hAnsi="Times New Roman"/>
          <w:sz w:val="24"/>
          <w:szCs w:val="24"/>
          <w:u w:val="single"/>
        </w:rPr>
        <w:t>Same Start Date</w:t>
      </w:r>
      <w:r w:rsidRPr="00C54AC4">
        <w:rPr>
          <w:rFonts w:ascii="Times New Roman" w:eastAsia="Times New Roman" w:hAnsi="Times New Roman"/>
          <w:sz w:val="24"/>
          <w:szCs w:val="24"/>
        </w:rPr>
        <w:t xml:space="preserve"> - In the event two or more employees begin work on the same day, a numerical suffix will be attached to the seniority date of such employees based on the last four digits of the employee's social security number. The employee with the lowest four digit number shall be deemed the most senior.</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9.3 - </w:t>
      </w:r>
      <w:r w:rsidRPr="00C54AC4">
        <w:rPr>
          <w:rFonts w:ascii="Times New Roman" w:eastAsia="Times New Roman" w:hAnsi="Times New Roman"/>
          <w:sz w:val="24"/>
          <w:szCs w:val="24"/>
          <w:u w:val="single"/>
        </w:rPr>
        <w:t>Probationary Period - New Employees</w:t>
      </w:r>
      <w:r w:rsidRPr="00C54AC4">
        <w:rPr>
          <w:rFonts w:ascii="Times New Roman" w:eastAsia="Times New Roman" w:hAnsi="Times New Roman"/>
          <w:sz w:val="24"/>
          <w:szCs w:val="24"/>
        </w:rPr>
        <w:t xml:space="preserve"> - Any new employee shall be employed on a thirty (30) day trial or probationary basis, during which time she/he may be discharged without recourse; provided, however, that this probationary period will be automatically extended an additional thirty (30) days after written notice to the Union and the employee of such extension and the reason therefore. Provided further, that for part-time employees this probationary period will be automatically extended for yet another </w:t>
      </w:r>
      <w:proofErr w:type="gramStart"/>
      <w:r w:rsidRPr="00C54AC4">
        <w:rPr>
          <w:rFonts w:ascii="Times New Roman" w:eastAsia="Times New Roman" w:hAnsi="Times New Roman"/>
          <w:sz w:val="24"/>
          <w:szCs w:val="24"/>
        </w:rPr>
        <w:t>thirty (30) days</w:t>
      </w:r>
      <w:proofErr w:type="gramEnd"/>
      <w:r w:rsidRPr="00C54AC4">
        <w:rPr>
          <w:rFonts w:ascii="Times New Roman" w:eastAsia="Times New Roman" w:hAnsi="Times New Roman"/>
          <w:sz w:val="24"/>
          <w:szCs w:val="24"/>
        </w:rPr>
        <w:t xml:space="preserve"> after written notice to the Union and the employee of such extension and the reason therefore. After the trial period, she/he shall be placed on the seniority list and her/his seniority shall then date from the first day of her/his current period of employment.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9.4 - </w:t>
      </w:r>
      <w:r w:rsidRPr="00C54AC4">
        <w:rPr>
          <w:rFonts w:ascii="Times New Roman" w:eastAsia="Times New Roman" w:hAnsi="Times New Roman"/>
          <w:sz w:val="24"/>
          <w:szCs w:val="24"/>
          <w:u w:val="single"/>
        </w:rPr>
        <w:t>Probationary Period - New Classification</w:t>
      </w:r>
      <w:r w:rsidRPr="00C54AC4">
        <w:rPr>
          <w:rFonts w:ascii="Times New Roman" w:eastAsia="Times New Roman" w:hAnsi="Times New Roman"/>
          <w:sz w:val="24"/>
          <w:szCs w:val="24"/>
        </w:rPr>
        <w:t xml:space="preserve"> - An employee promoted to a higher classification shall serve twenty (20) working days probationary period. During the probationary period, the Employer may return the employee to their previously held classification, room and schedule, for inability to perform the duties of the new job, or the employee may elect to return to their previously held classification, room and schedule, if the position is not permanently filled; otherwise, the employee shall be given available work in that classification. Employees so returning to previous work shall suffer no loss of seniority.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9.5 - </w:t>
      </w:r>
      <w:r w:rsidRPr="00C54AC4">
        <w:rPr>
          <w:rFonts w:ascii="Times New Roman" w:eastAsia="Times New Roman" w:hAnsi="Times New Roman"/>
          <w:sz w:val="24"/>
          <w:szCs w:val="24"/>
          <w:u w:val="single"/>
        </w:rPr>
        <w:t>Areas of Seniority</w:t>
      </w:r>
      <w:r w:rsidRPr="00C54AC4">
        <w:rPr>
          <w:rFonts w:ascii="Times New Roman" w:eastAsia="Times New Roman" w:hAnsi="Times New Roman"/>
          <w:sz w:val="24"/>
          <w:szCs w:val="24"/>
        </w:rPr>
        <w:t xml:space="preserve"> - The Employer and Union agree to recognize seniority in the following areas:</w:t>
      </w:r>
    </w:p>
    <w:tbl>
      <w:tblPr>
        <w:tblW w:w="0" w:type="auto"/>
        <w:tblCellSpacing w:w="15" w:type="dxa"/>
        <w:tblCellMar>
          <w:top w:w="30" w:type="dxa"/>
          <w:left w:w="30" w:type="dxa"/>
          <w:bottom w:w="30" w:type="dxa"/>
          <w:right w:w="30" w:type="dxa"/>
        </w:tblCellMar>
        <w:tblLook w:val="04A0"/>
      </w:tblPr>
      <w:tblGrid>
        <w:gridCol w:w="450"/>
        <w:gridCol w:w="950"/>
        <w:gridCol w:w="8110"/>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shall be laid off and returned to work according to their length of service in their respective job classifications as set out in 9.5 and 9.6 below.</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Scheduling of vacation time.</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Offering of overtime work and requiring in reverse order.</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may exercise their seniority to not work the holiday, if business permits with the junior employee(s) in the classification being required to work as needed. To be excused employees shall give the Employer two (2) weeks notice prior to the holiday. Employees regularly scheduled to work the day on which the holiday is celebrated may not be bumped out of their shift.</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e)</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Scheduling of Work</w:t>
            </w:r>
            <w:r w:rsidRPr="00C54AC4">
              <w:rPr>
                <w:rFonts w:ascii="Times New Roman" w:eastAsia="Times New Roman" w:hAnsi="Times New Roman"/>
                <w:sz w:val="24"/>
                <w:szCs w:val="24"/>
              </w:rPr>
              <w:t xml:space="preserve"> -</w:t>
            </w:r>
          </w:p>
        </w:tc>
      </w:tr>
      <w:tr w:rsidR="00C54AC4" w:rsidRPr="00C54AC4">
        <w:trPr>
          <w:tblCellSpacing w:w="15" w:type="dxa"/>
        </w:trPr>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1.</w:t>
            </w:r>
          </w:p>
        </w:tc>
        <w:tc>
          <w:tcPr>
            <w:tcW w:w="7500" w:type="dxa"/>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Where practical, senior employees who are qualified shall be scheduled to receive the maximum number of available hours on the work schedule up to an eight (8) hour day, five (5) day, forty (40) hour week. Senior employees may not claim part of a shift and may claim shifts only when they become available on a regular basis. Split shifts shall be considered separate shifts for scheduling purposes. It is understood that employees shall not be permitted to establish their own work schedules nor shall they be permitted to work overtime without the specific approval of their supervisor. Nothing herein shall be interpreted as a guarantee of a minimum number of hours or days of work. </w:t>
            </w:r>
          </w:p>
        </w:tc>
      </w:tr>
      <w:tr w:rsidR="00C54AC4" w:rsidRPr="00C54AC4">
        <w:trPr>
          <w:tblCellSpacing w:w="15" w:type="dxa"/>
        </w:trPr>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2.</w:t>
            </w:r>
          </w:p>
        </w:tc>
        <w:tc>
          <w:tcPr>
            <w:tcW w:w="7500" w:type="dxa"/>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above factors, in the use of part-time employees and work schedules will be recognized in scheduling.</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f)</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Promotion, demotion or transfer to new job openings.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g)</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Upon request in writing, any employee scheduled less than five (5) days per week may exercise her/his seniority for five (5) days of work per week when additional shifts become vacated on a regular basis, unless such shifts are eliminated. The employee must bid the five (5) day schedule as posted.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h)</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Bartenders whose hours are involuntarily reduced below those for which they are regularly scheduled will be permitted to pick up available hours at banquet bars on the basis of their seniority.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i)</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Preferential Rooms and Stations</w:t>
            </w:r>
            <w:r w:rsidRPr="00C54AC4">
              <w:rPr>
                <w:rFonts w:ascii="Times New Roman" w:eastAsia="Times New Roman" w:hAnsi="Times New Roman"/>
                <w:sz w:val="24"/>
                <w:szCs w:val="24"/>
              </w:rPr>
              <w:t xml:space="preserve"> - Where rooms and/or stations are assigned on a permanent basis, rather than being rotated, all employees shall be given preferential rooms and/or stations on the basis of seniority, provided they are qualified.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j)</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Use of Part-Time Employees</w:t>
            </w:r>
            <w:r w:rsidRPr="00C54AC4">
              <w:rPr>
                <w:rFonts w:ascii="Times New Roman" w:eastAsia="Times New Roman" w:hAnsi="Times New Roman"/>
                <w:sz w:val="24"/>
                <w:szCs w:val="24"/>
              </w:rPr>
              <w:t xml:space="preserve"> - Where practical, the Employer shall not use two (2) or more part-time employees where a qualified, full-time employee is available and requests such hours</w:t>
            </w:r>
            <w:ins w:id="143" w:author="claire319" w:date="2011-04-13T22:30:00Z">
              <w:r w:rsidR="00825DEE">
                <w:rPr>
                  <w:rFonts w:ascii="Times New Roman" w:eastAsia="Times New Roman" w:hAnsi="Times New Roman"/>
                  <w:sz w:val="24"/>
                  <w:szCs w:val="24"/>
                </w:rPr>
                <w:t xml:space="preserve"> if the full-time employee is scheduled for less than forty (40) hours that week</w:t>
              </w:r>
            </w:ins>
            <w:r w:rsidRPr="00C54AC4">
              <w:rPr>
                <w:rFonts w:ascii="Times New Roman" w:eastAsia="Times New Roman" w:hAnsi="Times New Roman"/>
                <w:sz w:val="24"/>
                <w:szCs w:val="24"/>
              </w:rPr>
              <w:t>; except in those scheduling situations where the Employer is required to meet the report-in provision (8.12), the available work requires the use of overlapping schedules or a split shift (except wait staff) or where such scheduling is otherwise not practical in the Employer's operations.</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Provided, the employee has the qualifications and ability to perform the work.</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9.6 - </w:t>
      </w:r>
      <w:r w:rsidRPr="00C54AC4">
        <w:rPr>
          <w:rFonts w:ascii="Times New Roman" w:eastAsia="Times New Roman" w:hAnsi="Times New Roman"/>
          <w:sz w:val="24"/>
          <w:szCs w:val="24"/>
          <w:u w:val="single"/>
        </w:rPr>
        <w:t>Layoffs and Recalls</w:t>
      </w:r>
      <w:r w:rsidRPr="00C54AC4">
        <w:rPr>
          <w:rFonts w:ascii="Times New Roman" w:eastAsia="Times New Roman" w:hAnsi="Times New Roman"/>
          <w:sz w:val="24"/>
          <w:szCs w:val="24"/>
        </w:rPr>
        <w:t xml:space="preserve"> - During layoffs or reductions in the working force, the employee with the least seniority in the job classification affected shall be laid off first. When the working force is again increased, employees on layoff shall be recalled in the order of their job classification seniority, unless circumstances have occurred during the layoff which make them disqualified. Ability to perform the work available shall be a determining factor in following the principle that the last employee laid off will be the first employee rehired.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9.7 - </w:t>
      </w:r>
      <w:r w:rsidRPr="00C54AC4">
        <w:rPr>
          <w:rFonts w:ascii="Times New Roman" w:eastAsia="Times New Roman" w:hAnsi="Times New Roman"/>
          <w:sz w:val="24"/>
          <w:szCs w:val="24"/>
          <w:u w:val="single"/>
        </w:rPr>
        <w:t>Bumping</w:t>
      </w:r>
      <w:r w:rsidRPr="00C54AC4">
        <w:rPr>
          <w:rFonts w:ascii="Times New Roman" w:eastAsia="Times New Roman" w:hAnsi="Times New Roman"/>
          <w:sz w:val="24"/>
          <w:szCs w:val="24"/>
        </w:rPr>
        <w:t xml:space="preserve"> - Bumping shall not be permitted except in cases of layoff as described in 9.5(a).</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9.8 - </w:t>
      </w:r>
      <w:r w:rsidRPr="00C54AC4">
        <w:rPr>
          <w:rFonts w:ascii="Times New Roman" w:eastAsia="Times New Roman" w:hAnsi="Times New Roman"/>
          <w:sz w:val="24"/>
          <w:szCs w:val="24"/>
          <w:u w:val="single"/>
        </w:rPr>
        <w:t>Classification Seniority</w:t>
      </w:r>
      <w:r w:rsidRPr="00C54AC4">
        <w:rPr>
          <w:rFonts w:ascii="Times New Roman" w:eastAsia="Times New Roman" w:hAnsi="Times New Roman"/>
          <w:sz w:val="24"/>
          <w:szCs w:val="24"/>
        </w:rPr>
        <w:t xml:space="preserve"> - Employees changing classifications shall begin their seniority for scheduling on day of entry into the new classification. During layoffs or reduction in the work force within a classification, an employee may exercise any accrued seniority in their prior classification to revert to the classification from which she/he was last transferred.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9.9 - </w:t>
      </w:r>
      <w:r w:rsidRPr="00C54AC4">
        <w:rPr>
          <w:rFonts w:ascii="Times New Roman" w:eastAsia="Times New Roman" w:hAnsi="Times New Roman"/>
          <w:sz w:val="24"/>
          <w:szCs w:val="24"/>
          <w:u w:val="single"/>
        </w:rPr>
        <w:t>Notice of Recall</w:t>
      </w:r>
      <w:r w:rsidRPr="00C54AC4">
        <w:rPr>
          <w:rFonts w:ascii="Times New Roman" w:eastAsia="Times New Roman" w:hAnsi="Times New Roman"/>
          <w:sz w:val="24"/>
          <w:szCs w:val="24"/>
        </w:rPr>
        <w:t xml:space="preserve"> - Where an employee is notified at the time of layoff when she/he is to report back to work, she/he will promptly report at such time without further notice. When an employee is not notified at the time of layoff when she/he is to report back to work, she/he shall be given </w:t>
      </w:r>
      <w:del w:id="144" w:author="Kate Kemmerick" w:date="2011-04-13T13:42:00Z">
        <w:r w:rsidRPr="00C54AC4" w:rsidDel="00A9256C">
          <w:rPr>
            <w:rFonts w:ascii="Times New Roman" w:eastAsia="Times New Roman" w:hAnsi="Times New Roman"/>
            <w:sz w:val="24"/>
            <w:szCs w:val="24"/>
          </w:rPr>
          <w:delText xml:space="preserve">three </w:delText>
        </w:r>
      </w:del>
      <w:ins w:id="145" w:author="Kate Kemmerick" w:date="2011-04-13T13:42:00Z">
        <w:r w:rsidR="00A9256C">
          <w:rPr>
            <w:rFonts w:ascii="Times New Roman" w:eastAsia="Times New Roman" w:hAnsi="Times New Roman"/>
            <w:sz w:val="24"/>
            <w:szCs w:val="24"/>
          </w:rPr>
          <w:t>seven</w:t>
        </w:r>
        <w:r w:rsidR="00A9256C" w:rsidRPr="00C54AC4">
          <w:rPr>
            <w:rFonts w:ascii="Times New Roman" w:eastAsia="Times New Roman" w:hAnsi="Times New Roman"/>
            <w:sz w:val="24"/>
            <w:szCs w:val="24"/>
          </w:rPr>
          <w:t xml:space="preserve"> </w:t>
        </w:r>
      </w:ins>
      <w:r w:rsidRPr="00C54AC4">
        <w:rPr>
          <w:rFonts w:ascii="Times New Roman" w:eastAsia="Times New Roman" w:hAnsi="Times New Roman"/>
          <w:sz w:val="24"/>
          <w:szCs w:val="24"/>
        </w:rPr>
        <w:t>(</w:t>
      </w:r>
      <w:ins w:id="146" w:author="Kate Kemmerick" w:date="2011-04-13T13:42:00Z">
        <w:r w:rsidR="00A9256C">
          <w:rPr>
            <w:rFonts w:ascii="Times New Roman" w:eastAsia="Times New Roman" w:hAnsi="Times New Roman"/>
            <w:sz w:val="24"/>
            <w:szCs w:val="24"/>
          </w:rPr>
          <w:t>7</w:t>
        </w:r>
      </w:ins>
      <w:del w:id="147" w:author="Kate Kemmerick" w:date="2011-04-13T13:42:00Z">
        <w:r w:rsidRPr="00C54AC4" w:rsidDel="00A9256C">
          <w:rPr>
            <w:rFonts w:ascii="Times New Roman" w:eastAsia="Times New Roman" w:hAnsi="Times New Roman"/>
            <w:sz w:val="24"/>
            <w:szCs w:val="24"/>
          </w:rPr>
          <w:delText>3</w:delText>
        </w:r>
      </w:del>
      <w:r w:rsidRPr="00C54AC4">
        <w:rPr>
          <w:rFonts w:ascii="Times New Roman" w:eastAsia="Times New Roman" w:hAnsi="Times New Roman"/>
          <w:sz w:val="24"/>
          <w:szCs w:val="24"/>
        </w:rPr>
        <w:t xml:space="preserve">) days notice of when to report back to work, if the period of layoff has been less then fourteen (14) days. If the layoff period extends for fourteen (14) days or more, the employee shall be given </w:t>
      </w:r>
      <w:del w:id="148" w:author="Kate Kemmerick" w:date="2011-04-13T13:42:00Z">
        <w:r w:rsidRPr="00C54AC4" w:rsidDel="00A9256C">
          <w:rPr>
            <w:rFonts w:ascii="Times New Roman" w:eastAsia="Times New Roman" w:hAnsi="Times New Roman"/>
            <w:sz w:val="24"/>
            <w:szCs w:val="24"/>
          </w:rPr>
          <w:delText xml:space="preserve">seven </w:delText>
        </w:r>
      </w:del>
      <w:ins w:id="149" w:author="Kate Kemmerick" w:date="2011-04-13T13:42:00Z">
        <w:r w:rsidR="00A9256C">
          <w:rPr>
            <w:rFonts w:ascii="Times New Roman" w:eastAsia="Times New Roman" w:hAnsi="Times New Roman"/>
            <w:sz w:val="24"/>
            <w:szCs w:val="24"/>
          </w:rPr>
          <w:t>fourteen</w:t>
        </w:r>
        <w:r w:rsidR="00A9256C" w:rsidRPr="00C54AC4">
          <w:rPr>
            <w:rFonts w:ascii="Times New Roman" w:eastAsia="Times New Roman" w:hAnsi="Times New Roman"/>
            <w:sz w:val="24"/>
            <w:szCs w:val="24"/>
          </w:rPr>
          <w:t xml:space="preserve"> </w:t>
        </w:r>
      </w:ins>
      <w:r w:rsidRPr="00C54AC4">
        <w:rPr>
          <w:rFonts w:ascii="Times New Roman" w:eastAsia="Times New Roman" w:hAnsi="Times New Roman"/>
          <w:sz w:val="24"/>
          <w:szCs w:val="24"/>
        </w:rPr>
        <w:t>(</w:t>
      </w:r>
      <w:ins w:id="150" w:author="Kate Kemmerick" w:date="2011-04-13T13:42:00Z">
        <w:r w:rsidR="00A9256C">
          <w:rPr>
            <w:rFonts w:ascii="Times New Roman" w:eastAsia="Times New Roman" w:hAnsi="Times New Roman"/>
            <w:sz w:val="24"/>
            <w:szCs w:val="24"/>
          </w:rPr>
          <w:t>14</w:t>
        </w:r>
      </w:ins>
      <w:del w:id="151" w:author="Kate Kemmerick" w:date="2011-04-13T13:42:00Z">
        <w:r w:rsidRPr="00C54AC4" w:rsidDel="00A9256C">
          <w:rPr>
            <w:rFonts w:ascii="Times New Roman" w:eastAsia="Times New Roman" w:hAnsi="Times New Roman"/>
            <w:sz w:val="24"/>
            <w:szCs w:val="24"/>
          </w:rPr>
          <w:delText>7</w:delText>
        </w:r>
      </w:del>
      <w:r w:rsidRPr="00C54AC4">
        <w:rPr>
          <w:rFonts w:ascii="Times New Roman" w:eastAsia="Times New Roman" w:hAnsi="Times New Roman"/>
          <w:sz w:val="24"/>
          <w:szCs w:val="24"/>
        </w:rPr>
        <w:t>) days notice of the time to report back to work. Notice to report back to work shall be given by a letter to the address furnished to the Employer by the employee. While waiting for an employee to report back to work, the Employer may utilize any other available person to perform the work.</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9.10 - </w:t>
      </w:r>
      <w:r w:rsidRPr="00C54AC4">
        <w:rPr>
          <w:rFonts w:ascii="Times New Roman" w:eastAsia="Times New Roman" w:hAnsi="Times New Roman"/>
          <w:sz w:val="24"/>
          <w:szCs w:val="24"/>
          <w:u w:val="single"/>
        </w:rPr>
        <w:t>Loss of Seniority</w:t>
      </w:r>
      <w:r w:rsidRPr="00C54AC4">
        <w:rPr>
          <w:rFonts w:ascii="Times New Roman" w:eastAsia="Times New Roman" w:hAnsi="Times New Roman"/>
          <w:sz w:val="24"/>
          <w:szCs w:val="24"/>
        </w:rPr>
        <w:t xml:space="preserve"> - Seniority and job rights shall be terminated for the following reasons, as well as any other reasons established under the terms of this Agreement:</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Voluntary quitting.</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Discharge for cause.</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Failure to return to work after recall as provided.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Failure to return to work promptly at the end of an authorized leave of absence, unless due to Act of God.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e)</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Remaining on layoff for longer then twelve (12) months.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f)</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Terminates employment from the regular schedule and works on an intermittent call-basis only.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g)</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Is absent for two (2) consecutive workdays without reporting to the Company the reasons for the absence.</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9.11 - </w:t>
      </w:r>
      <w:r w:rsidRPr="00C54AC4">
        <w:rPr>
          <w:rFonts w:ascii="Times New Roman" w:eastAsia="Times New Roman" w:hAnsi="Times New Roman"/>
          <w:sz w:val="24"/>
          <w:szCs w:val="24"/>
          <w:u w:val="single"/>
        </w:rPr>
        <w:t>Job Posting</w:t>
      </w:r>
      <w:r w:rsidRPr="00C54AC4">
        <w:rPr>
          <w:rFonts w:ascii="Times New Roman" w:eastAsia="Times New Roman" w:hAnsi="Times New Roman"/>
          <w:sz w:val="24"/>
          <w:szCs w:val="24"/>
        </w:rPr>
        <w:t xml:space="preserve"> - New job openings will be posted for a minimum of five (5) days, including the weekend and will be awarded to qualified applicants. If qualifications are equal, seniority shall prevail. The job opening may be filled from any source on a temporary basis during its vacancy.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9.12 - </w:t>
      </w:r>
      <w:r w:rsidRPr="00C54AC4">
        <w:rPr>
          <w:rFonts w:ascii="Times New Roman" w:eastAsia="Times New Roman" w:hAnsi="Times New Roman"/>
          <w:sz w:val="24"/>
          <w:szCs w:val="24"/>
          <w:u w:val="single"/>
        </w:rPr>
        <w:t>Seniority List</w:t>
      </w:r>
      <w:r w:rsidRPr="00C54AC4">
        <w:rPr>
          <w:rFonts w:ascii="Times New Roman" w:eastAsia="Times New Roman" w:hAnsi="Times New Roman"/>
          <w:sz w:val="24"/>
          <w:szCs w:val="24"/>
        </w:rPr>
        <w:t xml:space="preserve"> - The Employer shall furnish an accurate seniority list to the Union within ten (10) days of the date on which this Agreement is signed. Thereafter, the Employer shall notify the Union of each employee who has been separated from employment and such other monthly information on employees as has been provided.</w:t>
      </w:r>
    </w:p>
    <w:p w:rsidR="00C54AC4" w:rsidRPr="00C54AC4" w:rsidRDefault="00C54AC4" w:rsidP="00C54AC4">
      <w:pPr>
        <w:spacing w:after="0" w:line="240" w:lineRule="auto"/>
        <w:jc w:val="center"/>
        <w:rPr>
          <w:rFonts w:ascii="Times New Roman" w:eastAsia="Times New Roman" w:hAnsi="Times New Roman"/>
          <w:sz w:val="24"/>
          <w:szCs w:val="24"/>
        </w:rPr>
      </w:pPr>
      <w:bookmarkStart w:id="152" w:name="Part11"/>
      <w:r w:rsidRPr="00C54AC4">
        <w:rPr>
          <w:rFonts w:ascii="Times New Roman" w:eastAsia="Times New Roman" w:hAnsi="Times New Roman"/>
          <w:sz w:val="24"/>
          <w:szCs w:val="24"/>
        </w:rPr>
        <w:t>ARTICLE 10</w:t>
      </w:r>
    </w:p>
    <w:bookmarkEnd w:id="152"/>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GRIEVANCE AND ARBITRATION PROCEDURE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10.1 - </w:t>
      </w:r>
      <w:r w:rsidRPr="00C54AC4">
        <w:rPr>
          <w:rFonts w:ascii="Times New Roman" w:eastAsia="Times New Roman" w:hAnsi="Times New Roman"/>
          <w:sz w:val="24"/>
          <w:szCs w:val="24"/>
          <w:u w:val="single"/>
        </w:rPr>
        <w:t>Grievance Procedure for Employees</w:t>
      </w:r>
      <w:r w:rsidRPr="00C54AC4">
        <w:rPr>
          <w:rFonts w:ascii="Times New Roman" w:eastAsia="Times New Roman" w:hAnsi="Times New Roman"/>
          <w:sz w:val="24"/>
          <w:szCs w:val="24"/>
        </w:rPr>
        <w:t xml:space="preserve"> - Should differences arise concerning the Employer, the Union and/or any employee who has completed her/his probationary period, as to the meaning and application of this Agreement, the following procedure shall be followed by an employee and the Union.</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9A76EA">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Step 1</w:t>
            </w:r>
            <w:r w:rsidRPr="00C54AC4">
              <w:rPr>
                <w:rFonts w:ascii="Times New Roman" w:eastAsia="Times New Roman" w:hAnsi="Times New Roman"/>
                <w:sz w:val="24"/>
                <w:szCs w:val="24"/>
              </w:rPr>
              <w:t xml:space="preserve"> - The employee may take up the matter with her/his supervisor on an informal basis in order to settle the matter promptly. An aggrieved employee </w:t>
            </w:r>
            <w:del w:id="153" w:author="Kate Kemmerick" w:date="2011-04-13T13:44:00Z">
              <w:r w:rsidRPr="00C54AC4" w:rsidDel="00A9256C">
                <w:rPr>
                  <w:rFonts w:ascii="Times New Roman" w:eastAsia="Times New Roman" w:hAnsi="Times New Roman"/>
                  <w:sz w:val="24"/>
                  <w:szCs w:val="24"/>
                </w:rPr>
                <w:delText>may have the</w:delText>
              </w:r>
            </w:del>
            <w:ins w:id="154" w:author="Kate Kemmerick" w:date="2011-04-13T13:44:00Z">
              <w:r w:rsidR="00A9256C">
                <w:rPr>
                  <w:rFonts w:ascii="Times New Roman" w:eastAsia="Times New Roman" w:hAnsi="Times New Roman"/>
                  <w:sz w:val="24"/>
                  <w:szCs w:val="24"/>
                </w:rPr>
                <w:t>will have a</w:t>
              </w:r>
            </w:ins>
            <w:r w:rsidRPr="00C54AC4">
              <w:rPr>
                <w:rFonts w:ascii="Times New Roman" w:eastAsia="Times New Roman" w:hAnsi="Times New Roman"/>
                <w:sz w:val="24"/>
                <w:szCs w:val="24"/>
              </w:rPr>
              <w:t xml:space="preserve"> Union Steward </w:t>
            </w:r>
            <w:del w:id="155" w:author="Kate Kemmerick" w:date="2011-04-13T15:21:00Z">
              <w:r w:rsidRPr="00C54AC4" w:rsidDel="009A76EA">
                <w:rPr>
                  <w:rFonts w:ascii="Times New Roman" w:eastAsia="Times New Roman" w:hAnsi="Times New Roman"/>
                  <w:sz w:val="24"/>
                  <w:szCs w:val="24"/>
                </w:rPr>
                <w:delText xml:space="preserve">Assist </w:delText>
              </w:r>
            </w:del>
            <w:del w:id="156" w:author="Kate Kemmerick" w:date="2011-04-13T13:44:00Z">
              <w:r w:rsidRPr="00C54AC4" w:rsidDel="00A9256C">
                <w:rPr>
                  <w:rFonts w:ascii="Times New Roman" w:eastAsia="Times New Roman" w:hAnsi="Times New Roman"/>
                  <w:sz w:val="24"/>
                  <w:szCs w:val="24"/>
                </w:rPr>
                <w:delText xml:space="preserve">her/him with Step </w:delText>
              </w:r>
            </w:del>
            <w:ins w:id="157" w:author="Kate Kemmerick" w:date="2011-04-13T13:44:00Z">
              <w:r w:rsidR="00A9256C">
                <w:rPr>
                  <w:rFonts w:ascii="Times New Roman" w:eastAsia="Times New Roman" w:hAnsi="Times New Roman"/>
                  <w:sz w:val="24"/>
                  <w:szCs w:val="24"/>
                </w:rPr>
                <w:t>present</w:t>
              </w:r>
            </w:ins>
            <w:ins w:id="158" w:author="Kate Kemmerick" w:date="2011-04-13T15:22:00Z">
              <w:r w:rsidR="009A76EA">
                <w:rPr>
                  <w:rFonts w:ascii="Times New Roman" w:eastAsia="Times New Roman" w:hAnsi="Times New Roman"/>
                  <w:sz w:val="24"/>
                  <w:szCs w:val="24"/>
                </w:rPr>
                <w:t xml:space="preserve"> during this meeting.</w:t>
              </w:r>
            </w:ins>
            <w:del w:id="159" w:author="Kate Kemmerick" w:date="2011-04-13T13:44:00Z">
              <w:r w:rsidRPr="00C54AC4" w:rsidDel="00A9256C">
                <w:rPr>
                  <w:rFonts w:ascii="Times New Roman" w:eastAsia="Times New Roman" w:hAnsi="Times New Roman"/>
                  <w:sz w:val="24"/>
                  <w:szCs w:val="24"/>
                </w:rPr>
                <w:delText>1,</w:delText>
              </w:r>
            </w:del>
            <w:r w:rsidRPr="00C54AC4">
              <w:rPr>
                <w:rFonts w:ascii="Times New Roman" w:eastAsia="Times New Roman" w:hAnsi="Times New Roman"/>
                <w:sz w:val="24"/>
                <w:szCs w:val="24"/>
              </w:rPr>
              <w:t xml:space="preserve"> </w:t>
            </w:r>
            <w:del w:id="160" w:author="Kate Kemmerick" w:date="2011-04-13T13:44:00Z">
              <w:r w:rsidRPr="00C54AC4" w:rsidDel="00A9256C">
                <w:rPr>
                  <w:rFonts w:ascii="Times New Roman" w:eastAsia="Times New Roman" w:hAnsi="Times New Roman"/>
                  <w:sz w:val="24"/>
                  <w:szCs w:val="24"/>
                </w:rPr>
                <w:delText>if she/he so desires</w:delText>
              </w:r>
            </w:del>
            <w:r w:rsidRPr="00C54AC4">
              <w:rPr>
                <w:rFonts w:ascii="Times New Roman" w:eastAsia="Times New Roman" w:hAnsi="Times New Roman"/>
                <w:sz w:val="24"/>
                <w:szCs w:val="24"/>
              </w:rPr>
              <w:t>.</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Step 2</w:t>
            </w:r>
            <w:r w:rsidRPr="00C54AC4">
              <w:rPr>
                <w:rFonts w:ascii="Times New Roman" w:eastAsia="Times New Roman" w:hAnsi="Times New Roman"/>
                <w:sz w:val="24"/>
                <w:szCs w:val="24"/>
              </w:rPr>
              <w:t xml:space="preserve"> - If the grievance is not satisfactorily settled in Step 1, the aggrieved employee or the Union shall, within fourteen (14) calendar days from the date on which the incident which gave rise to the grievance occurred, file a written grievance with the Personnel Director; provided however, the fourteen (14) calendar day requirement and the written grievance requirement may be waived by mutual written agreement. Failure to file such written grievance within fourteen (14) calendar days shall result in such grievance being presumed to be without merit and it shall be barred from further consideration.</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written grievance shall set forth the facts giving rise to the grievance, including the date and persons involved, and designate the provisions of the Agreement which allegedly have been violated.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Step 3</w:t>
            </w:r>
            <w:r w:rsidRPr="00C54AC4">
              <w:rPr>
                <w:rFonts w:ascii="Times New Roman" w:eastAsia="Times New Roman" w:hAnsi="Times New Roman"/>
                <w:sz w:val="24"/>
                <w:szCs w:val="24"/>
              </w:rPr>
              <w:t xml:space="preserve"> - The representative or representatives of the Employer will confer with the Union Steward and/or Union Business Agent within fourteen (14) calendar days after receipt of such written grievance in an effort to settle the grievance, unless the time limit is extended by mutual written agreement of the Parties. If not settled at this conference, the Employer shall issue a decision in writing on any such written grievance within seven (7) days from the time such grievance meeting is adjourned.</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10.2 - </w:t>
      </w:r>
      <w:r w:rsidRPr="00C54AC4">
        <w:rPr>
          <w:rFonts w:ascii="Times New Roman" w:eastAsia="Times New Roman" w:hAnsi="Times New Roman"/>
          <w:sz w:val="24"/>
          <w:szCs w:val="24"/>
          <w:u w:val="single"/>
        </w:rPr>
        <w:t>Effect of Failure to Appeal</w:t>
      </w:r>
      <w:r w:rsidRPr="00C54AC4">
        <w:rPr>
          <w:rFonts w:ascii="Times New Roman" w:eastAsia="Times New Roman" w:hAnsi="Times New Roman"/>
          <w:sz w:val="24"/>
          <w:szCs w:val="24"/>
        </w:rPr>
        <w:t xml:space="preserve"> - Any grievance not appealed to a succeeding step within the time limits specified shall be deemed abandoned and not entitled to further consideration. Such abandonment by the Employer shall be deemed an acceptance of the grievance as stated and the remedy requested shall be accepted and enforced.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10.3 - </w:t>
      </w:r>
      <w:r w:rsidRPr="00C54AC4">
        <w:rPr>
          <w:rFonts w:ascii="Times New Roman" w:eastAsia="Times New Roman" w:hAnsi="Times New Roman"/>
          <w:sz w:val="24"/>
          <w:szCs w:val="24"/>
          <w:u w:val="single"/>
        </w:rPr>
        <w:t>Arbitration Procedure</w:t>
      </w:r>
      <w:r w:rsidRPr="00C54AC4">
        <w:rPr>
          <w:rFonts w:ascii="Times New Roman" w:eastAsia="Times New Roman" w:hAnsi="Times New Roman"/>
          <w:sz w:val="24"/>
          <w:szCs w:val="24"/>
        </w:rPr>
        <w:t xml:space="preserve"> - If the grievance cannot be satisfactorily settled by the above steps of the grievance procedure, either of the Parties may request Arbitration by giving the other Party written notice of its desire to arbitrate within fourteen (14) calendar days after the Employer or the Union has made its final written answer as provided in Step 3 (unless the Employer and the Union mutually agree in writing to extend the time limit), in which event the grievance shall be arbitrated according to the following procedure: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Party desiring to arbitrate shall request the Federal Mediation and Conciliation Service (with a copy of such request to the opposite Party) to furnish the Parties with a panel of five (5) names of impartial arbitrators. From this panel a representative of the Employer and the Union shall select the Arbitrator. The Arbitrator shall be selected by each Party striking in turn one strike at a time, two (2) names from the list of five (5) persons, the complaining Party having the first strike. The person remaining on the list after each Party has exercised her/his strikes shall become the Arbitrator. Either party may request additional lists if those supplied are not satisfactory; to a maximum by three (3) lists. The Parties may select an Arbitrator by other means, if such other method of selection is confirmed by a written stipulation.</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selection of the Arbitrator and the hearing shall be within thirty (30) days of the request for Arbitration, whenever practicable.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expenses of the Arbitrator shall be borne equally by the Union and the Employer, each Party bearing its own preparation and presentation expenses.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10.4 - </w:t>
      </w:r>
      <w:r w:rsidRPr="00C54AC4">
        <w:rPr>
          <w:rFonts w:ascii="Times New Roman" w:eastAsia="Times New Roman" w:hAnsi="Times New Roman"/>
          <w:sz w:val="24"/>
          <w:szCs w:val="24"/>
          <w:u w:val="single"/>
        </w:rPr>
        <w:t>Final and Binding</w:t>
      </w:r>
      <w:r w:rsidRPr="00C54AC4">
        <w:rPr>
          <w:rFonts w:ascii="Times New Roman" w:eastAsia="Times New Roman" w:hAnsi="Times New Roman"/>
          <w:sz w:val="24"/>
          <w:szCs w:val="24"/>
        </w:rPr>
        <w:t xml:space="preserve"> - Any decision reached at any stage of these grievance proceedings or by the Arbitration Procedure shall be final and binding upon the Employer, the Union and the employee(s) involved. The Employer, the Union and the aggrieved employee shall comply in all respects with the result of such decision reached. The Parties agree that such decision shall be enforceable in a court of law.</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10.5 - </w:t>
      </w:r>
      <w:r w:rsidRPr="00C54AC4">
        <w:rPr>
          <w:rFonts w:ascii="Times New Roman" w:eastAsia="Times New Roman" w:hAnsi="Times New Roman"/>
          <w:sz w:val="24"/>
          <w:szCs w:val="24"/>
          <w:u w:val="single"/>
        </w:rPr>
        <w:t>Arbitrator Limitations</w:t>
      </w:r>
      <w:r w:rsidRPr="00C54AC4">
        <w:rPr>
          <w:rFonts w:ascii="Times New Roman" w:eastAsia="Times New Roman" w:hAnsi="Times New Roman"/>
          <w:sz w:val="24"/>
          <w:szCs w:val="24"/>
        </w:rPr>
        <w:t xml:space="preserve"> - The Arbitrator shall not have the power to add to, ignore, or modify any of the terms, conditions or sections of this Agreement. His/her decision shall not go beyond what is necessary for the interpretation and application of this Agreement in the case of the specific grievance at issue. The Arbitrator shall not substitute her/his judgment for that of the Parties in the exercise of rights granted or retained by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10.6 - </w:t>
      </w:r>
      <w:r w:rsidRPr="00C54AC4">
        <w:rPr>
          <w:rFonts w:ascii="Times New Roman" w:eastAsia="Times New Roman" w:hAnsi="Times New Roman"/>
          <w:sz w:val="24"/>
          <w:szCs w:val="24"/>
          <w:u w:val="single"/>
        </w:rPr>
        <w:t>Award of Arbitrator</w:t>
      </w:r>
      <w:r w:rsidRPr="00C54AC4">
        <w:rPr>
          <w:rFonts w:ascii="Times New Roman" w:eastAsia="Times New Roman" w:hAnsi="Times New Roman"/>
          <w:sz w:val="24"/>
          <w:szCs w:val="24"/>
        </w:rPr>
        <w:t xml:space="preserve"> - Where an employee has been discharged in violation of this Agreement, the Arbitrator may order the employee reinstated,</w:t>
      </w:r>
      <w:del w:id="161" w:author="Rachel Schaefbauer" w:date="2011-04-14T19:06:00Z">
        <w:r w:rsidRPr="00C54AC4" w:rsidDel="0051625A">
          <w:rPr>
            <w:rFonts w:ascii="Times New Roman" w:eastAsia="Times New Roman" w:hAnsi="Times New Roman"/>
            <w:sz w:val="24"/>
            <w:szCs w:val="24"/>
          </w:rPr>
          <w:delText xml:space="preserve"> either</w:delText>
        </w:r>
      </w:del>
      <w:r w:rsidRPr="00C54AC4">
        <w:rPr>
          <w:rFonts w:ascii="Times New Roman" w:eastAsia="Times New Roman" w:hAnsi="Times New Roman"/>
          <w:sz w:val="24"/>
          <w:szCs w:val="24"/>
        </w:rPr>
        <w:t xml:space="preserve"> with </w:t>
      </w:r>
      <w:del w:id="162" w:author="Kate Kemmerick" w:date="2011-04-13T15:23:00Z">
        <w:r w:rsidRPr="00C54AC4" w:rsidDel="009A76EA">
          <w:rPr>
            <w:rFonts w:ascii="Times New Roman" w:eastAsia="Times New Roman" w:hAnsi="Times New Roman"/>
            <w:sz w:val="24"/>
            <w:szCs w:val="24"/>
          </w:rPr>
          <w:delText xml:space="preserve">or without </w:delText>
        </w:r>
      </w:del>
      <w:r w:rsidRPr="00C54AC4">
        <w:rPr>
          <w:rFonts w:ascii="Times New Roman" w:eastAsia="Times New Roman" w:hAnsi="Times New Roman"/>
          <w:sz w:val="24"/>
          <w:szCs w:val="24"/>
        </w:rPr>
        <w:t>back pay for loss of income resulting from such discharge. An award of the Arbitrator shall not in any case be made retroactive to a date prior to the date on which the subject of the grievance occurred, and in no event more than thirty (30) calendar days prior to the filing of the grievance. The Arbitrator's written decision shall be issued within sixty (60) days of the hearing, unless otherwise mutually agreed in writing.</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10.7 - </w:t>
      </w:r>
      <w:r w:rsidRPr="00C54AC4">
        <w:rPr>
          <w:rFonts w:ascii="Times New Roman" w:eastAsia="Times New Roman" w:hAnsi="Times New Roman"/>
          <w:sz w:val="24"/>
          <w:szCs w:val="24"/>
          <w:u w:val="single"/>
        </w:rPr>
        <w:t>Contract Remedy</w:t>
      </w:r>
      <w:r w:rsidRPr="00C54AC4">
        <w:rPr>
          <w:rFonts w:ascii="Times New Roman" w:eastAsia="Times New Roman" w:hAnsi="Times New Roman"/>
          <w:sz w:val="24"/>
          <w:szCs w:val="24"/>
        </w:rPr>
        <w:t xml:space="preserve"> - When an employee has any complaint, grievance or difference regarding the application of the terms and conditions of this Agreement it is agreed that the grievant will use the grievance/arbitration procedure, section 10.1 and 10.3 - 10.6 set forth above before attempting to take the matter elsewhere.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10.8 - </w:t>
      </w:r>
      <w:r w:rsidRPr="00C54AC4">
        <w:rPr>
          <w:rFonts w:ascii="Times New Roman" w:eastAsia="Times New Roman" w:hAnsi="Times New Roman"/>
          <w:sz w:val="24"/>
          <w:szCs w:val="24"/>
          <w:u w:val="single"/>
        </w:rPr>
        <w:t>Employer/Union Grievances</w:t>
      </w:r>
      <w:r w:rsidRPr="00C54AC4">
        <w:rPr>
          <w:rFonts w:ascii="Times New Roman" w:eastAsia="Times New Roman" w:hAnsi="Times New Roman"/>
          <w:sz w:val="24"/>
          <w:szCs w:val="24"/>
        </w:rPr>
        <w:t xml:space="preserve"> - Any grievance the Employer or Union may have raised within the time limits set forth in Step 2, shall be reduced to writing and submitted to the other Party's designated representative who will arrange a meeting according to the provisions set out in Step 3, section 10.1 above. If the matter is not satisfactorily settled at this Step, the grievance may be processed through the Arbitration Procedure hereafter.</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10.9 - </w:t>
      </w:r>
      <w:r w:rsidRPr="00C54AC4">
        <w:rPr>
          <w:rFonts w:ascii="Times New Roman" w:eastAsia="Times New Roman" w:hAnsi="Times New Roman"/>
          <w:sz w:val="24"/>
          <w:szCs w:val="24"/>
          <w:u w:val="single"/>
        </w:rPr>
        <w:t>Past Practice</w:t>
      </w:r>
      <w:r w:rsidRPr="00C54AC4">
        <w:rPr>
          <w:rFonts w:ascii="Times New Roman" w:eastAsia="Times New Roman" w:hAnsi="Times New Roman"/>
          <w:sz w:val="24"/>
          <w:szCs w:val="24"/>
        </w:rPr>
        <w:t xml:space="preserve"> - The Parties agree to recognize the standards as set forth in </w:t>
      </w:r>
      <w:proofErr w:type="spellStart"/>
      <w:r w:rsidRPr="00C54AC4">
        <w:rPr>
          <w:rFonts w:ascii="Times New Roman" w:eastAsia="Times New Roman" w:hAnsi="Times New Roman"/>
          <w:sz w:val="24"/>
          <w:szCs w:val="24"/>
        </w:rPr>
        <w:t>Elkouri</w:t>
      </w:r>
      <w:proofErr w:type="spellEnd"/>
      <w:r w:rsidRPr="00C54AC4">
        <w:rPr>
          <w:rFonts w:ascii="Times New Roman" w:eastAsia="Times New Roman" w:hAnsi="Times New Roman"/>
          <w:sz w:val="24"/>
          <w:szCs w:val="24"/>
        </w:rPr>
        <w:t xml:space="preserve"> and </w:t>
      </w:r>
      <w:proofErr w:type="spellStart"/>
      <w:r w:rsidRPr="00C54AC4">
        <w:rPr>
          <w:rFonts w:ascii="Times New Roman" w:eastAsia="Times New Roman" w:hAnsi="Times New Roman"/>
          <w:sz w:val="24"/>
          <w:szCs w:val="24"/>
        </w:rPr>
        <w:t>Elkouri</w:t>
      </w:r>
      <w:proofErr w:type="spellEnd"/>
      <w:r w:rsidRPr="00C54AC4">
        <w:rPr>
          <w:rFonts w:ascii="Times New Roman" w:eastAsia="Times New Roman" w:hAnsi="Times New Roman"/>
          <w:sz w:val="24"/>
          <w:szCs w:val="24"/>
        </w:rPr>
        <w:t xml:space="preserve">, </w:t>
      </w:r>
      <w:r w:rsidRPr="00C54AC4">
        <w:rPr>
          <w:rFonts w:ascii="Times New Roman" w:eastAsia="Times New Roman" w:hAnsi="Times New Roman"/>
          <w:sz w:val="24"/>
          <w:szCs w:val="24"/>
          <w:u w:val="single"/>
        </w:rPr>
        <w:t>How Arbitration Works</w:t>
      </w:r>
      <w:r w:rsidRPr="00C54AC4">
        <w:rPr>
          <w:rFonts w:ascii="Times New Roman" w:eastAsia="Times New Roman" w:hAnsi="Times New Roman"/>
          <w:sz w:val="24"/>
          <w:szCs w:val="24"/>
        </w:rPr>
        <w:t>, in determining past practice.</w:t>
      </w:r>
    </w:p>
    <w:p w:rsidR="00C54AC4" w:rsidRPr="00C54AC4" w:rsidRDefault="00C54AC4" w:rsidP="00C54AC4">
      <w:pPr>
        <w:spacing w:after="0" w:line="240" w:lineRule="auto"/>
        <w:jc w:val="center"/>
        <w:rPr>
          <w:rFonts w:ascii="Times New Roman" w:eastAsia="Times New Roman" w:hAnsi="Times New Roman"/>
          <w:sz w:val="24"/>
          <w:szCs w:val="24"/>
        </w:rPr>
      </w:pPr>
      <w:bookmarkStart w:id="163" w:name="Part12"/>
      <w:r w:rsidRPr="00C54AC4">
        <w:rPr>
          <w:rFonts w:ascii="Times New Roman" w:eastAsia="Times New Roman" w:hAnsi="Times New Roman"/>
          <w:sz w:val="24"/>
          <w:szCs w:val="24"/>
        </w:rPr>
        <w:t>ARTICLE 11</w:t>
      </w:r>
    </w:p>
    <w:bookmarkEnd w:id="163"/>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DISCIPLINE AND DISCHARGE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11.1 - </w:t>
      </w:r>
      <w:r w:rsidRPr="00C54AC4">
        <w:rPr>
          <w:rFonts w:ascii="Times New Roman" w:eastAsia="Times New Roman" w:hAnsi="Times New Roman"/>
          <w:sz w:val="24"/>
          <w:szCs w:val="24"/>
          <w:u w:val="single"/>
        </w:rPr>
        <w:t>Discipline and Discharge</w:t>
      </w:r>
      <w:r w:rsidRPr="00C54AC4">
        <w:rPr>
          <w:rFonts w:ascii="Times New Roman" w:eastAsia="Times New Roman" w:hAnsi="Times New Roman"/>
          <w:sz w:val="24"/>
          <w:szCs w:val="24"/>
        </w:rPr>
        <w:t xml:space="preserve"> - The Employer will discipline employees for just cause only. Discipline will normally be in the following form:</w:t>
      </w:r>
    </w:p>
    <w:tbl>
      <w:tblPr>
        <w:tblW w:w="0" w:type="auto"/>
        <w:tblCellSpacing w:w="15" w:type="dxa"/>
        <w:tblCellMar>
          <w:top w:w="30" w:type="dxa"/>
          <w:left w:w="30" w:type="dxa"/>
          <w:bottom w:w="30" w:type="dxa"/>
          <w:right w:w="30" w:type="dxa"/>
        </w:tblCellMar>
        <w:tblLook w:val="04A0"/>
      </w:tblPr>
      <w:tblGrid>
        <w:gridCol w:w="795"/>
        <w:gridCol w:w="1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Verbal warning</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Written warning</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Suspension</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Discharge</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Provided, however, in the case of dishonesty, drunkenness on duty, or a more serious violation of the Employer's rules, the discipline procedure a, b or c above, need not be followed.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11.2 - </w:t>
      </w:r>
      <w:r w:rsidRPr="00C54AC4">
        <w:rPr>
          <w:rFonts w:ascii="Times New Roman" w:eastAsia="Times New Roman" w:hAnsi="Times New Roman"/>
          <w:sz w:val="24"/>
          <w:szCs w:val="24"/>
          <w:u w:val="single"/>
        </w:rPr>
        <w:t>Written Notices</w:t>
      </w:r>
      <w:r w:rsidRPr="00C54AC4">
        <w:rPr>
          <w:rFonts w:ascii="Times New Roman" w:eastAsia="Times New Roman" w:hAnsi="Times New Roman"/>
          <w:sz w:val="24"/>
          <w:szCs w:val="24"/>
        </w:rPr>
        <w:t xml:space="preserve"> - Written reprimands, notices of suspension and notices of discharge, which are to become part of the employee's file, shall be read and signed by the employee. Such signature shall in no way be an admittance of wrongdoing on the part of the employee</w:t>
      </w:r>
      <w:ins w:id="164" w:author="Kate Kemmerick" w:date="2011-04-13T13:12:00Z">
        <w:r w:rsidR="00851BED">
          <w:rPr>
            <w:rFonts w:ascii="Times New Roman" w:eastAsia="Times New Roman" w:hAnsi="Times New Roman"/>
            <w:sz w:val="24"/>
            <w:szCs w:val="24"/>
          </w:rPr>
          <w:t xml:space="preserve"> but is an acknowledgement that the employee received the warning</w:t>
        </w:r>
      </w:ins>
      <w:r w:rsidRPr="00C54AC4">
        <w:rPr>
          <w:rFonts w:ascii="Times New Roman" w:eastAsia="Times New Roman" w:hAnsi="Times New Roman"/>
          <w:sz w:val="24"/>
          <w:szCs w:val="24"/>
        </w:rPr>
        <w:t>. A copy of such reprimands and/or notices shall be given to the employee and the Union.</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11.3 - </w:t>
      </w:r>
      <w:r w:rsidRPr="00C54AC4">
        <w:rPr>
          <w:rFonts w:ascii="Times New Roman" w:eastAsia="Times New Roman" w:hAnsi="Times New Roman"/>
          <w:sz w:val="24"/>
          <w:szCs w:val="24"/>
          <w:u w:val="single"/>
        </w:rPr>
        <w:t>Warning Notices - Cancellation</w:t>
      </w:r>
      <w:r w:rsidRPr="00C54AC4">
        <w:rPr>
          <w:rFonts w:ascii="Times New Roman" w:eastAsia="Times New Roman" w:hAnsi="Times New Roman"/>
          <w:sz w:val="24"/>
          <w:szCs w:val="24"/>
        </w:rPr>
        <w:t xml:space="preserve"> - Warning notices shall not be used as a basis for discipline after a period of eighteen (18) months provided there have been no other written notices of a similar nature.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11.4 - </w:t>
      </w:r>
      <w:r w:rsidRPr="00C54AC4">
        <w:rPr>
          <w:rFonts w:ascii="Times New Roman" w:eastAsia="Times New Roman" w:hAnsi="Times New Roman"/>
          <w:sz w:val="24"/>
          <w:szCs w:val="24"/>
          <w:u w:val="single"/>
        </w:rPr>
        <w:t>Suspension and Discharges</w:t>
      </w:r>
      <w:r w:rsidRPr="00C54AC4">
        <w:rPr>
          <w:rFonts w:ascii="Times New Roman" w:eastAsia="Times New Roman" w:hAnsi="Times New Roman"/>
          <w:sz w:val="24"/>
          <w:szCs w:val="24"/>
        </w:rPr>
        <w:t xml:space="preserve"> - All suspensions and discharges will be in written form and copies will be mailed to the Union immediately upon issuance of such notices. Discharges will be preceded by a suspension during which an investigation of the incident leading to the discharge will be conducted.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11.5 - </w:t>
      </w:r>
      <w:r w:rsidRPr="00C54AC4">
        <w:rPr>
          <w:rFonts w:ascii="Times New Roman" w:eastAsia="Times New Roman" w:hAnsi="Times New Roman"/>
          <w:sz w:val="24"/>
          <w:szCs w:val="24"/>
          <w:u w:val="single"/>
        </w:rPr>
        <w:t>Disciplinary Meetings</w:t>
      </w:r>
      <w:r w:rsidRPr="00C54AC4">
        <w:rPr>
          <w:rFonts w:ascii="Times New Roman" w:eastAsia="Times New Roman" w:hAnsi="Times New Roman"/>
          <w:sz w:val="24"/>
          <w:szCs w:val="24"/>
        </w:rPr>
        <w:t xml:space="preserve"> - In the event a meeting is held for disciplinary purposes, the affected employee shall have the right to have a Union steward and/or Union representative present.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11.6 - </w:t>
      </w:r>
      <w:r w:rsidRPr="00C54AC4">
        <w:rPr>
          <w:rFonts w:ascii="Times New Roman" w:eastAsia="Times New Roman" w:hAnsi="Times New Roman"/>
          <w:sz w:val="24"/>
          <w:szCs w:val="24"/>
          <w:u w:val="single"/>
        </w:rPr>
        <w:t>Right of Review</w:t>
      </w:r>
      <w:r w:rsidRPr="00C54AC4">
        <w:rPr>
          <w:rFonts w:ascii="Times New Roman" w:eastAsia="Times New Roman" w:hAnsi="Times New Roman"/>
          <w:sz w:val="24"/>
          <w:szCs w:val="24"/>
        </w:rPr>
        <w:t xml:space="preserve"> - The Union shall have the right of review of any discharge of an employee who has completed the probationary period by following the grievance procedure of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11.7 - </w:t>
      </w:r>
      <w:r w:rsidRPr="00C54AC4">
        <w:rPr>
          <w:rFonts w:ascii="Times New Roman" w:eastAsia="Times New Roman" w:hAnsi="Times New Roman"/>
          <w:sz w:val="24"/>
          <w:szCs w:val="24"/>
          <w:u w:val="single"/>
        </w:rPr>
        <w:t>Posting of Rules</w:t>
      </w:r>
      <w:r w:rsidRPr="00C54AC4">
        <w:rPr>
          <w:rFonts w:ascii="Times New Roman" w:eastAsia="Times New Roman" w:hAnsi="Times New Roman"/>
          <w:sz w:val="24"/>
          <w:szCs w:val="24"/>
        </w:rPr>
        <w:t xml:space="preserve"> - All rules shall be conspicuously posted by time clocks or on employee bulletin boards. The Employer's rules shall not conflict with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11.8 - </w:t>
      </w:r>
      <w:r w:rsidRPr="00C54AC4">
        <w:rPr>
          <w:rFonts w:ascii="Times New Roman" w:eastAsia="Times New Roman" w:hAnsi="Times New Roman"/>
          <w:sz w:val="24"/>
          <w:szCs w:val="24"/>
          <w:u w:val="single"/>
        </w:rPr>
        <w:t>Personnel Files</w:t>
      </w:r>
      <w:r w:rsidRPr="00C54AC4">
        <w:rPr>
          <w:rFonts w:ascii="Times New Roman" w:eastAsia="Times New Roman" w:hAnsi="Times New Roman"/>
          <w:sz w:val="24"/>
          <w:szCs w:val="24"/>
        </w:rPr>
        <w:t xml:space="preserve"> - The Employer shall at reasonable times and at reasonable intervals, upon the request of an employee, permit that employee to inspect such employee's personnel files on her/his own time.</w:t>
      </w:r>
    </w:p>
    <w:p w:rsidR="00C54AC4" w:rsidRPr="00C54AC4" w:rsidRDefault="00C54AC4" w:rsidP="00C54AC4">
      <w:pPr>
        <w:spacing w:after="0" w:line="240" w:lineRule="auto"/>
        <w:jc w:val="center"/>
        <w:rPr>
          <w:rFonts w:ascii="Times New Roman" w:eastAsia="Times New Roman" w:hAnsi="Times New Roman"/>
          <w:sz w:val="24"/>
          <w:szCs w:val="24"/>
        </w:rPr>
      </w:pPr>
      <w:bookmarkStart w:id="165" w:name="Part13"/>
      <w:r w:rsidRPr="00C54AC4">
        <w:rPr>
          <w:rFonts w:ascii="Times New Roman" w:eastAsia="Times New Roman" w:hAnsi="Times New Roman"/>
          <w:sz w:val="24"/>
          <w:szCs w:val="24"/>
        </w:rPr>
        <w:t>ARTICLE 12</w:t>
      </w:r>
      <w:bookmarkEnd w:id="165"/>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LEAVES OF ABSENCE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12.1 - </w:t>
      </w:r>
      <w:r w:rsidRPr="00C54AC4">
        <w:rPr>
          <w:rFonts w:ascii="Times New Roman" w:eastAsia="Times New Roman" w:hAnsi="Times New Roman"/>
          <w:sz w:val="24"/>
          <w:szCs w:val="24"/>
          <w:u w:val="single"/>
        </w:rPr>
        <w:t>Leaves for Personal Reasons</w:t>
      </w:r>
      <w:r w:rsidRPr="00C54AC4">
        <w:rPr>
          <w:rFonts w:ascii="Times New Roman" w:eastAsia="Times New Roman" w:hAnsi="Times New Roman"/>
          <w:sz w:val="24"/>
          <w:szCs w:val="24"/>
        </w:rPr>
        <w:t xml:space="preserve"> - An employee desiring a leave of absence from the job because of extraordinary personal or family circumstances must first secure written permission from the Employer. The Employer shall not be expected to grant a leave of absence that will interfere with the Employer's operations. Leaves of absence shall be without pay. During a leave of absence, the employee shall not engage in gainful employment unless the leave is the result of the employee being hired for a position of full-time service with the union. The employee must report to work promptly after the leave has expired. Failure to comply with this Article shall result in the complete loss of seniority rights of the employee involved. Seniority, vacation or other benefits shall not accrue during the leave unless the leave is for thirty (30) days or less.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12.2 - </w:t>
      </w:r>
      <w:r w:rsidRPr="00C54AC4">
        <w:rPr>
          <w:rFonts w:ascii="Times New Roman" w:eastAsia="Times New Roman" w:hAnsi="Times New Roman"/>
          <w:sz w:val="24"/>
          <w:szCs w:val="24"/>
          <w:u w:val="single"/>
        </w:rPr>
        <w:t>Leaves for Injury or Sickness</w:t>
      </w:r>
      <w:r w:rsidRPr="00C54AC4">
        <w:rPr>
          <w:rFonts w:ascii="Times New Roman" w:eastAsia="Times New Roman" w:hAnsi="Times New Roman"/>
          <w:sz w:val="24"/>
          <w:szCs w:val="24"/>
        </w:rPr>
        <w:t xml:space="preserve"> - </w:t>
      </w:r>
      <w:r w:rsidRPr="00C54AC4">
        <w:rPr>
          <w:rFonts w:ascii="Times New Roman" w:eastAsia="Times New Roman" w:hAnsi="Times New Roman"/>
          <w:sz w:val="24"/>
          <w:szCs w:val="24"/>
          <w:u w:val="single"/>
        </w:rPr>
        <w:t>Medical and Family Leave</w:t>
      </w:r>
      <w:r w:rsidRPr="00C54AC4">
        <w:rPr>
          <w:rFonts w:ascii="Times New Roman" w:eastAsia="Times New Roman" w:hAnsi="Times New Roman"/>
          <w:sz w:val="24"/>
          <w:szCs w:val="24"/>
        </w:rPr>
        <w:t xml:space="preserve"> - Employees who have completed their probationary period shall be granted unpaid personal medical leave for up to one (1) year when they are unable to perform the functions of their position due to personal injury or illness. Provided, however, that employees who have completed their probationary period but have not yet worked at least 1,040 hours shall be granted unpaid personal medical leave up to a maximum of ninety (90) days. If medically necessary, medical leave may be taken on an intermittent or reduced schedule basis, consistent with the Family and Medical Leave Act.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Medical certification shall not be required for illness or injuries requiring medical leaves of up to three (3) days duration. For longer leaves, the Employer may require medical certification to support a claim for medical leave for an employee's own serious health condition or for Family and Medical Leave Act leave taken to care for a family member with a serious health condition. For medical leaves in excess of thirty (30) days, employees shall be required to submit periodic medical certifications for each successive thirty (30) day periods.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Employees ready to return to work from a personal medical leave in excess of three (3) days shall furnish the Employer with medical certification that they are fit to return to the duties of their job. The Employer will have up to seven (7) days after notification in which to reinstate the employee.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12.3 - </w:t>
      </w:r>
      <w:r w:rsidRPr="00C54AC4">
        <w:rPr>
          <w:rFonts w:ascii="Times New Roman" w:eastAsia="Times New Roman" w:hAnsi="Times New Roman"/>
          <w:sz w:val="24"/>
          <w:szCs w:val="24"/>
          <w:u w:val="single"/>
        </w:rPr>
        <w:t>Military Leave</w:t>
      </w:r>
      <w:r w:rsidRPr="00C54AC4">
        <w:rPr>
          <w:rFonts w:ascii="Times New Roman" w:eastAsia="Times New Roman" w:hAnsi="Times New Roman"/>
          <w:sz w:val="24"/>
          <w:szCs w:val="24"/>
        </w:rPr>
        <w:t xml:space="preserve"> - A regular employee who enters the Armed Forces of the United States shall have the right to reinstatement to her/his former position as may be required by law.</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12.4 - </w:t>
      </w:r>
      <w:r w:rsidRPr="00C54AC4">
        <w:rPr>
          <w:rFonts w:ascii="Times New Roman" w:eastAsia="Times New Roman" w:hAnsi="Times New Roman"/>
          <w:sz w:val="24"/>
          <w:szCs w:val="24"/>
          <w:u w:val="single"/>
        </w:rPr>
        <w:t>Maternity Leave</w:t>
      </w:r>
      <w:r w:rsidRPr="00C54AC4">
        <w:rPr>
          <w:rFonts w:ascii="Times New Roman" w:eastAsia="Times New Roman" w:hAnsi="Times New Roman"/>
          <w:sz w:val="24"/>
          <w:szCs w:val="24"/>
        </w:rPr>
        <w:t xml:space="preserve"> - A </w:t>
      </w:r>
      <w:del w:id="166" w:author="claire319" w:date="2011-04-13T22:35:00Z">
        <w:r w:rsidRPr="00C54AC4" w:rsidDel="00825DEE">
          <w:rPr>
            <w:rFonts w:ascii="Times New Roman" w:eastAsia="Times New Roman" w:hAnsi="Times New Roman"/>
            <w:sz w:val="24"/>
            <w:szCs w:val="24"/>
          </w:rPr>
          <w:delText xml:space="preserve">pregnant </w:delText>
        </w:r>
      </w:del>
      <w:ins w:id="167" w:author="claire319" w:date="2011-04-13T22:35:00Z">
        <w:r w:rsidR="00825DEE">
          <w:rPr>
            <w:rFonts w:ascii="Times New Roman" w:eastAsia="Times New Roman" w:hAnsi="Times New Roman"/>
            <w:sz w:val="24"/>
            <w:szCs w:val="24"/>
          </w:rPr>
          <w:t>female</w:t>
        </w:r>
        <w:r w:rsidR="00825DEE" w:rsidRPr="00C54AC4">
          <w:rPr>
            <w:rFonts w:ascii="Times New Roman" w:eastAsia="Times New Roman" w:hAnsi="Times New Roman"/>
            <w:sz w:val="24"/>
            <w:szCs w:val="24"/>
          </w:rPr>
          <w:t xml:space="preserve"> </w:t>
        </w:r>
      </w:ins>
      <w:r w:rsidRPr="00C54AC4">
        <w:rPr>
          <w:rFonts w:ascii="Times New Roman" w:eastAsia="Times New Roman" w:hAnsi="Times New Roman"/>
          <w:sz w:val="24"/>
          <w:szCs w:val="24"/>
        </w:rPr>
        <w:t>employee</w:t>
      </w:r>
      <w:ins w:id="168" w:author="claire319" w:date="2011-04-13T22:35:00Z">
        <w:r w:rsidR="00825DEE">
          <w:rPr>
            <w:rFonts w:ascii="Times New Roman" w:eastAsia="Times New Roman" w:hAnsi="Times New Roman"/>
            <w:sz w:val="24"/>
            <w:szCs w:val="24"/>
          </w:rPr>
          <w:t xml:space="preserve"> who has just given </w:t>
        </w:r>
        <w:proofErr w:type="gramStart"/>
        <w:r w:rsidR="00825DEE">
          <w:rPr>
            <w:rFonts w:ascii="Times New Roman" w:eastAsia="Times New Roman" w:hAnsi="Times New Roman"/>
            <w:sz w:val="24"/>
            <w:szCs w:val="24"/>
          </w:rPr>
          <w:t xml:space="preserve">birth </w:t>
        </w:r>
      </w:ins>
      <w:r w:rsidRPr="00C54AC4">
        <w:rPr>
          <w:rFonts w:ascii="Times New Roman" w:eastAsia="Times New Roman" w:hAnsi="Times New Roman"/>
          <w:sz w:val="24"/>
          <w:szCs w:val="24"/>
        </w:rPr>
        <w:t xml:space="preserve"> shall</w:t>
      </w:r>
      <w:proofErr w:type="gramEnd"/>
      <w:r w:rsidRPr="00C54AC4">
        <w:rPr>
          <w:rFonts w:ascii="Times New Roman" w:eastAsia="Times New Roman" w:hAnsi="Times New Roman"/>
          <w:sz w:val="24"/>
          <w:szCs w:val="24"/>
        </w:rPr>
        <w:t xml:space="preserve"> be granted a leave </w:t>
      </w:r>
      <w:ins w:id="169" w:author="claire319" w:date="2011-04-13T22:37:00Z">
        <w:r w:rsidR="00825DEE">
          <w:rPr>
            <w:rFonts w:ascii="Times New Roman" w:eastAsia="Times New Roman" w:hAnsi="Times New Roman"/>
            <w:sz w:val="24"/>
            <w:szCs w:val="24"/>
          </w:rPr>
          <w:t xml:space="preserve">up to </w:t>
        </w:r>
      </w:ins>
      <w:ins w:id="170" w:author="claire319" w:date="2011-04-13T22:39:00Z">
        <w:r w:rsidR="00340154">
          <w:rPr>
            <w:rFonts w:ascii="Times New Roman" w:eastAsia="Times New Roman" w:hAnsi="Times New Roman"/>
            <w:sz w:val="24"/>
            <w:szCs w:val="24"/>
          </w:rPr>
          <w:t>six (</w:t>
        </w:r>
      </w:ins>
      <w:ins w:id="171" w:author="claire319" w:date="2011-04-13T22:37:00Z">
        <w:r w:rsidR="00825DEE">
          <w:rPr>
            <w:rFonts w:ascii="Times New Roman" w:eastAsia="Times New Roman" w:hAnsi="Times New Roman"/>
            <w:sz w:val="24"/>
            <w:szCs w:val="24"/>
          </w:rPr>
          <w:t>6</w:t>
        </w:r>
      </w:ins>
      <w:ins w:id="172" w:author="claire319" w:date="2011-04-13T22:39:00Z">
        <w:r w:rsidR="00340154">
          <w:rPr>
            <w:rFonts w:ascii="Times New Roman" w:eastAsia="Times New Roman" w:hAnsi="Times New Roman"/>
            <w:sz w:val="24"/>
            <w:szCs w:val="24"/>
          </w:rPr>
          <w:t>)</w:t>
        </w:r>
      </w:ins>
      <w:ins w:id="173" w:author="claire319" w:date="2011-04-13T22:37:00Z">
        <w:r w:rsidR="00825DEE">
          <w:rPr>
            <w:rFonts w:ascii="Times New Roman" w:eastAsia="Times New Roman" w:hAnsi="Times New Roman"/>
            <w:sz w:val="24"/>
            <w:szCs w:val="24"/>
          </w:rPr>
          <w:t xml:space="preserve"> weeks in case of a </w:t>
        </w:r>
      </w:ins>
      <w:r w:rsidR="0051625A">
        <w:rPr>
          <w:rFonts w:ascii="Times New Roman" w:eastAsia="Times New Roman" w:hAnsi="Times New Roman"/>
          <w:sz w:val="24"/>
          <w:szCs w:val="24"/>
        </w:rPr>
        <w:t>vaginal</w:t>
      </w:r>
      <w:ins w:id="174" w:author="claire319" w:date="2011-04-13T22:37:00Z">
        <w:r w:rsidR="00825DEE">
          <w:rPr>
            <w:rFonts w:ascii="Times New Roman" w:eastAsia="Times New Roman" w:hAnsi="Times New Roman"/>
            <w:sz w:val="24"/>
            <w:szCs w:val="24"/>
          </w:rPr>
          <w:t xml:space="preserve"> birth and up to</w:t>
        </w:r>
      </w:ins>
      <w:ins w:id="175" w:author="claire319" w:date="2011-04-13T22:39:00Z">
        <w:r w:rsidR="00340154">
          <w:rPr>
            <w:rFonts w:ascii="Times New Roman" w:eastAsia="Times New Roman" w:hAnsi="Times New Roman"/>
            <w:sz w:val="24"/>
            <w:szCs w:val="24"/>
          </w:rPr>
          <w:t xml:space="preserve"> eight</w:t>
        </w:r>
      </w:ins>
      <w:ins w:id="176" w:author="claire319" w:date="2011-04-13T22:37:00Z">
        <w:r w:rsidR="00825DEE">
          <w:rPr>
            <w:rFonts w:ascii="Times New Roman" w:eastAsia="Times New Roman" w:hAnsi="Times New Roman"/>
            <w:sz w:val="24"/>
            <w:szCs w:val="24"/>
          </w:rPr>
          <w:t xml:space="preserve"> </w:t>
        </w:r>
      </w:ins>
      <w:ins w:id="177" w:author="claire319" w:date="2011-04-13T22:39:00Z">
        <w:r w:rsidR="00340154">
          <w:rPr>
            <w:rFonts w:ascii="Times New Roman" w:eastAsia="Times New Roman" w:hAnsi="Times New Roman"/>
            <w:sz w:val="24"/>
            <w:szCs w:val="24"/>
          </w:rPr>
          <w:t>(</w:t>
        </w:r>
      </w:ins>
      <w:ins w:id="178" w:author="claire319" w:date="2011-04-13T22:37:00Z">
        <w:r w:rsidR="00825DEE">
          <w:rPr>
            <w:rFonts w:ascii="Times New Roman" w:eastAsia="Times New Roman" w:hAnsi="Times New Roman"/>
            <w:sz w:val="24"/>
            <w:szCs w:val="24"/>
          </w:rPr>
          <w:t>8</w:t>
        </w:r>
      </w:ins>
      <w:ins w:id="179" w:author="claire319" w:date="2011-04-13T22:39:00Z">
        <w:r w:rsidR="00340154">
          <w:rPr>
            <w:rFonts w:ascii="Times New Roman" w:eastAsia="Times New Roman" w:hAnsi="Times New Roman"/>
            <w:sz w:val="24"/>
            <w:szCs w:val="24"/>
          </w:rPr>
          <w:t>)</w:t>
        </w:r>
      </w:ins>
      <w:ins w:id="180" w:author="claire319" w:date="2011-04-13T22:37:00Z">
        <w:r w:rsidR="00825DEE">
          <w:rPr>
            <w:rFonts w:ascii="Times New Roman" w:eastAsia="Times New Roman" w:hAnsi="Times New Roman"/>
            <w:sz w:val="24"/>
            <w:szCs w:val="24"/>
          </w:rPr>
          <w:t xml:space="preserve"> weeks in case of a </w:t>
        </w:r>
      </w:ins>
      <w:ins w:id="181" w:author="Rachel Schaefbauer" w:date="2011-04-14T19:07:00Z">
        <w:r w:rsidR="0051625A">
          <w:rPr>
            <w:rFonts w:ascii="Times New Roman" w:eastAsia="Times New Roman" w:hAnsi="Times New Roman"/>
            <w:sz w:val="24"/>
            <w:szCs w:val="24"/>
          </w:rPr>
          <w:t xml:space="preserve">cesarean </w:t>
        </w:r>
      </w:ins>
      <w:ins w:id="182" w:author="claire319" w:date="2011-04-13T22:37:00Z">
        <w:del w:id="183" w:author="Rachel Schaefbauer" w:date="2011-04-14T19:07:00Z">
          <w:r w:rsidR="00825DEE" w:rsidDel="0051625A">
            <w:rPr>
              <w:rFonts w:ascii="Times New Roman" w:eastAsia="Times New Roman" w:hAnsi="Times New Roman"/>
              <w:sz w:val="24"/>
              <w:szCs w:val="24"/>
            </w:rPr>
            <w:delText>C-</w:delText>
          </w:r>
        </w:del>
      </w:ins>
      <w:ins w:id="184" w:author="Rachel Schaefbauer" w:date="2011-04-14T19:07:00Z">
        <w:r w:rsidR="0051625A">
          <w:rPr>
            <w:rFonts w:ascii="Times New Roman" w:eastAsia="Times New Roman" w:hAnsi="Times New Roman"/>
            <w:sz w:val="24"/>
            <w:szCs w:val="24"/>
          </w:rPr>
          <w:t>s</w:t>
        </w:r>
      </w:ins>
      <w:ins w:id="185" w:author="claire319" w:date="2011-04-13T22:37:00Z">
        <w:del w:id="186" w:author="Rachel Schaefbauer" w:date="2011-04-14T19:07:00Z">
          <w:r w:rsidR="00825DEE" w:rsidDel="0051625A">
            <w:rPr>
              <w:rFonts w:ascii="Times New Roman" w:eastAsia="Times New Roman" w:hAnsi="Times New Roman"/>
              <w:sz w:val="24"/>
              <w:szCs w:val="24"/>
            </w:rPr>
            <w:delText>S</w:delText>
          </w:r>
        </w:del>
        <w:r w:rsidR="00825DEE">
          <w:rPr>
            <w:rFonts w:ascii="Times New Roman" w:eastAsia="Times New Roman" w:hAnsi="Times New Roman"/>
            <w:sz w:val="24"/>
            <w:szCs w:val="24"/>
          </w:rPr>
          <w:t xml:space="preserve">ection </w:t>
        </w:r>
      </w:ins>
      <w:r w:rsidRPr="00C54AC4">
        <w:rPr>
          <w:rFonts w:ascii="Times New Roman" w:eastAsia="Times New Roman" w:hAnsi="Times New Roman"/>
          <w:sz w:val="24"/>
          <w:szCs w:val="24"/>
        </w:rPr>
        <w:t>with</w:t>
      </w:r>
      <w:ins w:id="187" w:author="claire319" w:date="2011-04-13T22:38:00Z">
        <w:r w:rsidR="00825DEE">
          <w:rPr>
            <w:rFonts w:ascii="Times New Roman" w:eastAsia="Times New Roman" w:hAnsi="Times New Roman"/>
            <w:sz w:val="24"/>
            <w:szCs w:val="24"/>
          </w:rPr>
          <w:t xml:space="preserve"> 50% of regular pay</w:t>
        </w:r>
      </w:ins>
      <w:ins w:id="188" w:author="claire319" w:date="2011-04-13T22:41:00Z">
        <w:r w:rsidR="00340154" w:rsidRPr="00340154">
          <w:rPr>
            <w:rFonts w:ascii="Times New Roman" w:eastAsia="Times New Roman" w:hAnsi="Times New Roman"/>
            <w:sz w:val="24"/>
            <w:szCs w:val="24"/>
          </w:rPr>
          <w:t xml:space="preserve"> </w:t>
        </w:r>
        <w:r w:rsidR="00340154" w:rsidRPr="00C54AC4">
          <w:rPr>
            <w:rFonts w:ascii="Times New Roman" w:eastAsia="Times New Roman" w:hAnsi="Times New Roman"/>
            <w:sz w:val="24"/>
            <w:szCs w:val="24"/>
          </w:rPr>
          <w:t>on the same basis as the leaves set forth in 12.2 above</w:t>
        </w:r>
      </w:ins>
      <w:ins w:id="189" w:author="claire319" w:date="2011-04-13T22:38:00Z">
        <w:r w:rsidR="00825DEE">
          <w:rPr>
            <w:rFonts w:ascii="Times New Roman" w:eastAsia="Times New Roman" w:hAnsi="Times New Roman"/>
            <w:sz w:val="24"/>
            <w:szCs w:val="24"/>
          </w:rPr>
          <w:t xml:space="preserve">. </w:t>
        </w:r>
      </w:ins>
      <w:ins w:id="190" w:author="claire319" w:date="2011-04-13T22:39:00Z">
        <w:r w:rsidR="00340154">
          <w:rPr>
            <w:rFonts w:ascii="Times New Roman" w:eastAsia="Times New Roman" w:hAnsi="Times New Roman"/>
            <w:sz w:val="24"/>
            <w:szCs w:val="24"/>
          </w:rPr>
          <w:t>An extended leave beyond the six (6) or eight (8) weeks may be granted</w:t>
        </w:r>
      </w:ins>
      <w:ins w:id="191" w:author="claire319" w:date="2011-04-13T22:40:00Z">
        <w:r w:rsidR="00340154">
          <w:rPr>
            <w:rFonts w:ascii="Times New Roman" w:eastAsia="Times New Roman" w:hAnsi="Times New Roman"/>
            <w:sz w:val="24"/>
            <w:szCs w:val="24"/>
          </w:rPr>
          <w:t xml:space="preserve"> without pay</w:t>
        </w:r>
      </w:ins>
      <w:ins w:id="192" w:author="claire319" w:date="2011-04-13T22:39:00Z">
        <w:r w:rsidR="00340154">
          <w:rPr>
            <w:rFonts w:ascii="Times New Roman" w:eastAsia="Times New Roman" w:hAnsi="Times New Roman"/>
            <w:sz w:val="24"/>
            <w:szCs w:val="24"/>
          </w:rPr>
          <w:t xml:space="preserve"> </w:t>
        </w:r>
      </w:ins>
      <w:del w:id="193" w:author="claire319" w:date="2011-04-13T22:37:00Z">
        <w:r w:rsidRPr="00C54AC4" w:rsidDel="00825DEE">
          <w:rPr>
            <w:rFonts w:ascii="Times New Roman" w:eastAsia="Times New Roman" w:hAnsi="Times New Roman"/>
            <w:sz w:val="24"/>
            <w:szCs w:val="24"/>
          </w:rPr>
          <w:delText>out</w:delText>
        </w:r>
      </w:del>
      <w:r w:rsidRPr="00C54AC4">
        <w:rPr>
          <w:rFonts w:ascii="Times New Roman" w:eastAsia="Times New Roman" w:hAnsi="Times New Roman"/>
          <w:sz w:val="24"/>
          <w:szCs w:val="24"/>
        </w:rPr>
        <w:t xml:space="preserve"> </w:t>
      </w:r>
      <w:del w:id="194" w:author="claire319" w:date="2011-04-13T22:40:00Z">
        <w:r w:rsidRPr="00C54AC4" w:rsidDel="00340154">
          <w:rPr>
            <w:rFonts w:ascii="Times New Roman" w:eastAsia="Times New Roman" w:hAnsi="Times New Roman"/>
            <w:sz w:val="24"/>
            <w:szCs w:val="24"/>
          </w:rPr>
          <w:delText>pay</w:delText>
        </w:r>
      </w:del>
      <w:del w:id="195" w:author="claire319" w:date="2011-04-13T22:41:00Z">
        <w:r w:rsidRPr="00C54AC4" w:rsidDel="00340154">
          <w:rPr>
            <w:rFonts w:ascii="Times New Roman" w:eastAsia="Times New Roman" w:hAnsi="Times New Roman"/>
            <w:sz w:val="24"/>
            <w:szCs w:val="24"/>
          </w:rPr>
          <w:delText xml:space="preserve"> on the same basis as the leaves set forth in 12.2 above</w:delText>
        </w:r>
      </w:del>
      <w:r w:rsidRPr="00C54AC4">
        <w:rPr>
          <w:rFonts w:ascii="Times New Roman" w:eastAsia="Times New Roman" w:hAnsi="Times New Roman"/>
          <w:sz w:val="24"/>
          <w:szCs w:val="24"/>
        </w:rPr>
        <w:t xml:space="preserve">. </w:t>
      </w:r>
      <w:del w:id="196" w:author="claire319" w:date="2011-04-13T22:35:00Z">
        <w:r w:rsidRPr="00C54AC4" w:rsidDel="00825DEE">
          <w:rPr>
            <w:rFonts w:ascii="Times New Roman" w:eastAsia="Times New Roman" w:hAnsi="Times New Roman"/>
            <w:sz w:val="24"/>
            <w:szCs w:val="24"/>
          </w:rPr>
          <w:delText>While the</w:delText>
        </w:r>
      </w:del>
      <w:ins w:id="197" w:author="claire319" w:date="2011-04-13T22:35:00Z">
        <w:r w:rsidR="00825DEE">
          <w:rPr>
            <w:rFonts w:ascii="Times New Roman" w:eastAsia="Times New Roman" w:hAnsi="Times New Roman"/>
            <w:sz w:val="24"/>
            <w:szCs w:val="24"/>
          </w:rPr>
          <w:t xml:space="preserve"> If a </w:t>
        </w:r>
        <w:proofErr w:type="gramStart"/>
        <w:r w:rsidR="00825DEE">
          <w:rPr>
            <w:rFonts w:ascii="Times New Roman" w:eastAsia="Times New Roman" w:hAnsi="Times New Roman"/>
            <w:sz w:val="24"/>
            <w:szCs w:val="24"/>
          </w:rPr>
          <w:t xml:space="preserve">pregnant </w:t>
        </w:r>
      </w:ins>
      <w:r w:rsidRPr="00C54AC4">
        <w:rPr>
          <w:rFonts w:ascii="Times New Roman" w:eastAsia="Times New Roman" w:hAnsi="Times New Roman"/>
          <w:sz w:val="24"/>
          <w:szCs w:val="24"/>
        </w:rPr>
        <w:t xml:space="preserve"> employee</w:t>
      </w:r>
      <w:proofErr w:type="gramEnd"/>
      <w:r w:rsidRPr="00C54AC4">
        <w:rPr>
          <w:rFonts w:ascii="Times New Roman" w:eastAsia="Times New Roman" w:hAnsi="Times New Roman"/>
          <w:sz w:val="24"/>
          <w:szCs w:val="24"/>
        </w:rPr>
        <w:t xml:space="preserve"> continues to work, the Employer may require a written statement from her physician as to how long she may work without endangering her health or that of the unborn child and her continuing ability to perform fully all the duties of her job.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12.5 - </w:t>
      </w:r>
      <w:r w:rsidRPr="00C54AC4">
        <w:rPr>
          <w:rFonts w:ascii="Times New Roman" w:eastAsia="Times New Roman" w:hAnsi="Times New Roman"/>
          <w:sz w:val="24"/>
          <w:szCs w:val="24"/>
          <w:u w:val="single"/>
        </w:rPr>
        <w:t>Child Care Leave</w:t>
      </w:r>
      <w:r w:rsidRPr="00C54AC4">
        <w:rPr>
          <w:rFonts w:ascii="Times New Roman" w:eastAsia="Times New Roman" w:hAnsi="Times New Roman"/>
          <w:sz w:val="24"/>
          <w:szCs w:val="24"/>
        </w:rPr>
        <w:t xml:space="preserve"> - An employee shall be granted an unpaid child care leave of absence of up to six (6) months in connection with the birth or adoption of her/his child. When possible the employee shall notify the Employer of such intent three (3) months prior to the leave. Seniority shall accrue during such leave.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12.6 - </w:t>
      </w:r>
      <w:r w:rsidRPr="00C54AC4">
        <w:rPr>
          <w:rFonts w:ascii="Times New Roman" w:eastAsia="Times New Roman" w:hAnsi="Times New Roman"/>
          <w:sz w:val="24"/>
          <w:szCs w:val="24"/>
          <w:u w:val="single"/>
        </w:rPr>
        <w:t>Return from Leave of Absence</w:t>
      </w:r>
      <w:r w:rsidRPr="00C54AC4">
        <w:rPr>
          <w:rFonts w:ascii="Times New Roman" w:eastAsia="Times New Roman" w:hAnsi="Times New Roman"/>
          <w:sz w:val="24"/>
          <w:szCs w:val="24"/>
        </w:rPr>
        <w:t xml:space="preserve"> - Any employee returning from an authorized leave as stated in this Agreement shall return to their previously held job classification and schedule (hours, days and room) provided that neither has been abolished and the employee is qualified. In the event the schedule has been abolished and cannot be re-established, the employee may bump into any schedule commensurate with her/his accrued seniority. Return to previous schedule will only be guaranteed if the leave is less than ninety one (91) days.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12.7 - </w:t>
      </w:r>
      <w:r w:rsidRPr="00C54AC4">
        <w:rPr>
          <w:rFonts w:ascii="Times New Roman" w:eastAsia="Times New Roman" w:hAnsi="Times New Roman"/>
          <w:sz w:val="24"/>
          <w:szCs w:val="24"/>
          <w:u w:val="single"/>
        </w:rPr>
        <w:t>Jury Duty</w:t>
      </w:r>
      <w:r w:rsidRPr="00C54AC4">
        <w:rPr>
          <w:rFonts w:ascii="Times New Roman" w:eastAsia="Times New Roman" w:hAnsi="Times New Roman"/>
          <w:sz w:val="24"/>
          <w:szCs w:val="24"/>
        </w:rPr>
        <w:t xml:space="preserve"> - Any regular employees, exclusive of probationary, on-call or extra employees, required to serve on court jury (not grand jury), shall be given a leave of absence for the jury duty period and shall be paid the difference between her/his jury pay and the wages she/he otherwise would have earned during straight-time hours of available employment at her/his regular rate.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12.8 - </w:t>
      </w:r>
      <w:r w:rsidRPr="00C54AC4">
        <w:rPr>
          <w:rFonts w:ascii="Times New Roman" w:eastAsia="Times New Roman" w:hAnsi="Times New Roman"/>
          <w:sz w:val="24"/>
          <w:szCs w:val="24"/>
          <w:u w:val="single"/>
        </w:rPr>
        <w:t>Funeral Pay</w:t>
      </w:r>
      <w:r w:rsidRPr="00C54AC4">
        <w:rPr>
          <w:rFonts w:ascii="Times New Roman" w:eastAsia="Times New Roman" w:hAnsi="Times New Roman"/>
          <w:sz w:val="24"/>
          <w:szCs w:val="24"/>
        </w:rPr>
        <w:t xml:space="preserve"> - All regular employees, exclusive of probationary, on-call or extra employees are eligible for funeral pay and leave, when an employee's bereavement involves death in her/his immediate family, subject to the following conditions:</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Maximum Pay</w:t>
            </w:r>
            <w:r w:rsidRPr="00C54AC4">
              <w:rPr>
                <w:rFonts w:ascii="Times New Roman" w:eastAsia="Times New Roman" w:hAnsi="Times New Roman"/>
                <w:sz w:val="24"/>
                <w:szCs w:val="24"/>
              </w:rPr>
              <w:t xml:space="preserve"> - Maximum funeral pay shall be two (2) days immediately preceding and/or including the funeral day, if the funeral is within 250 miles of Minneapolis and not more than three (3) days for time lost, if the funeral services are more than 250 miles from Minneapolis. Employees shall be paid within these limits only for time actually lost at employee's regular hourly rate.</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E51E07">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Attendance and Notice</w:t>
            </w:r>
            <w:r w:rsidRPr="00C54AC4">
              <w:rPr>
                <w:rFonts w:ascii="Times New Roman" w:eastAsia="Times New Roman" w:hAnsi="Times New Roman"/>
                <w:sz w:val="24"/>
                <w:szCs w:val="24"/>
              </w:rPr>
              <w:t xml:space="preserve"> - An employee must actually attend the funeral service of a member of her/his immediate family, which includes only wife, husband, son, daughter, mother, father, brother, sister, mother-in-law or father-in-law. An employee must also notify the Employer of the need for funeral leave</w:t>
            </w:r>
            <w:r w:rsidR="00E51E07">
              <w:rPr>
                <w:rFonts w:ascii="Times New Roman" w:eastAsia="Times New Roman" w:hAnsi="Times New Roman"/>
                <w:sz w:val="24"/>
                <w:szCs w:val="24"/>
              </w:rPr>
              <w:t>.</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12.9 - </w:t>
      </w:r>
      <w:r w:rsidRPr="00C54AC4">
        <w:rPr>
          <w:rFonts w:ascii="Times New Roman" w:eastAsia="Times New Roman" w:hAnsi="Times New Roman"/>
          <w:sz w:val="24"/>
          <w:szCs w:val="24"/>
          <w:u w:val="single"/>
        </w:rPr>
        <w:t>Union Business</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9A76EA">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The Employer agrees to grant the necessary time off without pay to any employee delegated to attend a labor convention up to a maximum of seven (7) days for two (2) employees at any one time and </w:t>
            </w:r>
            <w:del w:id="198" w:author="Kate Kemmerick" w:date="2011-04-13T15:26:00Z">
              <w:r w:rsidRPr="00C54AC4" w:rsidDel="009A76EA">
                <w:rPr>
                  <w:rFonts w:ascii="Times New Roman" w:eastAsia="Times New Roman" w:hAnsi="Times New Roman"/>
                  <w:sz w:val="24"/>
                  <w:szCs w:val="24"/>
                </w:rPr>
                <w:delText xml:space="preserve">two </w:delText>
              </w:r>
            </w:del>
            <w:ins w:id="199" w:author="Kate Kemmerick" w:date="2011-04-13T15:26:00Z">
              <w:r w:rsidR="009A76EA">
                <w:rPr>
                  <w:rFonts w:ascii="Times New Roman" w:eastAsia="Times New Roman" w:hAnsi="Times New Roman"/>
                  <w:sz w:val="24"/>
                  <w:szCs w:val="24"/>
                </w:rPr>
                <w:t>four</w:t>
              </w:r>
              <w:r w:rsidR="009A76EA" w:rsidRPr="00C54AC4">
                <w:rPr>
                  <w:rFonts w:ascii="Times New Roman" w:eastAsia="Times New Roman" w:hAnsi="Times New Roman"/>
                  <w:sz w:val="24"/>
                  <w:szCs w:val="24"/>
                </w:rPr>
                <w:t xml:space="preserve"> </w:t>
              </w:r>
            </w:ins>
            <w:r w:rsidRPr="00C54AC4">
              <w:rPr>
                <w:rFonts w:ascii="Times New Roman" w:eastAsia="Times New Roman" w:hAnsi="Times New Roman"/>
                <w:sz w:val="24"/>
                <w:szCs w:val="24"/>
              </w:rPr>
              <w:t>(</w:t>
            </w:r>
            <w:ins w:id="200" w:author="Kate Kemmerick" w:date="2011-04-13T15:26:00Z">
              <w:r w:rsidR="009A76EA">
                <w:rPr>
                  <w:rFonts w:ascii="Times New Roman" w:eastAsia="Times New Roman" w:hAnsi="Times New Roman"/>
                  <w:sz w:val="24"/>
                  <w:szCs w:val="24"/>
                </w:rPr>
                <w:t>4</w:t>
              </w:r>
            </w:ins>
            <w:del w:id="201" w:author="Kate Kemmerick" w:date="2011-04-13T15:26:00Z">
              <w:r w:rsidRPr="00C54AC4" w:rsidDel="009A76EA">
                <w:rPr>
                  <w:rFonts w:ascii="Times New Roman" w:eastAsia="Times New Roman" w:hAnsi="Times New Roman"/>
                  <w:sz w:val="24"/>
                  <w:szCs w:val="24"/>
                </w:rPr>
                <w:delText>2</w:delText>
              </w:r>
            </w:del>
            <w:r w:rsidRPr="00C54AC4">
              <w:rPr>
                <w:rFonts w:ascii="Times New Roman" w:eastAsia="Times New Roman" w:hAnsi="Times New Roman"/>
                <w:sz w:val="24"/>
                <w:szCs w:val="24"/>
              </w:rPr>
              <w:t>) employees annually.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In the event that an employee is elected to a position of full-time service with the Union, the employee shall continue to accrue her/his seniority during the period of leave. Upon completion of service in the Union, the employee shall be returned to her/his former job as provided in the Return from Leave section, provided the employee notifies the Employer of such return within ninety (90) calendar days after completion of Union service.</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12.10 - </w:t>
      </w:r>
      <w:r w:rsidRPr="00C54AC4">
        <w:rPr>
          <w:rFonts w:ascii="Times New Roman" w:eastAsia="Times New Roman" w:hAnsi="Times New Roman"/>
          <w:sz w:val="24"/>
          <w:szCs w:val="24"/>
          <w:u w:val="single"/>
        </w:rPr>
        <w:t>Leave Benefits</w:t>
      </w:r>
      <w:r w:rsidRPr="00C54AC4">
        <w:rPr>
          <w:rFonts w:ascii="Times New Roman" w:eastAsia="Times New Roman" w:hAnsi="Times New Roman"/>
          <w:sz w:val="24"/>
          <w:szCs w:val="24"/>
        </w:rPr>
        <w:t xml:space="preserve"> - In the case of parenting and medical leaves taken pursuant to the Family and Medical Leave Act, the Employer shall make sufficient group health insurance contributions, as determined by the Twin Cities Hotel Employers-Employees Trust Fund ("Fund") to pay for the employee's group insurance coverage for up to twelve (12) weeks of leave. The Fund shall make available group health insurance to employees at the employee's own expense for any portion of a parenting or medical leave in excess of twelve (12) weeks.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In the case of other leaves which would otherwise result in loss of group health insurance coverage, the Fund shall make available group health insurance to employees for the duration of the leave, at the employee's own expense, and otherwise consistent with the Consolidated Omnibus Budget Reconciliation Act ("COBRA").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Employees shall retain pre-leave seniority and shall accrue seniority during all authorized leaves other than personal leaves. Employees shall retain pre-leave seniority, but shall not accrue seniority during personal leaves in excess of thirty (30) days. Failure to return to work after an authorized leave of absence shall result in complete loss of seniority rights.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The employer may attempt to recover the cost of medical premiums aid during a covered leave of absence should the employee fail to return to work as provided for under the Family and Medical Leave Act.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12.11 - </w:t>
      </w:r>
      <w:r w:rsidRPr="00C54AC4">
        <w:rPr>
          <w:rFonts w:ascii="Times New Roman" w:eastAsia="Times New Roman" w:hAnsi="Times New Roman"/>
          <w:sz w:val="24"/>
          <w:szCs w:val="24"/>
          <w:u w:val="single"/>
        </w:rPr>
        <w:t>Coordination with Applicable Laws</w:t>
      </w:r>
      <w:r w:rsidRPr="00C54AC4">
        <w:rPr>
          <w:rFonts w:ascii="Times New Roman" w:eastAsia="Times New Roman" w:hAnsi="Times New Roman"/>
          <w:sz w:val="24"/>
          <w:szCs w:val="24"/>
        </w:rPr>
        <w:t xml:space="preserve"> - The parties to this Agreement agree that the provisions of this entire Article 12 shall be administered so as not to conflict with applicable federal or state laws governing leaves of absence. Where applicable, leaves of absence granted under this Article may run concurrently with any applicable leave rights the employee may have under the Family and Medical Leave Act. Where the provisions of this Agreement are more favorable to the employee than those provided under law, the terms of this Agreement shall prevail. </w:t>
      </w:r>
    </w:p>
    <w:p w:rsidR="00C54AC4" w:rsidRPr="00C54AC4" w:rsidRDefault="00C54AC4" w:rsidP="00C54AC4">
      <w:pPr>
        <w:spacing w:after="0" w:line="240" w:lineRule="auto"/>
        <w:jc w:val="center"/>
        <w:rPr>
          <w:rFonts w:ascii="Times New Roman" w:eastAsia="Times New Roman" w:hAnsi="Times New Roman"/>
          <w:sz w:val="24"/>
          <w:szCs w:val="24"/>
        </w:rPr>
      </w:pPr>
      <w:bookmarkStart w:id="202" w:name="Part14"/>
      <w:r w:rsidRPr="00C54AC4">
        <w:rPr>
          <w:rFonts w:ascii="Times New Roman" w:eastAsia="Times New Roman" w:hAnsi="Times New Roman"/>
          <w:sz w:val="24"/>
          <w:szCs w:val="24"/>
        </w:rPr>
        <w:t>ARTICLE 13</w:t>
      </w:r>
      <w:bookmarkEnd w:id="202"/>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HOLIDAYS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13.1 - </w:t>
      </w:r>
      <w:r w:rsidRPr="00C54AC4">
        <w:rPr>
          <w:rFonts w:ascii="Times New Roman" w:eastAsia="Times New Roman" w:hAnsi="Times New Roman"/>
          <w:sz w:val="24"/>
          <w:szCs w:val="24"/>
          <w:u w:val="single"/>
        </w:rPr>
        <w:t>Holidays Observed</w:t>
      </w:r>
      <w:r w:rsidRPr="00C54AC4">
        <w:rPr>
          <w:rFonts w:ascii="Times New Roman" w:eastAsia="Times New Roman" w:hAnsi="Times New Roman"/>
          <w:sz w:val="24"/>
          <w:szCs w:val="24"/>
        </w:rPr>
        <w:t xml:space="preserve"> - The following shall be observed as paid holidays for all regular full-time </w:t>
      </w:r>
      <w:del w:id="203" w:author="u0142274" w:date="2011-04-14T08:50:00Z">
        <w:r w:rsidRPr="00C54AC4" w:rsidDel="00575BEF">
          <w:rPr>
            <w:rFonts w:ascii="Times New Roman" w:eastAsia="Times New Roman" w:hAnsi="Times New Roman"/>
            <w:sz w:val="24"/>
            <w:szCs w:val="24"/>
          </w:rPr>
          <w:delText xml:space="preserve">and regular part-time </w:delText>
        </w:r>
      </w:del>
      <w:r w:rsidRPr="00C54AC4">
        <w:rPr>
          <w:rFonts w:ascii="Times New Roman" w:eastAsia="Times New Roman" w:hAnsi="Times New Roman"/>
          <w:sz w:val="24"/>
          <w:szCs w:val="24"/>
        </w:rPr>
        <w:t>employees hereafter referred to as eligible employees:</w:t>
      </w:r>
    </w:p>
    <w:tbl>
      <w:tblPr>
        <w:tblW w:w="0" w:type="auto"/>
        <w:tblCellSpacing w:w="15" w:type="dxa"/>
        <w:tblCellMar>
          <w:top w:w="30" w:type="dxa"/>
          <w:left w:w="30" w:type="dxa"/>
          <w:bottom w:w="30" w:type="dxa"/>
          <w:right w:w="30" w:type="dxa"/>
        </w:tblCellMar>
        <w:tblLook w:val="04A0"/>
      </w:tblPr>
      <w:tblGrid>
        <w:gridCol w:w="795"/>
        <w:gridCol w:w="1913"/>
        <w:gridCol w:w="780"/>
        <w:gridCol w:w="19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New Year's Day</w:t>
            </w:r>
          </w:p>
        </w:tc>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Labor Day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Memorial Day</w:t>
            </w:r>
          </w:p>
        </w:tc>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Thanksgiving Day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Independence Day</w:t>
            </w:r>
          </w:p>
        </w:tc>
        <w:tc>
          <w:tcPr>
            <w:tcW w:w="750" w:type="dxa"/>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Christmas Day</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13.2 - </w:t>
      </w:r>
      <w:r w:rsidRPr="00C54AC4">
        <w:rPr>
          <w:rFonts w:ascii="Times New Roman" w:eastAsia="Times New Roman" w:hAnsi="Times New Roman"/>
          <w:sz w:val="24"/>
          <w:szCs w:val="24"/>
          <w:u w:val="single"/>
        </w:rPr>
        <w:t>Holidays Not Worked</w:t>
      </w:r>
      <w:r w:rsidRPr="00C54AC4">
        <w:rPr>
          <w:rFonts w:ascii="Times New Roman" w:eastAsia="Times New Roman" w:hAnsi="Times New Roman"/>
          <w:sz w:val="24"/>
          <w:szCs w:val="24"/>
        </w:rPr>
        <w:t xml:space="preserve"> - All eligible employees, exclusive of probationary, shall receive holiday pay for the above listed holidays; provided the part-time employees regularly work the day on which the holiday falls. The holiday pay shall be based on the hours the employee normally works on that day of the week; to a maximum of eight (8) hours.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13.3 - </w:t>
      </w:r>
      <w:r w:rsidRPr="00C54AC4">
        <w:rPr>
          <w:rFonts w:ascii="Times New Roman" w:eastAsia="Times New Roman" w:hAnsi="Times New Roman"/>
          <w:sz w:val="24"/>
          <w:szCs w:val="24"/>
          <w:u w:val="single"/>
        </w:rPr>
        <w:t>Holidays Worked</w:t>
      </w:r>
      <w:r w:rsidRPr="00C54AC4">
        <w:rPr>
          <w:rFonts w:ascii="Times New Roman" w:eastAsia="Times New Roman" w:hAnsi="Times New Roman"/>
          <w:sz w:val="24"/>
          <w:szCs w:val="24"/>
        </w:rPr>
        <w:t xml:space="preserve"> - All eligible employees who work on a holiday shall be paid straight time for the number of hours regularly scheduled, plus straight time for the number of hours actually worked on the holiday. However, if the </w:t>
      </w:r>
      <w:proofErr w:type="gramStart"/>
      <w:r w:rsidRPr="00C54AC4">
        <w:rPr>
          <w:rFonts w:ascii="Times New Roman" w:eastAsia="Times New Roman" w:hAnsi="Times New Roman"/>
          <w:sz w:val="24"/>
          <w:szCs w:val="24"/>
        </w:rPr>
        <w:t>holiday hours worked exceed</w:t>
      </w:r>
      <w:proofErr w:type="gramEnd"/>
      <w:r w:rsidRPr="00C54AC4">
        <w:rPr>
          <w:rFonts w:ascii="Times New Roman" w:eastAsia="Times New Roman" w:hAnsi="Times New Roman"/>
          <w:sz w:val="24"/>
          <w:szCs w:val="24"/>
        </w:rPr>
        <w:t xml:space="preserve"> the number of hours regularly scheduled the excess hours shall be paid at 1 1/2 times the employee's contract rate of pay.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13.4 - </w:t>
      </w:r>
      <w:r w:rsidRPr="00C54AC4">
        <w:rPr>
          <w:rFonts w:ascii="Times New Roman" w:eastAsia="Times New Roman" w:hAnsi="Times New Roman"/>
          <w:sz w:val="24"/>
          <w:szCs w:val="24"/>
          <w:u w:val="single"/>
        </w:rPr>
        <w:t>Eligibility</w:t>
      </w:r>
      <w:r w:rsidRPr="00C54AC4">
        <w:rPr>
          <w:rFonts w:ascii="Times New Roman" w:eastAsia="Times New Roman" w:hAnsi="Times New Roman"/>
          <w:sz w:val="24"/>
          <w:szCs w:val="24"/>
        </w:rPr>
        <w:t xml:space="preserve"> - To receive pay for the holiday, the employee must have worked their scheduled workday immediately preceding and immediately following the day on which the holiday is observed, unless the absence is caused by illness and just cause has been presented that she/he was unable to work on that day.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13.5 - </w:t>
      </w:r>
      <w:r w:rsidRPr="00C54AC4">
        <w:rPr>
          <w:rFonts w:ascii="Times New Roman" w:eastAsia="Times New Roman" w:hAnsi="Times New Roman"/>
          <w:sz w:val="24"/>
          <w:szCs w:val="24"/>
          <w:u w:val="single"/>
        </w:rPr>
        <w:t>Disqualification</w:t>
      </w:r>
      <w:r w:rsidRPr="00C54AC4">
        <w:rPr>
          <w:rFonts w:ascii="Times New Roman" w:eastAsia="Times New Roman" w:hAnsi="Times New Roman"/>
          <w:sz w:val="24"/>
          <w:szCs w:val="24"/>
        </w:rPr>
        <w:t xml:space="preserve"> - Employees shall not be eligible for holiday pay if:</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employee is on layoff consisting of a minimum of five (5) days (including the holiday), on a leave of absence, in military service or on suspension, except eligible full-time employees with over one (1) year of service who are laid off (refer to Article 13.9).</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employee has been absent for a period of thirty (30) consecutive days prior to said holiday.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employee fails to work on said holiday if scheduled to do so, except in the case of a bona fide illness and just cause for such absence has been presented to the Employer.</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13.6 - </w:t>
      </w:r>
      <w:r w:rsidRPr="00C54AC4">
        <w:rPr>
          <w:rFonts w:ascii="Times New Roman" w:eastAsia="Times New Roman" w:hAnsi="Times New Roman"/>
          <w:sz w:val="24"/>
          <w:szCs w:val="24"/>
          <w:u w:val="single"/>
        </w:rPr>
        <w:t>Holiday During Vacation Period</w:t>
      </w:r>
      <w:r w:rsidRPr="00C54AC4">
        <w:rPr>
          <w:rFonts w:ascii="Times New Roman" w:eastAsia="Times New Roman" w:hAnsi="Times New Roman"/>
          <w:sz w:val="24"/>
          <w:szCs w:val="24"/>
        </w:rPr>
        <w:t xml:space="preserve"> - Where an employee is entitled to a paid holiday as provided above and the holiday falls within the employee's vacation period, such employee shall be allowed an additional day of vacation with pay or holiday pay, at the option of the Employer.</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13.7 - </w:t>
      </w:r>
      <w:r w:rsidRPr="00C54AC4">
        <w:rPr>
          <w:rFonts w:ascii="Times New Roman" w:eastAsia="Times New Roman" w:hAnsi="Times New Roman"/>
          <w:sz w:val="24"/>
          <w:szCs w:val="24"/>
          <w:u w:val="single"/>
        </w:rPr>
        <w:t>Computation of Overtime</w:t>
      </w:r>
      <w:r w:rsidRPr="00C54AC4">
        <w:rPr>
          <w:rFonts w:ascii="Times New Roman" w:eastAsia="Times New Roman" w:hAnsi="Times New Roman"/>
          <w:sz w:val="24"/>
          <w:szCs w:val="24"/>
        </w:rPr>
        <w:t xml:space="preserve"> - Eligible employees required to work on any of the recognized holidays shall receive straight-time pay for the actual hours worked on such holidays in addition to the holiday pay. Holiday pay shall not be considered hours worked for computation of weekly overtime pay. Employees shall not be rescheduled to defeat the purpose of holiday pay except by mutual agreement between the Employer and employee.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13.8 - </w:t>
      </w:r>
      <w:r w:rsidRPr="00C54AC4">
        <w:rPr>
          <w:rFonts w:ascii="Times New Roman" w:eastAsia="Times New Roman" w:hAnsi="Times New Roman"/>
          <w:sz w:val="24"/>
          <w:szCs w:val="24"/>
          <w:u w:val="single"/>
        </w:rPr>
        <w:t>No Disqualification</w:t>
      </w:r>
      <w:r w:rsidRPr="00C54AC4">
        <w:rPr>
          <w:rFonts w:ascii="Times New Roman" w:eastAsia="Times New Roman" w:hAnsi="Times New Roman"/>
          <w:sz w:val="24"/>
          <w:szCs w:val="24"/>
        </w:rPr>
        <w:t xml:space="preserve"> - An employee shall not be disqualified for holiday pay if failure to work on the days immediately preceding the holiday or the workday immediately following the holiday is due to:</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Layoff from work when notification of such layoff occurs on the workday immediately preceding the holiday or the workday immediately following the holiday.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Death in the employee's immediately family; within the meaning of section 12.8 Funeral Pay.</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Illness or accident which occurs during working hours on either of such days and prevents the employees from continuing work.</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Jury duty which requires the absence of the employee.</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e)</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Emergency conditions occurring on the workday immediately preceding the holiday or the workday immediately following holiday over which the employee has no control and which, despite her/his exercise of diligent effort, prevent her/him from working all or part of such days.</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13.9 - </w:t>
      </w:r>
      <w:r w:rsidRPr="00C54AC4">
        <w:rPr>
          <w:rFonts w:ascii="Times New Roman" w:eastAsia="Times New Roman" w:hAnsi="Times New Roman"/>
          <w:sz w:val="24"/>
          <w:szCs w:val="24"/>
          <w:u w:val="single"/>
        </w:rPr>
        <w:t>Layoff or Eligible Full-Time Employees</w:t>
      </w:r>
      <w:r w:rsidRPr="00C54AC4">
        <w:rPr>
          <w:rFonts w:ascii="Times New Roman" w:eastAsia="Times New Roman" w:hAnsi="Times New Roman"/>
          <w:sz w:val="24"/>
          <w:szCs w:val="24"/>
        </w:rPr>
        <w:t xml:space="preserve"> - As an exception to 13.5 above, an eligible, full-time employee with one (1) year or more of continuous employment with the Employer who is laid off during a period of six (6) days immediately preceding a recognized holiday, or six (6) days immediately following a recognized holiday shall not suffer a loss in holiday pay to which she/he is otherwise entitled.</w:t>
      </w:r>
    </w:p>
    <w:p w:rsidR="00C54AC4" w:rsidRPr="00C54AC4" w:rsidRDefault="00C54AC4" w:rsidP="00C54AC4">
      <w:pPr>
        <w:spacing w:after="0" w:line="240" w:lineRule="auto"/>
        <w:jc w:val="center"/>
        <w:rPr>
          <w:rFonts w:ascii="Times New Roman" w:eastAsia="Times New Roman" w:hAnsi="Times New Roman"/>
          <w:sz w:val="24"/>
          <w:szCs w:val="24"/>
        </w:rPr>
      </w:pPr>
      <w:bookmarkStart w:id="204" w:name="Part15"/>
      <w:r w:rsidRPr="00C54AC4">
        <w:rPr>
          <w:rFonts w:ascii="Times New Roman" w:eastAsia="Times New Roman" w:hAnsi="Times New Roman"/>
          <w:sz w:val="24"/>
          <w:szCs w:val="24"/>
        </w:rPr>
        <w:t>ARTICLE 14</w:t>
      </w:r>
      <w:bookmarkEnd w:id="204"/>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VACATIONS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14.1 - </w:t>
      </w:r>
      <w:r w:rsidRPr="00C54AC4">
        <w:rPr>
          <w:rFonts w:ascii="Times New Roman" w:eastAsia="Times New Roman" w:hAnsi="Times New Roman"/>
          <w:sz w:val="24"/>
          <w:szCs w:val="24"/>
          <w:u w:val="single"/>
        </w:rPr>
        <w:t>Amount of Vacation</w:t>
      </w:r>
      <w:r w:rsidRPr="00C54AC4">
        <w:rPr>
          <w:rFonts w:ascii="Times New Roman" w:eastAsia="Times New Roman" w:hAnsi="Times New Roman"/>
          <w:sz w:val="24"/>
          <w:szCs w:val="24"/>
        </w:rPr>
        <w:t xml:space="preserve"> -</w:t>
      </w:r>
    </w:p>
    <w:tbl>
      <w:tblPr>
        <w:tblW w:w="0" w:type="auto"/>
        <w:tblCellSpacing w:w="15" w:type="dxa"/>
        <w:tblCellMar>
          <w:top w:w="30" w:type="dxa"/>
          <w:left w:w="30" w:type="dxa"/>
          <w:bottom w:w="30" w:type="dxa"/>
          <w:right w:w="30" w:type="dxa"/>
        </w:tblCellMar>
        <w:tblLook w:val="04A0"/>
      </w:tblPr>
      <w:tblGrid>
        <w:gridCol w:w="795"/>
        <w:gridCol w:w="5795"/>
        <w:gridCol w:w="2920"/>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gridSpan w:val="2"/>
          </w:tcPr>
          <w:p w:rsidR="00C54AC4" w:rsidRPr="00C54AC4" w:rsidRDefault="00C54AC4" w:rsidP="00575BEF">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All regular full-time </w:t>
            </w:r>
            <w:del w:id="205" w:author="u0142274" w:date="2011-04-14T08:48:00Z">
              <w:r w:rsidRPr="00C54AC4" w:rsidDel="00575BEF">
                <w:rPr>
                  <w:rFonts w:ascii="Times New Roman" w:eastAsia="Times New Roman" w:hAnsi="Times New Roman"/>
                  <w:sz w:val="24"/>
                  <w:szCs w:val="24"/>
                </w:rPr>
                <w:delText xml:space="preserve">and regular part-time </w:delText>
              </w:r>
            </w:del>
            <w:r w:rsidRPr="00C54AC4">
              <w:rPr>
                <w:rFonts w:ascii="Times New Roman" w:eastAsia="Times New Roman" w:hAnsi="Times New Roman"/>
                <w:sz w:val="24"/>
                <w:szCs w:val="24"/>
              </w:rPr>
              <w:t>employees who have at least one (1) full year of seniority shall be entitled to a paid vacation on the following basis:</w:t>
            </w:r>
          </w:p>
        </w:tc>
      </w:tr>
      <w:tr w:rsidR="00C54AC4" w:rsidRPr="00C54AC4">
        <w:trPr>
          <w:tblCellSpacing w:w="15" w:type="dxa"/>
        </w:trPr>
        <w:tc>
          <w:tcPr>
            <w:tcW w:w="0" w:type="auto"/>
            <w:gridSpan w:val="3"/>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Continuous Service</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u w:val="single"/>
              </w:rPr>
              <w:t>Vacation Period</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One year, but less that two years</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One week</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Two years</w:t>
            </w:r>
            <w:ins w:id="206" w:author="Rachel Schaefbauer" w:date="2011-04-14T18:37:00Z">
              <w:r w:rsidR="00344294">
                <w:rPr>
                  <w:rFonts w:ascii="Times New Roman" w:eastAsia="Times New Roman" w:hAnsi="Times New Roman"/>
                  <w:sz w:val="24"/>
                  <w:szCs w:val="24"/>
                </w:rPr>
                <w:t>, but less than five years</w:t>
              </w:r>
            </w:ins>
            <w:del w:id="207" w:author="Rachel Schaefbauer" w:date="2011-04-14T18:37:00Z">
              <w:r w:rsidRPr="00C54AC4" w:rsidDel="00344294">
                <w:rPr>
                  <w:rFonts w:ascii="Times New Roman" w:eastAsia="Times New Roman" w:hAnsi="Times New Roman"/>
                  <w:sz w:val="24"/>
                  <w:szCs w:val="24"/>
                </w:rPr>
                <w:delText>, but less than ten years</w:delText>
              </w:r>
            </w:del>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Two weeks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tcPr>
          <w:p w:rsidR="00C54AC4" w:rsidRPr="00C54AC4" w:rsidRDefault="00344294" w:rsidP="00C54AC4">
            <w:pPr>
              <w:spacing w:after="0" w:line="240" w:lineRule="auto"/>
              <w:rPr>
                <w:rFonts w:ascii="Times New Roman" w:eastAsia="Times New Roman" w:hAnsi="Times New Roman"/>
                <w:sz w:val="24"/>
                <w:szCs w:val="24"/>
              </w:rPr>
            </w:pPr>
            <w:ins w:id="208" w:author="Rachel Schaefbauer" w:date="2011-04-14T18:37:00Z">
              <w:r>
                <w:rPr>
                  <w:rFonts w:ascii="Times New Roman" w:eastAsia="Times New Roman" w:hAnsi="Times New Roman"/>
                  <w:sz w:val="24"/>
                  <w:szCs w:val="24"/>
                </w:rPr>
                <w:t>Five years</w:t>
              </w:r>
            </w:ins>
            <w:ins w:id="209" w:author="Rachel Schaefbauer" w:date="2011-04-14T18:41:00Z">
              <w:r>
                <w:rPr>
                  <w:rFonts w:ascii="Times New Roman" w:eastAsia="Times New Roman" w:hAnsi="Times New Roman"/>
                  <w:sz w:val="24"/>
                  <w:szCs w:val="24"/>
                </w:rPr>
                <w:t>, but less</w:t>
              </w:r>
            </w:ins>
            <w:ins w:id="210" w:author="Rachel Schaefbauer" w:date="2011-04-14T18:37:00Z">
              <w:r>
                <w:rPr>
                  <w:rFonts w:ascii="Times New Roman" w:eastAsia="Times New Roman" w:hAnsi="Times New Roman"/>
                  <w:sz w:val="24"/>
                  <w:szCs w:val="24"/>
                </w:rPr>
                <w:t xml:space="preserve"> than ten years</w:t>
              </w:r>
            </w:ins>
            <w:del w:id="211" w:author="Rachel Schaefbauer" w:date="2011-04-14T18:37:00Z">
              <w:r w:rsidR="00C54AC4" w:rsidRPr="00C54AC4" w:rsidDel="00344294">
                <w:rPr>
                  <w:rFonts w:ascii="Times New Roman" w:eastAsia="Times New Roman" w:hAnsi="Times New Roman"/>
                  <w:sz w:val="24"/>
                  <w:szCs w:val="24"/>
                </w:rPr>
                <w:delText>Ten years, but less than twenty years</w:delText>
              </w:r>
            </w:del>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Three weeks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vAlign w:val="center"/>
          </w:tcPr>
          <w:p w:rsidR="00C54AC4" w:rsidRPr="00C54AC4" w:rsidRDefault="00344294" w:rsidP="00C54AC4">
            <w:pPr>
              <w:spacing w:after="0" w:line="240" w:lineRule="auto"/>
              <w:rPr>
                <w:rFonts w:ascii="Times New Roman" w:eastAsia="Times New Roman" w:hAnsi="Times New Roman"/>
                <w:sz w:val="24"/>
                <w:szCs w:val="24"/>
              </w:rPr>
            </w:pPr>
            <w:ins w:id="212" w:author="Rachel Schaefbauer" w:date="2011-04-14T18:37:00Z">
              <w:r>
                <w:rPr>
                  <w:rFonts w:ascii="Times New Roman" w:eastAsia="Times New Roman" w:hAnsi="Times New Roman"/>
                  <w:sz w:val="24"/>
                  <w:szCs w:val="24"/>
                </w:rPr>
                <w:t>Ten years</w:t>
              </w:r>
            </w:ins>
            <w:ins w:id="213" w:author="Rachel Schaefbauer" w:date="2011-04-14T18:41:00Z">
              <w:r>
                <w:rPr>
                  <w:rFonts w:ascii="Times New Roman" w:eastAsia="Times New Roman" w:hAnsi="Times New Roman"/>
                  <w:sz w:val="24"/>
                  <w:szCs w:val="24"/>
                </w:rPr>
                <w:t>, but less tha</w:t>
              </w:r>
            </w:ins>
            <w:ins w:id="214" w:author="Rachel Schaefbauer" w:date="2011-04-14T18:37:00Z">
              <w:r>
                <w:rPr>
                  <w:rFonts w:ascii="Times New Roman" w:eastAsia="Times New Roman" w:hAnsi="Times New Roman"/>
                  <w:sz w:val="24"/>
                  <w:szCs w:val="24"/>
                </w:rPr>
                <w:t>n fifteen years</w:t>
              </w:r>
            </w:ins>
            <w:del w:id="215" w:author="Rachel Schaefbauer" w:date="2011-04-14T18:37:00Z">
              <w:r w:rsidR="00C54AC4" w:rsidRPr="00C54AC4" w:rsidDel="00344294">
                <w:rPr>
                  <w:rFonts w:ascii="Times New Roman" w:eastAsia="Times New Roman" w:hAnsi="Times New Roman"/>
                  <w:sz w:val="24"/>
                  <w:szCs w:val="24"/>
                </w:rPr>
                <w:delText>Twenty years, or more</w:delText>
              </w:r>
            </w:del>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Four weeks</w:t>
            </w:r>
          </w:p>
        </w:tc>
      </w:tr>
      <w:tr w:rsidR="00344294" w:rsidRPr="00C54AC4">
        <w:trPr>
          <w:tblCellSpacing w:w="15" w:type="dxa"/>
          <w:ins w:id="216" w:author="Rachel Schaefbauer" w:date="2011-04-14T18:37:00Z"/>
        </w:trPr>
        <w:tc>
          <w:tcPr>
            <w:tcW w:w="750" w:type="dxa"/>
          </w:tcPr>
          <w:p w:rsidR="00344294" w:rsidRPr="00C54AC4" w:rsidRDefault="00344294" w:rsidP="00C54AC4">
            <w:pPr>
              <w:spacing w:after="0" w:line="240" w:lineRule="auto"/>
              <w:jc w:val="right"/>
              <w:rPr>
                <w:ins w:id="217" w:author="Rachel Schaefbauer" w:date="2011-04-14T18:37:00Z"/>
                <w:rFonts w:ascii="Times New Roman" w:eastAsia="Times New Roman" w:hAnsi="Times New Roman"/>
                <w:sz w:val="24"/>
                <w:szCs w:val="24"/>
              </w:rPr>
            </w:pPr>
          </w:p>
        </w:tc>
        <w:tc>
          <w:tcPr>
            <w:tcW w:w="0" w:type="auto"/>
            <w:vAlign w:val="center"/>
          </w:tcPr>
          <w:p w:rsidR="00344294" w:rsidRDefault="00344294" w:rsidP="00C54AC4">
            <w:pPr>
              <w:spacing w:after="0" w:line="240" w:lineRule="auto"/>
              <w:rPr>
                <w:ins w:id="218" w:author="Rachel Schaefbauer" w:date="2011-04-14T18:37:00Z"/>
                <w:rFonts w:ascii="Times New Roman" w:eastAsia="Times New Roman" w:hAnsi="Times New Roman"/>
                <w:sz w:val="24"/>
                <w:szCs w:val="24"/>
              </w:rPr>
            </w:pPr>
            <w:ins w:id="219" w:author="Rachel Schaefbauer" w:date="2011-04-14T18:37:00Z">
              <w:r>
                <w:rPr>
                  <w:rFonts w:ascii="Times New Roman" w:eastAsia="Times New Roman" w:hAnsi="Times New Roman"/>
                  <w:sz w:val="24"/>
                  <w:szCs w:val="24"/>
                </w:rPr>
                <w:t>Fifteen years</w:t>
              </w:r>
            </w:ins>
            <w:ins w:id="220" w:author="Rachel Schaefbauer" w:date="2011-04-14T18:42:00Z">
              <w:r>
                <w:rPr>
                  <w:rFonts w:ascii="Times New Roman" w:eastAsia="Times New Roman" w:hAnsi="Times New Roman"/>
                  <w:sz w:val="24"/>
                  <w:szCs w:val="24"/>
                </w:rPr>
                <w:t>,</w:t>
              </w:r>
            </w:ins>
            <w:ins w:id="221" w:author="Rachel Schaefbauer" w:date="2011-04-14T18:37:00Z">
              <w:r>
                <w:rPr>
                  <w:rFonts w:ascii="Times New Roman" w:eastAsia="Times New Roman" w:hAnsi="Times New Roman"/>
                  <w:sz w:val="24"/>
                  <w:szCs w:val="24"/>
                </w:rPr>
                <w:t xml:space="preserve"> or more</w:t>
              </w:r>
            </w:ins>
          </w:p>
        </w:tc>
        <w:tc>
          <w:tcPr>
            <w:tcW w:w="0" w:type="auto"/>
          </w:tcPr>
          <w:p w:rsidR="00344294" w:rsidRPr="00C54AC4" w:rsidRDefault="00344294" w:rsidP="00C54AC4">
            <w:pPr>
              <w:spacing w:after="0" w:line="240" w:lineRule="auto"/>
              <w:rPr>
                <w:ins w:id="222" w:author="Rachel Schaefbauer" w:date="2011-04-14T18:37:00Z"/>
                <w:rFonts w:ascii="Times New Roman" w:eastAsia="Times New Roman" w:hAnsi="Times New Roman"/>
                <w:sz w:val="24"/>
                <w:szCs w:val="24"/>
              </w:rPr>
            </w:pPr>
            <w:ins w:id="223" w:author="Rachel Schaefbauer" w:date="2011-04-14T18:38:00Z">
              <w:r>
                <w:rPr>
                  <w:rFonts w:ascii="Times New Roman" w:eastAsia="Times New Roman" w:hAnsi="Times New Roman"/>
                  <w:sz w:val="24"/>
                  <w:szCs w:val="24"/>
                </w:rPr>
                <w:t>Five weeks</w:t>
              </w:r>
            </w:ins>
          </w:p>
        </w:tc>
      </w:tr>
      <w:tr w:rsidR="00C54AC4" w:rsidRPr="00C54AC4">
        <w:trPr>
          <w:tblCellSpacing w:w="15" w:type="dxa"/>
        </w:trPr>
        <w:tc>
          <w:tcPr>
            <w:tcW w:w="0" w:type="auto"/>
            <w:gridSpan w:val="3"/>
            <w:vAlign w:val="center"/>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w:t>
            </w:r>
          </w:p>
        </w:tc>
      </w:tr>
      <w:tr w:rsidR="00C54AC4" w:rsidRPr="00C54AC4">
        <w:trPr>
          <w:tblCellSpacing w:w="15" w:type="dxa"/>
        </w:trPr>
        <w:tc>
          <w:tcPr>
            <w:tcW w:w="750" w:type="dxa"/>
          </w:tcPr>
          <w:p w:rsidR="00C54AC4" w:rsidRDefault="00C54AC4" w:rsidP="00C54AC4">
            <w:pPr>
              <w:spacing w:after="0" w:line="240" w:lineRule="auto"/>
              <w:jc w:val="right"/>
              <w:rPr>
                <w:ins w:id="224" w:author="u0142274" w:date="2011-04-14T08:48:00Z"/>
                <w:rFonts w:ascii="Times New Roman" w:eastAsia="Times New Roman" w:hAnsi="Times New Roman"/>
                <w:sz w:val="24"/>
                <w:szCs w:val="24"/>
              </w:rPr>
            </w:pPr>
            <w:r w:rsidRPr="00C54AC4">
              <w:rPr>
                <w:rFonts w:ascii="Times New Roman" w:eastAsia="Times New Roman" w:hAnsi="Times New Roman"/>
                <w:sz w:val="24"/>
                <w:szCs w:val="24"/>
              </w:rPr>
              <w:t>b)</w:t>
            </w:r>
          </w:p>
          <w:p w:rsidR="00BA66B6" w:rsidRDefault="00BA66B6" w:rsidP="00C54AC4">
            <w:pPr>
              <w:spacing w:after="0" w:line="240" w:lineRule="auto"/>
              <w:jc w:val="right"/>
              <w:rPr>
                <w:ins w:id="225" w:author="u0142274" w:date="2011-04-14T08:48:00Z"/>
                <w:rFonts w:ascii="Times New Roman" w:eastAsia="Times New Roman" w:hAnsi="Times New Roman"/>
                <w:sz w:val="24"/>
                <w:szCs w:val="24"/>
              </w:rPr>
            </w:pPr>
          </w:p>
          <w:p w:rsidR="00BA66B6" w:rsidRDefault="00BA66B6" w:rsidP="00C54AC4">
            <w:pPr>
              <w:spacing w:after="0" w:line="240" w:lineRule="auto"/>
              <w:jc w:val="right"/>
              <w:rPr>
                <w:ins w:id="226" w:author="u0142274" w:date="2011-04-14T08:48:00Z"/>
                <w:rFonts w:ascii="Times New Roman" w:eastAsia="Times New Roman" w:hAnsi="Times New Roman"/>
                <w:sz w:val="24"/>
                <w:szCs w:val="24"/>
              </w:rPr>
            </w:pPr>
          </w:p>
          <w:p w:rsidR="00BA66B6" w:rsidRDefault="00BA66B6" w:rsidP="00C54AC4">
            <w:pPr>
              <w:spacing w:after="0" w:line="240" w:lineRule="auto"/>
              <w:jc w:val="right"/>
              <w:rPr>
                <w:ins w:id="227" w:author="u0142274" w:date="2011-04-14T08:48:00Z"/>
                <w:rFonts w:ascii="Times New Roman" w:eastAsia="Times New Roman" w:hAnsi="Times New Roman"/>
                <w:sz w:val="24"/>
                <w:szCs w:val="24"/>
              </w:rPr>
            </w:pPr>
          </w:p>
          <w:p w:rsidR="00BA66B6" w:rsidRDefault="00BA66B6" w:rsidP="00C54AC4">
            <w:pPr>
              <w:spacing w:after="0" w:line="240" w:lineRule="auto"/>
              <w:jc w:val="right"/>
              <w:rPr>
                <w:ins w:id="228" w:author="u0142274" w:date="2011-04-14T08:48:00Z"/>
                <w:rFonts w:ascii="Times New Roman" w:eastAsia="Times New Roman" w:hAnsi="Times New Roman"/>
                <w:sz w:val="24"/>
                <w:szCs w:val="24"/>
              </w:rPr>
            </w:pPr>
          </w:p>
          <w:p w:rsidR="00BA66B6" w:rsidRDefault="00BA66B6" w:rsidP="00C54AC4">
            <w:pPr>
              <w:spacing w:after="0" w:line="240" w:lineRule="auto"/>
              <w:jc w:val="right"/>
              <w:rPr>
                <w:ins w:id="229" w:author="u0142274" w:date="2011-04-14T08:48:00Z"/>
                <w:rFonts w:ascii="Times New Roman" w:eastAsia="Times New Roman" w:hAnsi="Times New Roman"/>
                <w:sz w:val="24"/>
                <w:szCs w:val="24"/>
              </w:rPr>
            </w:pPr>
            <w:ins w:id="230" w:author="u0142274" w:date="2011-04-14T08:48:00Z">
              <w:r>
                <w:rPr>
                  <w:rFonts w:ascii="Times New Roman" w:eastAsia="Times New Roman" w:hAnsi="Times New Roman"/>
                  <w:sz w:val="24"/>
                  <w:szCs w:val="24"/>
                </w:rPr>
                <w:t>c)</w:t>
              </w:r>
            </w:ins>
          </w:p>
          <w:p w:rsidR="00000000" w:rsidRDefault="007F28C2">
            <w:pPr>
              <w:spacing w:after="0" w:line="240" w:lineRule="auto"/>
              <w:rPr>
                <w:rFonts w:ascii="Times New Roman" w:eastAsia="Times New Roman" w:hAnsi="Times New Roman"/>
                <w:sz w:val="24"/>
                <w:szCs w:val="24"/>
              </w:rPr>
              <w:pPrChange w:id="231" w:author="u0142274" w:date="2011-04-14T08:48:00Z">
                <w:pPr>
                  <w:spacing w:after="0" w:line="240" w:lineRule="auto"/>
                  <w:jc w:val="right"/>
                </w:pPr>
              </w:pPrChange>
            </w:pPr>
          </w:p>
        </w:tc>
        <w:tc>
          <w:tcPr>
            <w:tcW w:w="0" w:type="auto"/>
            <w:gridSpan w:val="2"/>
          </w:tcPr>
          <w:p w:rsidR="00BA66B6" w:rsidRDefault="00BA66B6" w:rsidP="00C54AC4">
            <w:pPr>
              <w:spacing w:after="0" w:line="240" w:lineRule="auto"/>
              <w:rPr>
                <w:ins w:id="232" w:author="u0142274" w:date="2011-04-14T08:48:00Z"/>
                <w:rFonts w:ascii="Times New Roman" w:eastAsia="Times New Roman" w:hAnsi="Times New Roman"/>
                <w:sz w:val="24"/>
                <w:szCs w:val="24"/>
              </w:rPr>
            </w:pPr>
            <w:ins w:id="233" w:author="u0142274" w:date="2011-04-14T08:47:00Z">
              <w:r>
                <w:rPr>
                  <w:rFonts w:ascii="Times New Roman" w:eastAsia="Times New Roman" w:hAnsi="Times New Roman"/>
                  <w:sz w:val="24"/>
                  <w:szCs w:val="24"/>
                </w:rPr>
                <w:t>Employees</w:t>
              </w:r>
            </w:ins>
            <w:ins w:id="234" w:author="u0142274" w:date="2011-04-14T08:46:00Z">
              <w:r>
                <w:rPr>
                  <w:rFonts w:ascii="Times New Roman" w:eastAsia="Times New Roman" w:hAnsi="Times New Roman"/>
                  <w:sz w:val="24"/>
                  <w:szCs w:val="24"/>
                </w:rPr>
                <w:t xml:space="preserve"> shall</w:t>
              </w:r>
            </w:ins>
            <w:ins w:id="235" w:author="u0142274" w:date="2011-04-14T08:47:00Z">
              <w:r>
                <w:rPr>
                  <w:rFonts w:ascii="Times New Roman" w:eastAsia="Times New Roman" w:hAnsi="Times New Roman"/>
                  <w:sz w:val="24"/>
                  <w:szCs w:val="24"/>
                </w:rPr>
                <w:t xml:space="preserve"> receive 2 floating vacation days per year that they may use at their </w:t>
              </w:r>
              <w:del w:id="236" w:author="Rachel Schaefbauer" w:date="2011-04-14T18:36:00Z">
                <w:r w:rsidDel="00344294">
                  <w:rPr>
                    <w:rFonts w:ascii="Times New Roman" w:eastAsia="Times New Roman" w:hAnsi="Times New Roman"/>
                    <w:sz w:val="24"/>
                    <w:szCs w:val="24"/>
                  </w:rPr>
                  <w:delText>discursion</w:delText>
                </w:r>
              </w:del>
            </w:ins>
            <w:ins w:id="237" w:author="Rachel Schaefbauer" w:date="2011-04-14T18:36:00Z">
              <w:r w:rsidR="00344294">
                <w:rPr>
                  <w:rFonts w:ascii="Times New Roman" w:eastAsia="Times New Roman" w:hAnsi="Times New Roman"/>
                  <w:sz w:val="24"/>
                  <w:szCs w:val="24"/>
                </w:rPr>
                <w:t>discretion</w:t>
              </w:r>
            </w:ins>
            <w:ins w:id="238" w:author="u0142274" w:date="2011-04-14T08:47:00Z">
              <w:r>
                <w:rPr>
                  <w:rFonts w:ascii="Times New Roman" w:eastAsia="Times New Roman" w:hAnsi="Times New Roman"/>
                  <w:sz w:val="24"/>
                  <w:szCs w:val="24"/>
                </w:rPr>
                <w:t xml:space="preserve">.  Floating vacation days do not accrue and will be lost if not used by the last day of the year. </w:t>
              </w:r>
            </w:ins>
          </w:p>
          <w:p w:rsidR="00BA66B6" w:rsidRDefault="00BA66B6" w:rsidP="00C54AC4">
            <w:pPr>
              <w:spacing w:after="0" w:line="240" w:lineRule="auto"/>
              <w:rPr>
                <w:ins w:id="239" w:author="u0142274" w:date="2011-04-14T08:47:00Z"/>
                <w:rFonts w:ascii="Times New Roman" w:eastAsia="Times New Roman" w:hAnsi="Times New Roman"/>
                <w:sz w:val="24"/>
                <w:szCs w:val="24"/>
              </w:rPr>
            </w:pP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Temporary layoffs or leaves of absence during the year shall not interrupt the continuity of seniority for the purpose of determining the amount of vacation for which an employee is eligible.</w:t>
            </w:r>
          </w:p>
        </w:tc>
      </w:tr>
      <w:tr w:rsidR="00C54AC4" w:rsidRPr="00C54AC4">
        <w:trPr>
          <w:tblCellSpacing w:w="15" w:type="dxa"/>
        </w:trPr>
        <w:tc>
          <w:tcPr>
            <w:tcW w:w="750" w:type="dxa"/>
          </w:tcPr>
          <w:p w:rsidR="00C54AC4" w:rsidRPr="00C54AC4" w:rsidRDefault="00BA66B6" w:rsidP="00C54AC4">
            <w:pPr>
              <w:spacing w:after="0" w:line="240" w:lineRule="auto"/>
              <w:jc w:val="right"/>
              <w:rPr>
                <w:rFonts w:ascii="Times New Roman" w:eastAsia="Times New Roman" w:hAnsi="Times New Roman"/>
                <w:sz w:val="24"/>
                <w:szCs w:val="24"/>
              </w:rPr>
            </w:pPr>
            <w:ins w:id="240" w:author="u0142274" w:date="2011-04-14T08:47:00Z">
              <w:r>
                <w:rPr>
                  <w:rFonts w:ascii="Times New Roman" w:eastAsia="Times New Roman" w:hAnsi="Times New Roman"/>
                  <w:sz w:val="24"/>
                  <w:szCs w:val="24"/>
                </w:rPr>
                <w:t>d</w:t>
              </w:r>
            </w:ins>
            <w:del w:id="241" w:author="u0142274" w:date="2011-04-14T08:47:00Z">
              <w:r w:rsidR="00C54AC4" w:rsidRPr="00C54AC4" w:rsidDel="00BA66B6">
                <w:rPr>
                  <w:rFonts w:ascii="Times New Roman" w:eastAsia="Times New Roman" w:hAnsi="Times New Roman"/>
                  <w:sz w:val="24"/>
                  <w:szCs w:val="24"/>
                </w:rPr>
                <w:delText>c</w:delText>
              </w:r>
            </w:del>
            <w:r w:rsidR="00C54AC4" w:rsidRPr="00C54AC4">
              <w:rPr>
                <w:rFonts w:ascii="Times New Roman" w:eastAsia="Times New Roman" w:hAnsi="Times New Roman"/>
                <w:sz w:val="24"/>
                <w:szCs w:val="24"/>
              </w:rPr>
              <w:t>)</w:t>
            </w:r>
          </w:p>
        </w:tc>
        <w:tc>
          <w:tcPr>
            <w:tcW w:w="0" w:type="auto"/>
            <w:gridSpan w:val="2"/>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Employees shall be entitled to receive their vacation pay before they leave for vacation.</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14.2 - </w:t>
      </w:r>
      <w:r w:rsidRPr="00C54AC4">
        <w:rPr>
          <w:rFonts w:ascii="Times New Roman" w:eastAsia="Times New Roman" w:hAnsi="Times New Roman"/>
          <w:sz w:val="24"/>
          <w:szCs w:val="24"/>
          <w:u w:val="single"/>
        </w:rPr>
        <w:t>Vacation Pay</w:t>
      </w:r>
      <w:r w:rsidRPr="00C54AC4">
        <w:rPr>
          <w:rFonts w:ascii="Times New Roman" w:eastAsia="Times New Roman" w:hAnsi="Times New Roman"/>
          <w:sz w:val="24"/>
          <w:szCs w:val="24"/>
        </w:rPr>
        <w:t xml:space="preserve"> - Employees shall be entitled to vacation benefits at straight-time rates of pay on the same basis that their work is performed. Employees working either full-time or short shifts shall be paid vacation pay based on the total hours paid in the accrual year, including premium, overtime, vacation, holiday hours. However, no employee shall be entitled to more than forty (40) hours of vacation pay per week. The following shall be the method of computing vacation pay:</w:t>
      </w:r>
    </w:p>
    <w:tbl>
      <w:tblPr>
        <w:tblW w:w="0" w:type="auto"/>
        <w:tblCellSpacing w:w="15" w:type="dxa"/>
        <w:tblCellMar>
          <w:top w:w="30" w:type="dxa"/>
          <w:left w:w="30" w:type="dxa"/>
          <w:bottom w:w="30" w:type="dxa"/>
          <w:right w:w="30" w:type="dxa"/>
        </w:tblCellMar>
        <w:tblLook w:val="04A0"/>
      </w:tblPr>
      <w:tblGrid>
        <w:gridCol w:w="795"/>
        <w:gridCol w:w="8715"/>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a)</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Number of months in the accrual year times 1/12 times the number of weekly average hours.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b)</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After two (2) full accrual years, two (2) times the number of weekly average hours.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c)</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After </w:t>
            </w:r>
            <w:ins w:id="242" w:author="Rachel Schaefbauer" w:date="2011-04-14T18:39:00Z">
              <w:r w:rsidR="00344294">
                <w:rPr>
                  <w:rFonts w:ascii="Times New Roman" w:eastAsia="Times New Roman" w:hAnsi="Times New Roman"/>
                  <w:sz w:val="24"/>
                  <w:szCs w:val="24"/>
                </w:rPr>
                <w:t>five</w:t>
              </w:r>
            </w:ins>
            <w:del w:id="243" w:author="Rachel Schaefbauer" w:date="2011-04-14T18:39:00Z">
              <w:r w:rsidRPr="00C54AC4" w:rsidDel="00344294">
                <w:rPr>
                  <w:rFonts w:ascii="Times New Roman" w:eastAsia="Times New Roman" w:hAnsi="Times New Roman"/>
                  <w:sz w:val="24"/>
                  <w:szCs w:val="24"/>
                </w:rPr>
                <w:delText>ten</w:delText>
              </w:r>
            </w:del>
            <w:r w:rsidRPr="00C54AC4">
              <w:rPr>
                <w:rFonts w:ascii="Times New Roman" w:eastAsia="Times New Roman" w:hAnsi="Times New Roman"/>
                <w:sz w:val="24"/>
                <w:szCs w:val="24"/>
              </w:rPr>
              <w:t xml:space="preserve"> (</w:t>
            </w:r>
            <w:ins w:id="244" w:author="Rachel Schaefbauer" w:date="2011-04-14T18:39:00Z">
              <w:r w:rsidR="00344294">
                <w:rPr>
                  <w:rFonts w:ascii="Times New Roman" w:eastAsia="Times New Roman" w:hAnsi="Times New Roman"/>
                  <w:sz w:val="24"/>
                  <w:szCs w:val="24"/>
                </w:rPr>
                <w:t>5</w:t>
              </w:r>
            </w:ins>
            <w:del w:id="245" w:author="Rachel Schaefbauer" w:date="2011-04-14T18:39:00Z">
              <w:r w:rsidRPr="00C54AC4" w:rsidDel="00344294">
                <w:rPr>
                  <w:rFonts w:ascii="Times New Roman" w:eastAsia="Times New Roman" w:hAnsi="Times New Roman"/>
                  <w:sz w:val="24"/>
                  <w:szCs w:val="24"/>
                </w:rPr>
                <w:delText>10</w:delText>
              </w:r>
            </w:del>
            <w:r w:rsidRPr="00C54AC4">
              <w:rPr>
                <w:rFonts w:ascii="Times New Roman" w:eastAsia="Times New Roman" w:hAnsi="Times New Roman"/>
                <w:sz w:val="24"/>
                <w:szCs w:val="24"/>
              </w:rPr>
              <w:t>) full accrual years, three (3) times the number of weekly average hours.</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d)</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After </w:t>
            </w:r>
            <w:ins w:id="246" w:author="Rachel Schaefbauer" w:date="2011-04-14T18:40:00Z">
              <w:r w:rsidR="00344294">
                <w:rPr>
                  <w:rFonts w:ascii="Times New Roman" w:eastAsia="Times New Roman" w:hAnsi="Times New Roman"/>
                  <w:sz w:val="24"/>
                  <w:szCs w:val="24"/>
                </w:rPr>
                <w:t>ten</w:t>
              </w:r>
            </w:ins>
            <w:del w:id="247" w:author="Rachel Schaefbauer" w:date="2011-04-14T18:39:00Z">
              <w:r w:rsidRPr="00C54AC4" w:rsidDel="00344294">
                <w:rPr>
                  <w:rFonts w:ascii="Times New Roman" w:eastAsia="Times New Roman" w:hAnsi="Times New Roman"/>
                  <w:sz w:val="24"/>
                  <w:szCs w:val="24"/>
                </w:rPr>
                <w:delText>twenty</w:delText>
              </w:r>
            </w:del>
            <w:r w:rsidRPr="00C54AC4">
              <w:rPr>
                <w:rFonts w:ascii="Times New Roman" w:eastAsia="Times New Roman" w:hAnsi="Times New Roman"/>
                <w:sz w:val="24"/>
                <w:szCs w:val="24"/>
              </w:rPr>
              <w:t xml:space="preserve"> (</w:t>
            </w:r>
            <w:ins w:id="248" w:author="Rachel Schaefbauer" w:date="2011-04-14T18:40:00Z">
              <w:r w:rsidR="00344294">
                <w:rPr>
                  <w:rFonts w:ascii="Times New Roman" w:eastAsia="Times New Roman" w:hAnsi="Times New Roman"/>
                  <w:sz w:val="24"/>
                  <w:szCs w:val="24"/>
                </w:rPr>
                <w:t>1</w:t>
              </w:r>
            </w:ins>
            <w:del w:id="249" w:author="Rachel Schaefbauer" w:date="2011-04-14T18:40:00Z">
              <w:r w:rsidRPr="00C54AC4" w:rsidDel="00344294">
                <w:rPr>
                  <w:rFonts w:ascii="Times New Roman" w:eastAsia="Times New Roman" w:hAnsi="Times New Roman"/>
                  <w:sz w:val="24"/>
                  <w:szCs w:val="24"/>
                </w:rPr>
                <w:delText>2</w:delText>
              </w:r>
            </w:del>
            <w:r w:rsidRPr="00C54AC4">
              <w:rPr>
                <w:rFonts w:ascii="Times New Roman" w:eastAsia="Times New Roman" w:hAnsi="Times New Roman"/>
                <w:sz w:val="24"/>
                <w:szCs w:val="24"/>
              </w:rPr>
              <w:t>0) full accrual years, four (4) times the number of weekly average hours.</w:t>
            </w:r>
          </w:p>
        </w:tc>
      </w:tr>
      <w:tr w:rsidR="00344294" w:rsidRPr="00C54AC4">
        <w:trPr>
          <w:tblCellSpacing w:w="15" w:type="dxa"/>
          <w:ins w:id="250" w:author="Rachel Schaefbauer" w:date="2011-04-14T18:40:00Z"/>
        </w:trPr>
        <w:tc>
          <w:tcPr>
            <w:tcW w:w="750" w:type="dxa"/>
          </w:tcPr>
          <w:p w:rsidR="00344294" w:rsidRPr="00C54AC4" w:rsidRDefault="00344294" w:rsidP="00C54AC4">
            <w:pPr>
              <w:spacing w:after="0" w:line="240" w:lineRule="auto"/>
              <w:jc w:val="right"/>
              <w:rPr>
                <w:ins w:id="251" w:author="Rachel Schaefbauer" w:date="2011-04-14T18:40:00Z"/>
                <w:rFonts w:ascii="Times New Roman" w:eastAsia="Times New Roman" w:hAnsi="Times New Roman"/>
                <w:sz w:val="24"/>
                <w:szCs w:val="24"/>
              </w:rPr>
            </w:pPr>
            <w:ins w:id="252" w:author="Rachel Schaefbauer" w:date="2011-04-14T18:40:00Z">
              <w:r>
                <w:rPr>
                  <w:rFonts w:ascii="Times New Roman" w:eastAsia="Times New Roman" w:hAnsi="Times New Roman"/>
                  <w:sz w:val="24"/>
                  <w:szCs w:val="24"/>
                </w:rPr>
                <w:t>e)</w:t>
              </w:r>
            </w:ins>
          </w:p>
        </w:tc>
        <w:tc>
          <w:tcPr>
            <w:tcW w:w="0" w:type="auto"/>
          </w:tcPr>
          <w:p w:rsidR="00344294" w:rsidRPr="00C54AC4" w:rsidRDefault="00344294" w:rsidP="00C54AC4">
            <w:pPr>
              <w:spacing w:after="0" w:line="240" w:lineRule="auto"/>
              <w:rPr>
                <w:ins w:id="253" w:author="Rachel Schaefbauer" w:date="2011-04-14T18:40:00Z"/>
                <w:rFonts w:ascii="Times New Roman" w:eastAsia="Times New Roman" w:hAnsi="Times New Roman"/>
                <w:sz w:val="24"/>
                <w:szCs w:val="24"/>
              </w:rPr>
            </w:pPr>
            <w:ins w:id="254" w:author="Rachel Schaefbauer" w:date="2011-04-14T18:40:00Z">
              <w:r>
                <w:rPr>
                  <w:rFonts w:ascii="Times New Roman" w:eastAsia="Times New Roman" w:hAnsi="Times New Roman"/>
                  <w:sz w:val="24"/>
                  <w:szCs w:val="24"/>
                </w:rPr>
                <w:t>After fifteen (15) full accrual years, five (5) times the number of weekly average hours.</w:t>
              </w:r>
            </w:ins>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14.3 - </w:t>
      </w:r>
      <w:r w:rsidRPr="00C54AC4">
        <w:rPr>
          <w:rFonts w:ascii="Times New Roman" w:eastAsia="Times New Roman" w:hAnsi="Times New Roman"/>
          <w:sz w:val="24"/>
          <w:szCs w:val="24"/>
          <w:u w:val="single"/>
        </w:rPr>
        <w:t>Scheduling Vacation Periods</w:t>
      </w:r>
      <w:r w:rsidRPr="00C54AC4">
        <w:rPr>
          <w:rFonts w:ascii="Times New Roman" w:eastAsia="Times New Roman" w:hAnsi="Times New Roman"/>
          <w:sz w:val="24"/>
          <w:szCs w:val="24"/>
        </w:rPr>
        <w:t xml:space="preserve"> - To the extent business requirements permit, employee requests for a specific period in which to take vacations will be honored. Furthermore, the most senior employees shall have preference as to the time they take their vacation so far as the efficient operation of the business will permit. Where more than one (1) employee in a job classification desire their vacations at the same time, vacation periods will be assigned according to seniority. Employer and the employee may mutually agree upon the time of vacation period.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Employer reserves the right to schedule vacations so that they will not interfere with business operations, but each employee should be entitled to take her/his vacation not later than six (6) months after she/he has qualified for it. Vacations are not cumulative and must be taken within the vacation period established by the Employer. This section shall not be construed to reduce vacation benefits established by past practice.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Vacations cannot be carried over from one vacation period to another without the specific authorization of management in writing. Any vacation carried over will be paid at the wage rate in effect at the time the vacation is earned.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14.4 - </w:t>
      </w:r>
      <w:r w:rsidRPr="00C54AC4">
        <w:rPr>
          <w:rFonts w:ascii="Times New Roman" w:eastAsia="Times New Roman" w:hAnsi="Times New Roman"/>
          <w:sz w:val="24"/>
          <w:szCs w:val="24"/>
          <w:u w:val="single"/>
        </w:rPr>
        <w:t>No Work During Vacation</w:t>
      </w:r>
      <w:r w:rsidRPr="00C54AC4">
        <w:rPr>
          <w:rFonts w:ascii="Times New Roman" w:eastAsia="Times New Roman" w:hAnsi="Times New Roman"/>
          <w:sz w:val="24"/>
          <w:szCs w:val="24"/>
        </w:rPr>
        <w:t xml:space="preserve"> - Once a request for vacation has been approved by the Employer, the vacation dates shall not be changed unless by mutual consent of the Employer and the employee.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14.5 - </w:t>
      </w:r>
      <w:r w:rsidRPr="00C54AC4">
        <w:rPr>
          <w:rFonts w:ascii="Times New Roman" w:eastAsia="Times New Roman" w:hAnsi="Times New Roman"/>
          <w:sz w:val="24"/>
          <w:szCs w:val="24"/>
          <w:u w:val="single"/>
        </w:rPr>
        <w:t>Terminated Employees</w:t>
      </w:r>
      <w:r w:rsidRPr="00C54AC4">
        <w:rPr>
          <w:rFonts w:ascii="Times New Roman" w:eastAsia="Times New Roman" w:hAnsi="Times New Roman"/>
          <w:sz w:val="24"/>
          <w:szCs w:val="24"/>
        </w:rPr>
        <w:t xml:space="preserve"> - Employees who are discharged or who terminate their employment shall be entitled to pro-rated vacation pay earned and computed in accordance with 14.2 above. Provided, however, employees voluntarily terminating employment must first notify the Employer one (1) week prior to such termination in order to be eligible to receive pro-rated vacation pay.</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14.6 - </w:t>
      </w:r>
      <w:r w:rsidRPr="00C54AC4">
        <w:rPr>
          <w:rFonts w:ascii="Times New Roman" w:eastAsia="Times New Roman" w:hAnsi="Times New Roman"/>
          <w:sz w:val="24"/>
          <w:szCs w:val="24"/>
          <w:u w:val="single"/>
        </w:rPr>
        <w:t>Tipped Employee Vacation Adjustment</w:t>
      </w:r>
      <w:r w:rsidRPr="00C54AC4">
        <w:rPr>
          <w:rFonts w:ascii="Times New Roman" w:eastAsia="Times New Roman" w:hAnsi="Times New Roman"/>
          <w:sz w:val="24"/>
          <w:szCs w:val="24"/>
        </w:rPr>
        <w:t xml:space="preserve"> - In addition to their regular hourly rates, tipped employees working in the classifications of door attendants, bell stand, bell captain, cocktail waitperson, and ala carte waitperson shall be compensated at the rate of $7.25 per hour for all vacation hours accrued.</w:t>
      </w:r>
    </w:p>
    <w:p w:rsidR="00C54AC4" w:rsidRPr="00C54AC4" w:rsidRDefault="00C54AC4" w:rsidP="00C54AC4">
      <w:pPr>
        <w:spacing w:after="0" w:line="240" w:lineRule="auto"/>
        <w:jc w:val="center"/>
        <w:rPr>
          <w:rFonts w:ascii="Times New Roman" w:eastAsia="Times New Roman" w:hAnsi="Times New Roman"/>
          <w:sz w:val="24"/>
          <w:szCs w:val="24"/>
        </w:rPr>
      </w:pPr>
      <w:bookmarkStart w:id="255" w:name="Part16"/>
      <w:r w:rsidRPr="00C54AC4">
        <w:rPr>
          <w:rFonts w:ascii="Times New Roman" w:eastAsia="Times New Roman" w:hAnsi="Times New Roman"/>
          <w:sz w:val="24"/>
          <w:szCs w:val="24"/>
        </w:rPr>
        <w:t>ARTICLE 15</w:t>
      </w:r>
      <w:bookmarkEnd w:id="255"/>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BANQUET DEPARTMENT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15.1 - </w:t>
      </w:r>
      <w:r w:rsidRPr="00C54AC4">
        <w:rPr>
          <w:rFonts w:ascii="Times New Roman" w:eastAsia="Times New Roman" w:hAnsi="Times New Roman"/>
          <w:sz w:val="24"/>
          <w:szCs w:val="24"/>
          <w:u w:val="single"/>
        </w:rPr>
        <w:t>Banquet Definition</w:t>
      </w:r>
      <w:r w:rsidRPr="00C54AC4">
        <w:rPr>
          <w:rFonts w:ascii="Times New Roman" w:eastAsia="Times New Roman" w:hAnsi="Times New Roman"/>
          <w:sz w:val="24"/>
          <w:szCs w:val="24"/>
        </w:rPr>
        <w:t xml:space="preserve"> - A banquet shall be deemed to be any reserved function with a pre-set menu and a fixed cost including cocktail parties, supervised by the Catering Department.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15.2 - </w:t>
      </w:r>
      <w:r w:rsidRPr="00C54AC4">
        <w:rPr>
          <w:rFonts w:ascii="Times New Roman" w:eastAsia="Times New Roman" w:hAnsi="Times New Roman"/>
          <w:sz w:val="24"/>
          <w:szCs w:val="24"/>
          <w:u w:val="single"/>
        </w:rPr>
        <w:t>Banquet Employee Compensation</w:t>
      </w:r>
      <w:r w:rsidRPr="00C54AC4">
        <w:rPr>
          <w:rFonts w:ascii="Times New Roman" w:eastAsia="Times New Roman" w:hAnsi="Times New Roman"/>
          <w:sz w:val="24"/>
          <w:szCs w:val="24"/>
        </w:rPr>
        <w:t xml:space="preserve"> - Banquet Servers shall receive the following percentage of the banquet service charge:</w:t>
      </w:r>
    </w:p>
    <w:tbl>
      <w:tblPr>
        <w:tblW w:w="0" w:type="auto"/>
        <w:tblCellSpacing w:w="15" w:type="dxa"/>
        <w:tblCellMar>
          <w:top w:w="30" w:type="dxa"/>
          <w:left w:w="30" w:type="dxa"/>
          <w:bottom w:w="30" w:type="dxa"/>
          <w:right w:w="30" w:type="dxa"/>
        </w:tblCellMar>
        <w:tblLook w:val="04A0"/>
      </w:tblPr>
      <w:tblGrid>
        <w:gridCol w:w="795"/>
        <w:gridCol w:w="5201"/>
      </w:tblGrid>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85% of any service charge less than 17%</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82% of any service charge of 17% but less than 18%</w:t>
            </w:r>
          </w:p>
        </w:tc>
      </w:tr>
      <w:tr w:rsidR="00C54AC4" w:rsidRPr="00C54AC4">
        <w:trPr>
          <w:tblCellSpacing w:w="15" w:type="dxa"/>
        </w:trPr>
        <w:tc>
          <w:tcPr>
            <w:tcW w:w="750" w:type="dxa"/>
          </w:tcPr>
          <w:p w:rsidR="00C54AC4" w:rsidRPr="00C54AC4" w:rsidRDefault="00C54AC4" w:rsidP="00C54AC4">
            <w:pPr>
              <w:spacing w:after="0" w:line="240" w:lineRule="auto"/>
              <w:jc w:val="right"/>
              <w:rPr>
                <w:rFonts w:ascii="Times New Roman" w:eastAsia="Times New Roman" w:hAnsi="Times New Roman"/>
                <w:sz w:val="24"/>
                <w:szCs w:val="24"/>
              </w:rPr>
            </w:pPr>
            <w:r w:rsidRPr="00C54AC4">
              <w:rPr>
                <w:rFonts w:ascii="Times New Roman" w:eastAsia="Times New Roman" w:hAnsi="Times New Roman"/>
                <w:sz w:val="24"/>
                <w:szCs w:val="24"/>
              </w:rPr>
              <w:t> </w:t>
            </w:r>
          </w:p>
        </w:tc>
        <w:tc>
          <w:tcPr>
            <w:tcW w:w="0" w:type="auto"/>
          </w:tcPr>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80% of any service charge of 18% or more.</w:t>
            </w:r>
          </w:p>
        </w:tc>
      </w:tr>
    </w:tbl>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15.3 - </w:t>
      </w:r>
      <w:r w:rsidRPr="00C54AC4">
        <w:rPr>
          <w:rFonts w:ascii="Times New Roman" w:eastAsia="Times New Roman" w:hAnsi="Times New Roman"/>
          <w:sz w:val="24"/>
          <w:szCs w:val="24"/>
          <w:u w:val="single"/>
        </w:rPr>
        <w:t>Service Charge on Guaranteed Meals</w:t>
      </w:r>
      <w:r w:rsidRPr="00C54AC4">
        <w:rPr>
          <w:rFonts w:ascii="Times New Roman" w:eastAsia="Times New Roman" w:hAnsi="Times New Roman"/>
          <w:sz w:val="24"/>
          <w:szCs w:val="24"/>
        </w:rPr>
        <w:t xml:space="preserve"> - Service charges shall be paid on the guaranteed number of meals paid for by the customer.</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15.4 - </w:t>
      </w:r>
      <w:r w:rsidRPr="00C54AC4">
        <w:rPr>
          <w:rFonts w:ascii="Times New Roman" w:eastAsia="Times New Roman" w:hAnsi="Times New Roman"/>
          <w:sz w:val="24"/>
          <w:szCs w:val="24"/>
          <w:u w:val="single"/>
        </w:rPr>
        <w:t>Full Function</w:t>
      </w:r>
      <w:r w:rsidRPr="00C54AC4">
        <w:rPr>
          <w:rFonts w:ascii="Times New Roman" w:eastAsia="Times New Roman" w:hAnsi="Times New Roman"/>
          <w:sz w:val="24"/>
          <w:szCs w:val="24"/>
        </w:rPr>
        <w:t xml:space="preserve"> - Where clean-up is delayed until the conclusion of speeches or a program only the number of employees sufficient to do the clean-up need be retained</w:t>
      </w:r>
      <w:ins w:id="256" w:author="Kate Kemmerick" w:date="2011-04-13T13:10:00Z">
        <w:r w:rsidR="00565425">
          <w:rPr>
            <w:rFonts w:ascii="Times New Roman" w:eastAsia="Times New Roman" w:hAnsi="Times New Roman"/>
            <w:sz w:val="24"/>
            <w:szCs w:val="24"/>
          </w:rPr>
          <w:t xml:space="preserve">. Those dismissed will only be compensated for hours worked.  </w:t>
        </w:r>
      </w:ins>
      <w:ins w:id="257" w:author="u0142274" w:date="2011-04-14T08:50:00Z">
        <w:r w:rsidR="00575BEF">
          <w:rPr>
            <w:rFonts w:ascii="Times New Roman" w:eastAsia="Times New Roman" w:hAnsi="Times New Roman"/>
            <w:sz w:val="24"/>
            <w:szCs w:val="24"/>
          </w:rPr>
          <w:t xml:space="preserve">The option to </w:t>
        </w:r>
      </w:ins>
      <w:ins w:id="258" w:author="u0142274" w:date="2011-04-14T08:51:00Z">
        <w:r w:rsidR="00575BEF">
          <w:rPr>
            <w:rFonts w:ascii="Times New Roman" w:eastAsia="Times New Roman" w:hAnsi="Times New Roman"/>
            <w:sz w:val="24"/>
            <w:szCs w:val="24"/>
          </w:rPr>
          <w:t>s</w:t>
        </w:r>
      </w:ins>
      <w:ins w:id="259" w:author="Kate Kemmerick" w:date="2011-04-13T13:10:00Z">
        <w:del w:id="260" w:author="u0142274" w:date="2011-04-14T08:50:00Z">
          <w:r w:rsidR="00565425" w:rsidDel="00575BEF">
            <w:rPr>
              <w:rFonts w:ascii="Times New Roman" w:eastAsia="Times New Roman" w:hAnsi="Times New Roman"/>
              <w:sz w:val="24"/>
              <w:szCs w:val="24"/>
            </w:rPr>
            <w:delText>S</w:delText>
          </w:r>
        </w:del>
        <w:proofErr w:type="gramStart"/>
        <w:r w:rsidR="00565425">
          <w:rPr>
            <w:rFonts w:ascii="Times New Roman" w:eastAsia="Times New Roman" w:hAnsi="Times New Roman"/>
            <w:sz w:val="24"/>
            <w:szCs w:val="24"/>
          </w:rPr>
          <w:t>tay</w:t>
        </w:r>
        <w:proofErr w:type="gramEnd"/>
        <w:del w:id="261" w:author="u0142274" w:date="2011-04-14T08:50:00Z">
          <w:r w:rsidR="00565425" w:rsidDel="00575BEF">
            <w:rPr>
              <w:rFonts w:ascii="Times New Roman" w:eastAsia="Times New Roman" w:hAnsi="Times New Roman"/>
              <w:sz w:val="24"/>
              <w:szCs w:val="24"/>
            </w:rPr>
            <w:delText>ing</w:delText>
          </w:r>
        </w:del>
        <w:r w:rsidR="00565425">
          <w:rPr>
            <w:rFonts w:ascii="Times New Roman" w:eastAsia="Times New Roman" w:hAnsi="Times New Roman"/>
            <w:sz w:val="24"/>
            <w:szCs w:val="24"/>
          </w:rPr>
          <w:t xml:space="preserve"> </w:t>
        </w:r>
      </w:ins>
      <w:ins w:id="262" w:author="Kate Kemmerick" w:date="2011-04-13T13:11:00Z">
        <w:r w:rsidR="00565425">
          <w:rPr>
            <w:rFonts w:ascii="Times New Roman" w:eastAsia="Times New Roman" w:hAnsi="Times New Roman"/>
            <w:sz w:val="24"/>
            <w:szCs w:val="24"/>
          </w:rPr>
          <w:t xml:space="preserve">until the end of the shift </w:t>
        </w:r>
      </w:ins>
      <w:ins w:id="263" w:author="Kate Kemmerick" w:date="2011-04-13T13:10:00Z">
        <w:r w:rsidR="00565425">
          <w:rPr>
            <w:rFonts w:ascii="Times New Roman" w:eastAsia="Times New Roman" w:hAnsi="Times New Roman"/>
            <w:sz w:val="24"/>
            <w:szCs w:val="24"/>
          </w:rPr>
          <w:t>or being dismissed early will be offered based on seniority.</w:t>
        </w:r>
      </w:ins>
      <w:del w:id="264" w:author="Kate Kemmerick" w:date="2011-04-13T13:10:00Z">
        <w:r w:rsidRPr="00C54AC4" w:rsidDel="00565425">
          <w:rPr>
            <w:rFonts w:ascii="Times New Roman" w:eastAsia="Times New Roman" w:hAnsi="Times New Roman"/>
            <w:sz w:val="24"/>
            <w:szCs w:val="24"/>
          </w:rPr>
          <w:delText xml:space="preserve"> and those that do not remain shall nevertheless share in the compensation.</w:delText>
        </w:r>
      </w:del>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15.5 - </w:t>
      </w:r>
      <w:r w:rsidRPr="00C54AC4">
        <w:rPr>
          <w:rFonts w:ascii="Times New Roman" w:eastAsia="Times New Roman" w:hAnsi="Times New Roman"/>
          <w:sz w:val="24"/>
          <w:szCs w:val="24"/>
          <w:u w:val="single"/>
        </w:rPr>
        <w:t>Banquet Employee Benefits</w:t>
      </w:r>
      <w:r w:rsidRPr="00C54AC4">
        <w:rPr>
          <w:rFonts w:ascii="Times New Roman" w:eastAsia="Times New Roman" w:hAnsi="Times New Roman"/>
          <w:sz w:val="24"/>
          <w:szCs w:val="24"/>
        </w:rPr>
        <w:t xml:space="preserve"> - Regular banquet employees shall be granted the benefits listed below:</w:t>
      </w:r>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rPr>
        <w:t>Jury Duty - Section 12.7</w:t>
      </w:r>
      <w:r w:rsidRPr="00C54AC4">
        <w:rPr>
          <w:rFonts w:ascii="Times New Roman" w:eastAsia="Times New Roman" w:hAnsi="Times New Roman"/>
          <w:sz w:val="24"/>
          <w:szCs w:val="24"/>
        </w:rPr>
        <w:br/>
        <w:t>Funeral Pay - Section 12.8</w:t>
      </w:r>
      <w:r w:rsidRPr="00C54AC4">
        <w:rPr>
          <w:rFonts w:ascii="Times New Roman" w:eastAsia="Times New Roman" w:hAnsi="Times New Roman"/>
          <w:sz w:val="24"/>
          <w:szCs w:val="24"/>
        </w:rPr>
        <w:br/>
        <w:t>Holidays - Article 13</w:t>
      </w:r>
      <w:r w:rsidRPr="00C54AC4">
        <w:rPr>
          <w:rFonts w:ascii="Times New Roman" w:eastAsia="Times New Roman" w:hAnsi="Times New Roman"/>
          <w:sz w:val="24"/>
          <w:szCs w:val="24"/>
        </w:rPr>
        <w:br/>
        <w:t>Vacations - Article 14</w:t>
      </w:r>
      <w:r w:rsidRPr="00C54AC4">
        <w:rPr>
          <w:rFonts w:ascii="Times New Roman" w:eastAsia="Times New Roman" w:hAnsi="Times New Roman"/>
          <w:sz w:val="24"/>
          <w:szCs w:val="24"/>
        </w:rPr>
        <w:br/>
        <w:t>Health and Welfare - Article 19</w:t>
      </w:r>
      <w:r w:rsidRPr="00C54AC4">
        <w:rPr>
          <w:rFonts w:ascii="Times New Roman" w:eastAsia="Times New Roman" w:hAnsi="Times New Roman"/>
          <w:sz w:val="24"/>
          <w:szCs w:val="24"/>
        </w:rPr>
        <w:br/>
        <w:t xml:space="preserve">Pension - Article 20 </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According to the terms and conditions as set forth in the appropriate section(s) or Article(s) as shown.</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15.6 - </w:t>
      </w:r>
      <w:r w:rsidRPr="00C54AC4">
        <w:rPr>
          <w:rFonts w:ascii="Times New Roman" w:eastAsia="Times New Roman" w:hAnsi="Times New Roman"/>
          <w:sz w:val="24"/>
          <w:szCs w:val="24"/>
          <w:u w:val="single"/>
        </w:rPr>
        <w:t>Regular Banquet Employees</w:t>
      </w:r>
      <w:r w:rsidRPr="00C54AC4">
        <w:rPr>
          <w:rFonts w:ascii="Times New Roman" w:eastAsia="Times New Roman" w:hAnsi="Times New Roman"/>
          <w:sz w:val="24"/>
          <w:szCs w:val="24"/>
        </w:rPr>
        <w:t xml:space="preserve"> - The Employer shall maintain a regular waitperson and regular banquet bartender list which shall contain all regular banquet service employees who work on a full-time basis in the Hotel. The seniority list of all regular banquet employees shall be posted every three (3) months and upon request of the Union, the Employer shall provide an updated list of all regular and all extra banquet employees to the Union.</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15.7 - </w:t>
      </w:r>
      <w:r w:rsidRPr="00C54AC4">
        <w:rPr>
          <w:rFonts w:ascii="Times New Roman" w:eastAsia="Times New Roman" w:hAnsi="Times New Roman"/>
          <w:sz w:val="24"/>
          <w:szCs w:val="24"/>
          <w:u w:val="single"/>
        </w:rPr>
        <w:t>Employer Records</w:t>
      </w:r>
      <w:r w:rsidRPr="00C54AC4">
        <w:rPr>
          <w:rFonts w:ascii="Times New Roman" w:eastAsia="Times New Roman" w:hAnsi="Times New Roman"/>
          <w:sz w:val="24"/>
          <w:szCs w:val="24"/>
        </w:rPr>
        <w:t xml:space="preserve"> - The Employer shall maintain complete records on all banquets and functions and the amount of service charge or gratuities deposited with the Employer for the employees along with the actual amount or method of distribution submitted to the employee. The employee or Union representative shall be permitted to inspect the banquet employee compensation records during usual office business hours.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15.8 - </w:t>
      </w:r>
      <w:r w:rsidRPr="00C54AC4">
        <w:rPr>
          <w:rFonts w:ascii="Times New Roman" w:eastAsia="Times New Roman" w:hAnsi="Times New Roman"/>
          <w:sz w:val="24"/>
          <w:szCs w:val="24"/>
          <w:u w:val="single"/>
        </w:rPr>
        <w:t>Holiday Pay - Banquet Employees</w:t>
      </w:r>
      <w:r w:rsidRPr="00C54AC4">
        <w:rPr>
          <w:rFonts w:ascii="Times New Roman" w:eastAsia="Times New Roman" w:hAnsi="Times New Roman"/>
          <w:sz w:val="24"/>
          <w:szCs w:val="24"/>
        </w:rPr>
        <w:t xml:space="preserve"> - Regular banquet waitpersons' and bartenders' holiday pay shall be calculated by totaling previous yearly hours as of January 1 of each year and dividing by 52 weeks then dividing by 5 workdays. The resulting number of hours shall be paid for each holiday of the </w:t>
      </w:r>
      <w:proofErr w:type="gramStart"/>
      <w:r w:rsidRPr="00C54AC4">
        <w:rPr>
          <w:rFonts w:ascii="Times New Roman" w:eastAsia="Times New Roman" w:hAnsi="Times New Roman"/>
          <w:sz w:val="24"/>
          <w:szCs w:val="24"/>
        </w:rPr>
        <w:t>new year</w:t>
      </w:r>
      <w:proofErr w:type="gramEnd"/>
      <w:r w:rsidRPr="00C54AC4">
        <w:rPr>
          <w:rFonts w:ascii="Times New Roman" w:eastAsia="Times New Roman" w:hAnsi="Times New Roman"/>
          <w:sz w:val="24"/>
          <w:szCs w:val="24"/>
        </w:rPr>
        <w:t>. Employees who have worked less than one (1) year as a regular banquet employee shall receive three (3) hours of holiday pay for each holiday worked.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15.9 - </w:t>
      </w:r>
      <w:r w:rsidRPr="00C54AC4">
        <w:rPr>
          <w:rFonts w:ascii="Times New Roman" w:eastAsia="Times New Roman" w:hAnsi="Times New Roman"/>
          <w:sz w:val="24"/>
          <w:szCs w:val="24"/>
          <w:u w:val="single"/>
        </w:rPr>
        <w:t>Vacation Pay - Banquet Employees</w:t>
      </w:r>
      <w:r w:rsidRPr="00C54AC4">
        <w:rPr>
          <w:rFonts w:ascii="Times New Roman" w:eastAsia="Times New Roman" w:hAnsi="Times New Roman"/>
          <w:sz w:val="24"/>
          <w:szCs w:val="24"/>
        </w:rPr>
        <w:t xml:space="preserve"> - Regular banquet waitperson and bartender vacation pay shall be calculated by totaling their pervious yearly hours as of January 1 of each year and dividing by 52 weeks and multiplied by the number of weeks of earned vacation benefits.</w:t>
      </w:r>
    </w:p>
    <w:p w:rsidR="00C54AC4" w:rsidRPr="00C54AC4" w:rsidRDefault="00C54AC4" w:rsidP="00C54AC4">
      <w:pPr>
        <w:spacing w:after="0" w:line="240" w:lineRule="auto"/>
        <w:jc w:val="center"/>
        <w:rPr>
          <w:rFonts w:ascii="Times New Roman" w:eastAsia="Times New Roman" w:hAnsi="Times New Roman"/>
          <w:sz w:val="24"/>
          <w:szCs w:val="24"/>
        </w:rPr>
      </w:pPr>
      <w:bookmarkStart w:id="265" w:name="Part17"/>
      <w:r w:rsidRPr="00C54AC4">
        <w:rPr>
          <w:rFonts w:ascii="Times New Roman" w:eastAsia="Times New Roman" w:hAnsi="Times New Roman"/>
          <w:sz w:val="24"/>
          <w:szCs w:val="24"/>
        </w:rPr>
        <w:t>ARTICLE 16</w:t>
      </w:r>
      <w:bookmarkEnd w:id="265"/>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HOUSEKEEPING DEPARTMENT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16.1 - </w:t>
      </w:r>
      <w:r w:rsidRPr="00C54AC4">
        <w:rPr>
          <w:rFonts w:ascii="Times New Roman" w:eastAsia="Times New Roman" w:hAnsi="Times New Roman"/>
          <w:sz w:val="24"/>
          <w:szCs w:val="24"/>
          <w:u w:val="single"/>
        </w:rPr>
        <w:t>Room Cleaning</w:t>
      </w:r>
      <w:r w:rsidRPr="00C54AC4">
        <w:rPr>
          <w:rFonts w:ascii="Times New Roman" w:eastAsia="Times New Roman" w:hAnsi="Times New Roman"/>
          <w:sz w:val="24"/>
          <w:szCs w:val="24"/>
        </w:rPr>
        <w:t xml:space="preserve"> - No housekeeping employee shall be required to clean an unreasonable number of rooms.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16.2 - </w:t>
      </w:r>
      <w:r w:rsidRPr="00C54AC4">
        <w:rPr>
          <w:rFonts w:ascii="Times New Roman" w:eastAsia="Times New Roman" w:hAnsi="Times New Roman"/>
          <w:sz w:val="24"/>
          <w:szCs w:val="24"/>
          <w:u w:val="single"/>
        </w:rPr>
        <w:t>Assistance</w:t>
      </w:r>
      <w:r w:rsidRPr="00C54AC4">
        <w:rPr>
          <w:rFonts w:ascii="Times New Roman" w:eastAsia="Times New Roman" w:hAnsi="Times New Roman"/>
          <w:sz w:val="24"/>
          <w:szCs w:val="24"/>
        </w:rPr>
        <w:t xml:space="preserve"> - A housekeeping employee may request assistance when the nature of the work to be performed is quite difficult or hard to perform.</w:t>
      </w:r>
    </w:p>
    <w:p w:rsidR="00C54AC4" w:rsidRPr="00C54AC4" w:rsidRDefault="00C54AC4" w:rsidP="00C54AC4">
      <w:pPr>
        <w:spacing w:after="0" w:line="240" w:lineRule="auto"/>
        <w:jc w:val="center"/>
        <w:rPr>
          <w:rFonts w:ascii="Times New Roman" w:eastAsia="Times New Roman" w:hAnsi="Times New Roman"/>
          <w:sz w:val="24"/>
          <w:szCs w:val="24"/>
        </w:rPr>
      </w:pPr>
      <w:bookmarkStart w:id="266" w:name="Part18"/>
      <w:r w:rsidRPr="00C54AC4">
        <w:rPr>
          <w:rFonts w:ascii="Times New Roman" w:eastAsia="Times New Roman" w:hAnsi="Times New Roman"/>
          <w:sz w:val="24"/>
          <w:szCs w:val="24"/>
        </w:rPr>
        <w:t>ARTICLE 17</w:t>
      </w:r>
      <w:bookmarkEnd w:id="266"/>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STATE AND FEDERAL LAW</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17.1 - </w:t>
      </w:r>
      <w:r w:rsidRPr="00C54AC4">
        <w:rPr>
          <w:rFonts w:ascii="Times New Roman" w:eastAsia="Times New Roman" w:hAnsi="Times New Roman"/>
          <w:sz w:val="24"/>
          <w:szCs w:val="24"/>
          <w:u w:val="single"/>
        </w:rPr>
        <w:t>Recognition of Applicable Laws</w:t>
      </w:r>
      <w:r w:rsidRPr="00C54AC4">
        <w:rPr>
          <w:rFonts w:ascii="Times New Roman" w:eastAsia="Times New Roman" w:hAnsi="Times New Roman"/>
          <w:sz w:val="24"/>
          <w:szCs w:val="24"/>
        </w:rPr>
        <w:t xml:space="preserve"> - Nothing contained in this Agreement shall be deemed or construed to require, directly or indirectly, the Employer to do anything inconsistent with the laws or regulations of any competent governmental agency (City, State or Federal) having jurisdiction over the Employer's Hotel. The Union and the Employer agree that </w:t>
      </w:r>
      <w:proofErr w:type="gramStart"/>
      <w:r w:rsidRPr="00C54AC4">
        <w:rPr>
          <w:rFonts w:ascii="Times New Roman" w:eastAsia="Times New Roman" w:hAnsi="Times New Roman"/>
          <w:sz w:val="24"/>
          <w:szCs w:val="24"/>
        </w:rPr>
        <w:t>neither will compel, force, or</w:t>
      </w:r>
      <w:proofErr w:type="gramEnd"/>
      <w:r w:rsidRPr="00C54AC4">
        <w:rPr>
          <w:rFonts w:ascii="Times New Roman" w:eastAsia="Times New Roman" w:hAnsi="Times New Roman"/>
          <w:sz w:val="24"/>
          <w:szCs w:val="24"/>
        </w:rPr>
        <w:t xml:space="preserve"> cause, directly or indirectly, the other respective Party to do anything inconsistent with any applicable laws.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17.2 - </w:t>
      </w:r>
      <w:r w:rsidRPr="00C54AC4">
        <w:rPr>
          <w:rFonts w:ascii="Times New Roman" w:eastAsia="Times New Roman" w:hAnsi="Times New Roman"/>
          <w:sz w:val="24"/>
          <w:szCs w:val="24"/>
          <w:u w:val="single"/>
        </w:rPr>
        <w:t>Equal Opportunity</w:t>
      </w:r>
      <w:r w:rsidRPr="00C54AC4">
        <w:rPr>
          <w:rFonts w:ascii="Times New Roman" w:eastAsia="Times New Roman" w:hAnsi="Times New Roman"/>
          <w:sz w:val="24"/>
          <w:szCs w:val="24"/>
        </w:rPr>
        <w:t xml:space="preserve"> - The Union and Employer agree that there shall be no discrimination by either Party which violates any the City, State or Federal laws, ordinances or regulations on Equal Opportunity Law.</w:t>
      </w:r>
    </w:p>
    <w:p w:rsidR="00C54AC4" w:rsidRPr="00C54AC4" w:rsidRDefault="00C54AC4" w:rsidP="00C54AC4">
      <w:pPr>
        <w:spacing w:after="0" w:line="240" w:lineRule="auto"/>
        <w:jc w:val="center"/>
        <w:rPr>
          <w:rFonts w:ascii="Times New Roman" w:eastAsia="Times New Roman" w:hAnsi="Times New Roman"/>
          <w:sz w:val="24"/>
          <w:szCs w:val="24"/>
        </w:rPr>
      </w:pPr>
      <w:bookmarkStart w:id="267" w:name="Part19"/>
      <w:r w:rsidRPr="00C54AC4">
        <w:rPr>
          <w:rFonts w:ascii="Times New Roman" w:eastAsia="Times New Roman" w:hAnsi="Times New Roman"/>
          <w:sz w:val="24"/>
          <w:szCs w:val="24"/>
        </w:rPr>
        <w:t>ARTICLE 18</w:t>
      </w:r>
      <w:bookmarkEnd w:id="267"/>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MEDICAL EXAMINATIONS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The Employer may require and pay for physical and medical examinations of employees for job related reasons and may lay off or release employees unable to satisfactorily pass such examinations. The Union may require the Employer to furnish a physician's certificate with respect to employees terminated for medical reasons. Furthermore, the Union may pay for and proceed with an independent medical examination of such employees.</w:t>
      </w:r>
    </w:p>
    <w:p w:rsidR="00C54AC4" w:rsidRPr="00C54AC4" w:rsidRDefault="00C54AC4" w:rsidP="00C54AC4">
      <w:pPr>
        <w:spacing w:after="0" w:line="240" w:lineRule="auto"/>
        <w:jc w:val="center"/>
        <w:rPr>
          <w:rFonts w:ascii="Times New Roman" w:eastAsia="Times New Roman" w:hAnsi="Times New Roman"/>
          <w:sz w:val="24"/>
          <w:szCs w:val="24"/>
        </w:rPr>
      </w:pPr>
      <w:bookmarkStart w:id="268" w:name="Part20"/>
      <w:r w:rsidRPr="00C54AC4">
        <w:rPr>
          <w:rFonts w:ascii="Times New Roman" w:eastAsia="Times New Roman" w:hAnsi="Times New Roman"/>
          <w:sz w:val="24"/>
          <w:szCs w:val="24"/>
        </w:rPr>
        <w:t>ARTICLE 19</w:t>
      </w:r>
      <w:bookmarkEnd w:id="268"/>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HEALTH AND WELFARE</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19.1 - </w:t>
      </w:r>
      <w:r w:rsidRPr="00C54AC4">
        <w:rPr>
          <w:rFonts w:ascii="Times New Roman" w:eastAsia="Times New Roman" w:hAnsi="Times New Roman"/>
          <w:sz w:val="24"/>
          <w:szCs w:val="24"/>
          <w:u w:val="single"/>
        </w:rPr>
        <w:t>Generally</w:t>
      </w:r>
      <w:r w:rsidRPr="00C54AC4">
        <w:rPr>
          <w:rFonts w:ascii="Times New Roman" w:eastAsia="Times New Roman" w:hAnsi="Times New Roman"/>
          <w:sz w:val="24"/>
          <w:szCs w:val="24"/>
        </w:rPr>
        <w:t xml:space="preserve"> - The Employer agrees to continue to contribute and support the Twin Cities Hotel Employers-Employees Health and Welfare Trust Fund, hereinafter "Fund". The limits of such contribution shall be as follows: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19.2 - </w:t>
      </w:r>
      <w:r w:rsidRPr="00C54AC4">
        <w:rPr>
          <w:rFonts w:ascii="Times New Roman" w:eastAsia="Times New Roman" w:hAnsi="Times New Roman"/>
          <w:sz w:val="24"/>
          <w:szCs w:val="24"/>
          <w:u w:val="single"/>
        </w:rPr>
        <w:t>Contributions</w:t>
      </w:r>
      <w:r w:rsidRPr="00C54AC4">
        <w:rPr>
          <w:rFonts w:ascii="Times New Roman" w:eastAsia="Times New Roman" w:hAnsi="Times New Roman"/>
          <w:sz w:val="24"/>
          <w:szCs w:val="24"/>
        </w:rPr>
        <w:t xml:space="preserve"> - At the start of this Agreement, the Employer agrees to contribute</w:t>
      </w:r>
      <w:ins w:id="269" w:author="claire319" w:date="2011-04-13T22:47:00Z">
        <w:r w:rsidR="00AB2181">
          <w:rPr>
            <w:rFonts w:ascii="Times New Roman" w:eastAsia="Times New Roman" w:hAnsi="Times New Roman"/>
            <w:sz w:val="24"/>
            <w:szCs w:val="24"/>
          </w:rPr>
          <w:t xml:space="preserve"> 65% of the total cost</w:t>
        </w:r>
      </w:ins>
      <w:r w:rsidRPr="00C54AC4">
        <w:rPr>
          <w:rFonts w:ascii="Times New Roman" w:eastAsia="Times New Roman" w:hAnsi="Times New Roman"/>
          <w:sz w:val="24"/>
          <w:szCs w:val="24"/>
        </w:rPr>
        <w:t xml:space="preserve"> to the Fund </w:t>
      </w:r>
      <w:del w:id="270" w:author="claire319" w:date="2011-04-13T22:48:00Z">
        <w:r w:rsidRPr="00C54AC4" w:rsidDel="00AB2181">
          <w:rPr>
            <w:rFonts w:ascii="Times New Roman" w:eastAsia="Times New Roman" w:hAnsi="Times New Roman"/>
            <w:sz w:val="24"/>
            <w:szCs w:val="24"/>
          </w:rPr>
          <w:delText xml:space="preserve">two dollars and fifty cents ($2.50) </w:delText>
        </w:r>
      </w:del>
      <w:r w:rsidRPr="00C54AC4">
        <w:rPr>
          <w:rFonts w:ascii="Times New Roman" w:eastAsia="Times New Roman" w:hAnsi="Times New Roman"/>
          <w:sz w:val="24"/>
          <w:szCs w:val="24"/>
        </w:rPr>
        <w:t xml:space="preserve">for </w:t>
      </w:r>
      <w:del w:id="271" w:author="u0142274" w:date="2011-04-14T08:51:00Z">
        <w:r w:rsidRPr="00C54AC4" w:rsidDel="00575BEF">
          <w:rPr>
            <w:rFonts w:ascii="Times New Roman" w:eastAsia="Times New Roman" w:hAnsi="Times New Roman"/>
            <w:sz w:val="24"/>
            <w:szCs w:val="24"/>
          </w:rPr>
          <w:delText xml:space="preserve">each hour paid to </w:delText>
        </w:r>
      </w:del>
      <w:r w:rsidRPr="00C54AC4">
        <w:rPr>
          <w:rFonts w:ascii="Times New Roman" w:eastAsia="Times New Roman" w:hAnsi="Times New Roman"/>
          <w:sz w:val="24"/>
          <w:szCs w:val="24"/>
        </w:rPr>
        <w:t>all employees under jurisdiction of this Agreement to maintain the benefits set out in the Schedule of Benefits - Health and Welfare - which is attached and made a part of this Agreement.</w:t>
      </w:r>
      <w:del w:id="272" w:author="claire319" w:date="2011-04-13T22:48:00Z">
        <w:r w:rsidRPr="00C54AC4" w:rsidDel="003043D3">
          <w:rPr>
            <w:rFonts w:ascii="Times New Roman" w:eastAsia="Times New Roman" w:hAnsi="Times New Roman"/>
            <w:sz w:val="24"/>
            <w:szCs w:val="24"/>
          </w:rPr>
          <w:delText xml:space="preserve"> On the one year anniversary of this Agreement, this contribution shall be increased to two dollars and sixty-five cents ($2.65) per hour; on the two year anniversary of this Agreement this contribution shall be increased to two dollars and eighty cents ($2.80) per hour. </w:delText>
        </w:r>
      </w:del>
      <w:ins w:id="273" w:author="u0142274" w:date="2011-04-14T08:51:00Z">
        <w:r w:rsidR="00575BEF">
          <w:rPr>
            <w:rFonts w:ascii="Times New Roman" w:eastAsia="Times New Roman" w:hAnsi="Times New Roman"/>
            <w:sz w:val="24"/>
            <w:szCs w:val="24"/>
          </w:rPr>
          <w:t xml:space="preserve"> </w:t>
        </w:r>
      </w:ins>
      <w:r w:rsidRPr="00C54AC4">
        <w:rPr>
          <w:rFonts w:ascii="Times New Roman" w:eastAsia="Times New Roman" w:hAnsi="Times New Roman"/>
          <w:sz w:val="24"/>
          <w:szCs w:val="24"/>
        </w:rPr>
        <w:t>In no event shall the Employer be liable or charged for costs of the Plan exceeding that necessary to provide the Schedule of Benefits attached.</w:t>
      </w:r>
      <w:ins w:id="274" w:author="Rachel Schaefbauer" w:date="2011-04-14T19:11:00Z">
        <w:r w:rsidR="0051625A">
          <w:rPr>
            <w:rFonts w:ascii="Times New Roman" w:eastAsia="Times New Roman" w:hAnsi="Times New Roman"/>
            <w:sz w:val="24"/>
            <w:szCs w:val="24"/>
          </w:rPr>
          <w:t xml:space="preserve">  Part-time employees will be granted access to purchase health benefits at 100% cost.</w:t>
        </w:r>
      </w:ins>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19.3 - </w:t>
      </w:r>
      <w:r w:rsidRPr="00C54AC4">
        <w:rPr>
          <w:rFonts w:ascii="Times New Roman" w:eastAsia="Times New Roman" w:hAnsi="Times New Roman"/>
          <w:sz w:val="24"/>
          <w:szCs w:val="24"/>
          <w:u w:val="single"/>
        </w:rPr>
        <w:t>Trust Agreements</w:t>
      </w:r>
      <w:r w:rsidRPr="00C54AC4">
        <w:rPr>
          <w:rFonts w:ascii="Times New Roman" w:eastAsia="Times New Roman" w:hAnsi="Times New Roman"/>
          <w:sz w:val="24"/>
          <w:szCs w:val="24"/>
        </w:rPr>
        <w:t xml:space="preserve"> - All of the terms and conditions of Article 21 of this Agreement are binding on the Parties.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19.4 - </w:t>
      </w:r>
      <w:r w:rsidRPr="00C54AC4">
        <w:rPr>
          <w:rFonts w:ascii="Times New Roman" w:eastAsia="Times New Roman" w:hAnsi="Times New Roman"/>
          <w:sz w:val="24"/>
          <w:szCs w:val="24"/>
          <w:u w:val="single"/>
        </w:rPr>
        <w:t>Self-Pay</w:t>
      </w:r>
      <w:r w:rsidRPr="00C54AC4">
        <w:rPr>
          <w:rFonts w:ascii="Times New Roman" w:eastAsia="Times New Roman" w:hAnsi="Times New Roman"/>
          <w:sz w:val="24"/>
          <w:szCs w:val="24"/>
        </w:rPr>
        <w:t xml:space="preserve"> - All eligible employees (and their dependents, if applicable), as set forth in Appendix C, Health and Welfare, who fall below the required hours for Health and Welfare coverage shall be permitted to self-pay up to the time period for extended coverage established by federal legislation provided they do so in accordance with the standards and procedures established by the trustees/federal legislation.</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19.5 - </w:t>
      </w:r>
      <w:r w:rsidRPr="00C54AC4">
        <w:rPr>
          <w:rFonts w:ascii="Times New Roman" w:eastAsia="Times New Roman" w:hAnsi="Times New Roman"/>
          <w:sz w:val="24"/>
          <w:szCs w:val="24"/>
          <w:u w:val="single"/>
        </w:rPr>
        <w:t>National Health Program</w:t>
      </w:r>
      <w:r w:rsidRPr="00C54AC4">
        <w:rPr>
          <w:rFonts w:ascii="Times New Roman" w:eastAsia="Times New Roman" w:hAnsi="Times New Roman"/>
          <w:sz w:val="24"/>
          <w:szCs w:val="24"/>
        </w:rPr>
        <w:t xml:space="preserve"> - Should the Employer be required by Federal law to provide coverage equal to or better than that set forth in the Schedule of Benefits attached hereto, the Parties hereto agree that the Employer shall be permitted to cease its contribution to the Fund.</w:t>
      </w:r>
    </w:p>
    <w:p w:rsidR="00C54AC4" w:rsidRPr="00C54AC4" w:rsidRDefault="00C54AC4" w:rsidP="00C54AC4">
      <w:pPr>
        <w:spacing w:after="0" w:line="240" w:lineRule="auto"/>
        <w:jc w:val="center"/>
        <w:rPr>
          <w:rFonts w:ascii="Times New Roman" w:eastAsia="Times New Roman" w:hAnsi="Times New Roman"/>
          <w:sz w:val="24"/>
          <w:szCs w:val="24"/>
        </w:rPr>
      </w:pPr>
      <w:bookmarkStart w:id="275" w:name="Part21"/>
      <w:r w:rsidRPr="00C54AC4">
        <w:rPr>
          <w:rFonts w:ascii="Times New Roman" w:eastAsia="Times New Roman" w:hAnsi="Times New Roman"/>
          <w:sz w:val="24"/>
          <w:szCs w:val="24"/>
        </w:rPr>
        <w:t>ARTICLE 20</w:t>
      </w:r>
      <w:bookmarkEnd w:id="275"/>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DEFINED CONTRIBUTION RETIREMENT PLAN</w:t>
      </w:r>
    </w:p>
    <w:p w:rsidR="00C54AC4" w:rsidRDefault="00C54AC4" w:rsidP="00C54AC4">
      <w:pPr>
        <w:spacing w:before="100" w:beforeAutospacing="1" w:after="100" w:afterAutospacing="1" w:line="240" w:lineRule="auto"/>
        <w:rPr>
          <w:del w:id="276" w:author="Unknown"/>
          <w:rFonts w:ascii="Times New Roman" w:eastAsia="Times New Roman" w:hAnsi="Times New Roman"/>
          <w:sz w:val="24"/>
          <w:szCs w:val="24"/>
        </w:rPr>
      </w:pPr>
      <w:r w:rsidRPr="00C54AC4">
        <w:rPr>
          <w:rFonts w:ascii="Times New Roman" w:eastAsia="Times New Roman" w:hAnsi="Times New Roman"/>
          <w:sz w:val="24"/>
          <w:szCs w:val="24"/>
        </w:rPr>
        <w:t xml:space="preserve">20.1 - </w:t>
      </w:r>
      <w:r w:rsidRPr="00C54AC4">
        <w:rPr>
          <w:rFonts w:ascii="Times New Roman" w:eastAsia="Times New Roman" w:hAnsi="Times New Roman"/>
          <w:sz w:val="24"/>
          <w:szCs w:val="24"/>
          <w:u w:val="single"/>
        </w:rPr>
        <w:t>Generally</w:t>
      </w:r>
      <w:r w:rsidRPr="00C54AC4">
        <w:rPr>
          <w:rFonts w:ascii="Times New Roman" w:eastAsia="Times New Roman" w:hAnsi="Times New Roman"/>
          <w:sz w:val="24"/>
          <w:szCs w:val="24"/>
        </w:rPr>
        <w:t xml:space="preserve"> - At the start of this Agreement, the Employer shall contribute </w:t>
      </w:r>
      <w:ins w:id="277" w:author="claire319" w:date="2011-04-13T22:49:00Z">
        <w:r w:rsidR="003043D3">
          <w:rPr>
            <w:rFonts w:ascii="Times New Roman" w:eastAsia="Times New Roman" w:hAnsi="Times New Roman"/>
            <w:sz w:val="24"/>
            <w:szCs w:val="24"/>
          </w:rPr>
          <w:t xml:space="preserve">to a 401K plan </w:t>
        </w:r>
      </w:ins>
      <w:ins w:id="278" w:author="Rachel Schaefbauer" w:date="2011-04-14T19:12:00Z">
        <w:r w:rsidR="0051625A">
          <w:rPr>
            <w:rFonts w:ascii="Times New Roman" w:eastAsia="Times New Roman" w:hAnsi="Times New Roman"/>
            <w:sz w:val="24"/>
            <w:szCs w:val="24"/>
          </w:rPr>
          <w:t xml:space="preserve">for each employee that has </w:t>
        </w:r>
      </w:ins>
      <w:ins w:id="279" w:author="claire319" w:date="2011-04-13T22:49:00Z">
        <w:del w:id="280" w:author="Rachel Schaefbauer" w:date="2011-04-14T19:12:00Z">
          <w:r w:rsidR="003043D3" w:rsidDel="0051625A">
            <w:rPr>
              <w:rFonts w:ascii="Times New Roman" w:eastAsia="Times New Roman" w:hAnsi="Times New Roman"/>
              <w:sz w:val="24"/>
              <w:szCs w:val="24"/>
            </w:rPr>
            <w:delText xml:space="preserve">at </w:delText>
          </w:r>
        </w:del>
      </w:ins>
      <w:ins w:id="281" w:author="Rachel Schaefbauer" w:date="2011-04-14T19:12:00Z">
        <w:r w:rsidR="0051625A">
          <w:rPr>
            <w:rFonts w:ascii="Times New Roman" w:eastAsia="Times New Roman" w:hAnsi="Times New Roman"/>
            <w:sz w:val="24"/>
            <w:szCs w:val="24"/>
          </w:rPr>
          <w:t xml:space="preserve">completed </w:t>
        </w:r>
        <w:proofErr w:type="spellStart"/>
        <w:r w:rsidR="0051625A">
          <w:rPr>
            <w:rFonts w:ascii="Times New Roman" w:eastAsia="Times New Roman" w:hAnsi="Times New Roman"/>
            <w:sz w:val="24"/>
            <w:szCs w:val="24"/>
          </w:rPr>
          <w:t>their</w:t>
        </w:r>
      </w:ins>
      <w:ins w:id="282" w:author="claire319" w:date="2011-04-13T22:49:00Z">
        <w:del w:id="283" w:author="Rachel Schaefbauer" w:date="2011-04-14T19:12:00Z">
          <w:r w:rsidR="003043D3" w:rsidDel="0051625A">
            <w:rPr>
              <w:rFonts w:ascii="Times New Roman" w:eastAsia="Times New Roman" w:hAnsi="Times New Roman"/>
              <w:sz w:val="24"/>
              <w:szCs w:val="24"/>
            </w:rPr>
            <w:delText xml:space="preserve">the end of the </w:delText>
          </w:r>
        </w:del>
        <w:r w:rsidR="003043D3">
          <w:rPr>
            <w:rFonts w:ascii="Times New Roman" w:eastAsia="Times New Roman" w:hAnsi="Times New Roman"/>
            <w:sz w:val="24"/>
            <w:szCs w:val="24"/>
          </w:rPr>
          <w:t>probationary</w:t>
        </w:r>
        <w:proofErr w:type="spellEnd"/>
        <w:r w:rsidR="003043D3">
          <w:rPr>
            <w:rFonts w:ascii="Times New Roman" w:eastAsia="Times New Roman" w:hAnsi="Times New Roman"/>
            <w:sz w:val="24"/>
            <w:szCs w:val="24"/>
          </w:rPr>
          <w:t xml:space="preserve"> period</w:t>
        </w:r>
      </w:ins>
      <w:ins w:id="284" w:author="Rachel Schaefbauer" w:date="2011-04-14T19:12:00Z">
        <w:r w:rsidR="0051625A">
          <w:rPr>
            <w:rFonts w:ascii="Times New Roman" w:eastAsia="Times New Roman" w:hAnsi="Times New Roman"/>
            <w:sz w:val="24"/>
            <w:szCs w:val="24"/>
          </w:rPr>
          <w:t>,</w:t>
        </w:r>
      </w:ins>
      <w:ins w:id="285" w:author="claire319" w:date="2011-04-13T22:49:00Z">
        <w:r w:rsidR="003043D3">
          <w:rPr>
            <w:rFonts w:ascii="Times New Roman" w:eastAsia="Times New Roman" w:hAnsi="Times New Roman"/>
            <w:sz w:val="24"/>
            <w:szCs w:val="24"/>
          </w:rPr>
          <w:t xml:space="preserve"> </w:t>
        </w:r>
      </w:ins>
      <w:ins w:id="286" w:author="Rachel Schaefbauer" w:date="2011-04-14T19:12:00Z">
        <w:r w:rsidR="0051625A">
          <w:rPr>
            <w:rFonts w:ascii="Times New Roman" w:eastAsia="Times New Roman" w:hAnsi="Times New Roman"/>
            <w:sz w:val="24"/>
            <w:szCs w:val="24"/>
          </w:rPr>
          <w:t>The employer shall match a</w:t>
        </w:r>
      </w:ins>
      <w:ins w:id="287" w:author="claire319" w:date="2011-04-13T22:49:00Z">
        <w:del w:id="288" w:author="Rachel Schaefbauer" w:date="2011-04-14T19:12:00Z">
          <w:r w:rsidR="003043D3" w:rsidDel="0051625A">
            <w:rPr>
              <w:rFonts w:ascii="Times New Roman" w:eastAsia="Times New Roman" w:hAnsi="Times New Roman"/>
              <w:sz w:val="24"/>
              <w:szCs w:val="24"/>
            </w:rPr>
            <w:delText>a</w:delText>
          </w:r>
        </w:del>
        <w:r w:rsidR="003043D3">
          <w:rPr>
            <w:rFonts w:ascii="Times New Roman" w:eastAsia="Times New Roman" w:hAnsi="Times New Roman"/>
            <w:sz w:val="24"/>
            <w:szCs w:val="24"/>
          </w:rPr>
          <w:t xml:space="preserve">n amount </w:t>
        </w:r>
        <w:del w:id="289" w:author="Rachel Schaefbauer" w:date="2011-04-14T19:13:00Z">
          <w:r w:rsidR="003043D3" w:rsidDel="0051625A">
            <w:rPr>
              <w:rFonts w:ascii="Times New Roman" w:eastAsia="Times New Roman" w:hAnsi="Times New Roman"/>
              <w:sz w:val="24"/>
              <w:szCs w:val="24"/>
            </w:rPr>
            <w:delText>matching</w:delText>
          </w:r>
        </w:del>
      </w:ins>
      <w:ins w:id="290" w:author="Rachel Schaefbauer" w:date="2011-04-14T19:13:00Z">
        <w:r w:rsidR="0051625A">
          <w:rPr>
            <w:rFonts w:ascii="Times New Roman" w:eastAsia="Times New Roman" w:hAnsi="Times New Roman"/>
            <w:sz w:val="24"/>
            <w:szCs w:val="24"/>
          </w:rPr>
          <w:t>equal to</w:t>
        </w:r>
      </w:ins>
      <w:ins w:id="291" w:author="claire319" w:date="2011-04-13T22:49:00Z">
        <w:r w:rsidR="003043D3">
          <w:rPr>
            <w:rFonts w:ascii="Times New Roman" w:eastAsia="Times New Roman" w:hAnsi="Times New Roman"/>
            <w:sz w:val="24"/>
            <w:szCs w:val="24"/>
          </w:rPr>
          <w:t xml:space="preserve"> the contribution of the employee</w:t>
        </w:r>
      </w:ins>
      <w:ins w:id="292" w:author="u0142274" w:date="2011-04-14T08:52:00Z">
        <w:r w:rsidR="00575BEF">
          <w:rPr>
            <w:rFonts w:ascii="Times New Roman" w:eastAsia="Times New Roman" w:hAnsi="Times New Roman"/>
            <w:sz w:val="24"/>
            <w:szCs w:val="24"/>
          </w:rPr>
          <w:t>, up to five (5) percent of total pay</w:t>
        </w:r>
      </w:ins>
      <w:ins w:id="293" w:author="claire319" w:date="2011-04-13T22:49:00Z">
        <w:r w:rsidR="003043D3">
          <w:rPr>
            <w:rFonts w:ascii="Times New Roman" w:eastAsia="Times New Roman" w:hAnsi="Times New Roman"/>
            <w:sz w:val="24"/>
            <w:szCs w:val="24"/>
          </w:rPr>
          <w:t xml:space="preserve">. The employees shall not have access to the Employer contribution until the seniority reaches three (3) years. </w:t>
        </w:r>
      </w:ins>
      <w:del w:id="294" w:author="claire319" w:date="2011-04-13T22:49:00Z">
        <w:r w:rsidRPr="00C54AC4" w:rsidDel="003043D3">
          <w:rPr>
            <w:rFonts w:ascii="Times New Roman" w:eastAsia="Times New Roman" w:hAnsi="Times New Roman"/>
            <w:sz w:val="24"/>
            <w:szCs w:val="24"/>
          </w:rPr>
          <w:delText>to the "Twin Cities Hotel Employers-Employees Defined Contribution Retirement Plan" (hereinafter the "Defined Contribution Plan"), at a rate of thirty five cents ($0.35) for each hour paid to each employee under the jurisdiction of this Agreement. This contribution will be increased to forty cents ($0.40) on this Agreement's second anniversary.</w:delText>
        </w:r>
      </w:del>
      <w:ins w:id="295" w:author="u0142274" w:date="2011-04-14T08:52:00Z">
        <w:r w:rsidR="00575BEF">
          <w:rPr>
            <w:rFonts w:ascii="Times New Roman" w:eastAsia="Times New Roman" w:hAnsi="Times New Roman"/>
            <w:sz w:val="24"/>
            <w:szCs w:val="24"/>
          </w:rPr>
          <w:t xml:space="preserve">  All previously earned pension benefits shall be frozen and employees will not lose their right to the previously accrued benefit.</w:t>
        </w:r>
      </w:ins>
    </w:p>
    <w:p w:rsidR="00F50A14" w:rsidRPr="00C54AC4" w:rsidDel="003043D3" w:rsidRDefault="00F50A14" w:rsidP="00C54AC4">
      <w:pPr>
        <w:numPr>
          <w:ins w:id="296" w:author="Rachel Schaefbauer" w:date="2011-04-14T19:13:00Z"/>
        </w:numPr>
        <w:spacing w:before="100" w:beforeAutospacing="1" w:after="100" w:afterAutospacing="1" w:line="240" w:lineRule="auto"/>
        <w:rPr>
          <w:ins w:id="297" w:author="Rachel Schaefbauer" w:date="2011-04-14T19:13:00Z"/>
          <w:rFonts w:ascii="Times New Roman" w:eastAsia="Times New Roman" w:hAnsi="Times New Roman"/>
          <w:sz w:val="24"/>
          <w:szCs w:val="24"/>
        </w:rPr>
      </w:pPr>
    </w:p>
    <w:p w:rsidR="00C54AC4" w:rsidRDefault="00C54AC4" w:rsidP="00C54AC4">
      <w:pPr>
        <w:spacing w:before="100" w:beforeAutospacing="1" w:after="100" w:afterAutospacing="1" w:line="240" w:lineRule="auto"/>
        <w:rPr>
          <w:ins w:id="298" w:author="u0142274" w:date="2011-04-14T08:53:00Z"/>
          <w:rFonts w:ascii="Times New Roman" w:eastAsia="Times New Roman" w:hAnsi="Times New Roman"/>
          <w:sz w:val="24"/>
          <w:szCs w:val="24"/>
        </w:rPr>
      </w:pPr>
      <w:r w:rsidRPr="00C54AC4">
        <w:rPr>
          <w:rFonts w:ascii="Times New Roman" w:eastAsia="Times New Roman" w:hAnsi="Times New Roman"/>
          <w:sz w:val="24"/>
          <w:szCs w:val="24"/>
        </w:rPr>
        <w:t xml:space="preserve">20.2 - </w:t>
      </w:r>
      <w:r w:rsidRPr="00C54AC4">
        <w:rPr>
          <w:rFonts w:ascii="Times New Roman" w:eastAsia="Times New Roman" w:hAnsi="Times New Roman"/>
          <w:sz w:val="24"/>
          <w:szCs w:val="24"/>
          <w:u w:val="single"/>
        </w:rPr>
        <w:t>Trust Agreements</w:t>
      </w:r>
      <w:r w:rsidRPr="00C54AC4">
        <w:rPr>
          <w:rFonts w:ascii="Times New Roman" w:eastAsia="Times New Roman" w:hAnsi="Times New Roman"/>
          <w:sz w:val="24"/>
          <w:szCs w:val="24"/>
        </w:rPr>
        <w:t xml:space="preserve"> - All of the terms and conditions of Article 21 of this Agreement are binding on the Parties.</w:t>
      </w:r>
    </w:p>
    <w:p w:rsidR="00575BEF" w:rsidRPr="00C54AC4" w:rsidRDefault="00575BEF" w:rsidP="00575BEF">
      <w:pPr>
        <w:spacing w:after="0" w:line="240" w:lineRule="auto"/>
        <w:jc w:val="center"/>
        <w:rPr>
          <w:ins w:id="299" w:author="u0142274" w:date="2011-04-14T08:53:00Z"/>
          <w:rFonts w:ascii="Times New Roman" w:eastAsia="Times New Roman" w:hAnsi="Times New Roman"/>
          <w:sz w:val="24"/>
          <w:szCs w:val="24"/>
        </w:rPr>
      </w:pPr>
      <w:ins w:id="300" w:author="u0142274" w:date="2011-04-14T08:53:00Z">
        <w:r w:rsidRPr="00C54AC4">
          <w:rPr>
            <w:rFonts w:ascii="Times New Roman" w:eastAsia="Times New Roman" w:hAnsi="Times New Roman"/>
            <w:sz w:val="24"/>
            <w:szCs w:val="24"/>
          </w:rPr>
          <w:t>ARTICLE 2</w:t>
        </w:r>
        <w:r>
          <w:rPr>
            <w:rFonts w:ascii="Times New Roman" w:eastAsia="Times New Roman" w:hAnsi="Times New Roman"/>
            <w:sz w:val="24"/>
            <w:szCs w:val="24"/>
          </w:rPr>
          <w:t>1</w:t>
        </w:r>
      </w:ins>
    </w:p>
    <w:p w:rsidR="00000000" w:rsidRDefault="00575BEF">
      <w:pPr>
        <w:spacing w:before="100" w:beforeAutospacing="1" w:after="0" w:line="240" w:lineRule="auto"/>
        <w:jc w:val="center"/>
        <w:rPr>
          <w:ins w:id="301" w:author="u0142274" w:date="2011-04-14T08:54:00Z"/>
          <w:rFonts w:ascii="Times New Roman" w:eastAsia="Times New Roman" w:hAnsi="Times New Roman"/>
          <w:sz w:val="24"/>
          <w:szCs w:val="24"/>
          <w:u w:val="single"/>
        </w:rPr>
        <w:pPrChange w:id="302" w:author="u0142274" w:date="2011-04-14T08:54:00Z">
          <w:pPr>
            <w:spacing w:before="100" w:beforeAutospacing="1" w:after="100" w:afterAutospacing="1" w:line="240" w:lineRule="auto"/>
          </w:pPr>
        </w:pPrChange>
      </w:pPr>
      <w:ins w:id="303" w:author="u0142274" w:date="2011-04-14T08:54:00Z">
        <w:r>
          <w:rPr>
            <w:rFonts w:ascii="Times New Roman" w:eastAsia="Times New Roman" w:hAnsi="Times New Roman"/>
            <w:sz w:val="24"/>
            <w:szCs w:val="24"/>
            <w:u w:val="single"/>
          </w:rPr>
          <w:t>Dependent Care Flexible Spending Account</w:t>
        </w:r>
      </w:ins>
    </w:p>
    <w:p w:rsidR="00000000" w:rsidRDefault="00575BEF">
      <w:pPr>
        <w:spacing w:before="100" w:beforeAutospacing="1" w:after="0" w:line="240" w:lineRule="auto"/>
        <w:rPr>
          <w:ins w:id="304" w:author="u0142274" w:date="2011-04-14T08:55:00Z"/>
          <w:rFonts w:ascii="Times New Roman" w:eastAsia="Times New Roman" w:hAnsi="Times New Roman"/>
          <w:sz w:val="24"/>
          <w:szCs w:val="24"/>
        </w:rPr>
        <w:pPrChange w:id="305" w:author="u0142274" w:date="2011-04-14T08:54:00Z">
          <w:pPr>
            <w:spacing w:before="100" w:beforeAutospacing="1" w:after="100" w:afterAutospacing="1" w:line="240" w:lineRule="auto"/>
          </w:pPr>
        </w:pPrChange>
      </w:pPr>
      <w:ins w:id="306" w:author="u0142274" w:date="2011-04-14T08:54:00Z">
        <w:r>
          <w:rPr>
            <w:rFonts w:ascii="Times New Roman" w:eastAsia="Times New Roman" w:hAnsi="Times New Roman"/>
            <w:sz w:val="24"/>
            <w:szCs w:val="24"/>
          </w:rPr>
          <w:t xml:space="preserve">21   - The employer shall create a Dependent Care Flexible Spending Account (DCFSA) that an employee may contribute </w:t>
        </w:r>
      </w:ins>
      <w:ins w:id="307" w:author="u0142274" w:date="2011-04-14T08:55:00Z">
        <w:r>
          <w:rPr>
            <w:rFonts w:ascii="Times New Roman" w:eastAsia="Times New Roman" w:hAnsi="Times New Roman"/>
            <w:sz w:val="24"/>
            <w:szCs w:val="24"/>
          </w:rPr>
          <w:t xml:space="preserve">up to $5,000 </w:t>
        </w:r>
      </w:ins>
      <w:ins w:id="308" w:author="u0142274" w:date="2011-04-14T08:54:00Z">
        <w:r>
          <w:rPr>
            <w:rFonts w:ascii="Times New Roman" w:eastAsia="Times New Roman" w:hAnsi="Times New Roman"/>
            <w:sz w:val="24"/>
            <w:szCs w:val="24"/>
          </w:rPr>
          <w:t>pre-tax dollars</w:t>
        </w:r>
      </w:ins>
      <w:ins w:id="309" w:author="u0142274" w:date="2011-04-14T08:55:00Z">
        <w:r>
          <w:rPr>
            <w:rFonts w:ascii="Times New Roman" w:eastAsia="Times New Roman" w:hAnsi="Times New Roman"/>
            <w:sz w:val="24"/>
            <w:szCs w:val="24"/>
          </w:rPr>
          <w:t xml:space="preserve"> per year to cover child or elderly care costs.  The DCFSA will be administered through a third party. </w:t>
        </w:r>
      </w:ins>
    </w:p>
    <w:p w:rsidR="00000000" w:rsidRDefault="007F28C2">
      <w:pPr>
        <w:spacing w:before="100" w:beforeAutospacing="1" w:after="0" w:line="240" w:lineRule="auto"/>
        <w:rPr>
          <w:rFonts w:ascii="Times New Roman" w:eastAsia="Times New Roman" w:hAnsi="Times New Roman"/>
          <w:sz w:val="24"/>
          <w:szCs w:val="24"/>
        </w:rPr>
        <w:pPrChange w:id="310" w:author="u0142274" w:date="2011-04-14T08:54:00Z">
          <w:pPr>
            <w:spacing w:before="100" w:beforeAutospacing="1" w:after="100" w:afterAutospacing="1" w:line="240" w:lineRule="auto"/>
          </w:pPr>
        </w:pPrChange>
      </w:pPr>
    </w:p>
    <w:p w:rsidR="00C54AC4" w:rsidRPr="00C54AC4" w:rsidRDefault="00C54AC4" w:rsidP="00C54AC4">
      <w:pPr>
        <w:spacing w:after="0" w:line="240" w:lineRule="auto"/>
        <w:jc w:val="center"/>
        <w:rPr>
          <w:rFonts w:ascii="Times New Roman" w:eastAsia="Times New Roman" w:hAnsi="Times New Roman"/>
          <w:sz w:val="24"/>
          <w:szCs w:val="24"/>
        </w:rPr>
      </w:pPr>
      <w:bookmarkStart w:id="311" w:name="Part22"/>
      <w:r w:rsidRPr="00C54AC4">
        <w:rPr>
          <w:rFonts w:ascii="Times New Roman" w:eastAsia="Times New Roman" w:hAnsi="Times New Roman"/>
          <w:sz w:val="24"/>
          <w:szCs w:val="24"/>
        </w:rPr>
        <w:t xml:space="preserve">ARTICLE </w:t>
      </w:r>
      <w:del w:id="312" w:author="u0142274" w:date="2011-04-14T08:53:00Z">
        <w:r w:rsidRPr="00C54AC4" w:rsidDel="00575BEF">
          <w:rPr>
            <w:rFonts w:ascii="Times New Roman" w:eastAsia="Times New Roman" w:hAnsi="Times New Roman"/>
            <w:sz w:val="24"/>
            <w:szCs w:val="24"/>
          </w:rPr>
          <w:delText>21</w:delText>
        </w:r>
      </w:del>
      <w:bookmarkEnd w:id="311"/>
      <w:ins w:id="313" w:author="u0142274" w:date="2011-04-14T08:53:00Z">
        <w:r w:rsidR="00575BEF" w:rsidRPr="00C54AC4">
          <w:rPr>
            <w:rFonts w:ascii="Times New Roman" w:eastAsia="Times New Roman" w:hAnsi="Times New Roman"/>
            <w:sz w:val="24"/>
            <w:szCs w:val="24"/>
          </w:rPr>
          <w:t>2</w:t>
        </w:r>
        <w:r w:rsidR="00575BEF">
          <w:rPr>
            <w:rFonts w:ascii="Times New Roman" w:eastAsia="Times New Roman" w:hAnsi="Times New Roman"/>
            <w:sz w:val="24"/>
            <w:szCs w:val="24"/>
          </w:rPr>
          <w:t>2</w:t>
        </w:r>
      </w:ins>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TRUST AGREEMENTS</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2</w:t>
      </w:r>
      <w:ins w:id="314" w:author="u0142274" w:date="2011-04-14T08:55:00Z">
        <w:r w:rsidR="00575BEF">
          <w:rPr>
            <w:rFonts w:ascii="Times New Roman" w:eastAsia="Times New Roman" w:hAnsi="Times New Roman"/>
            <w:sz w:val="24"/>
            <w:szCs w:val="24"/>
          </w:rPr>
          <w:t>2</w:t>
        </w:r>
      </w:ins>
      <w:del w:id="315" w:author="u0142274" w:date="2011-04-14T08:55:00Z">
        <w:r w:rsidRPr="00C54AC4" w:rsidDel="00575BEF">
          <w:rPr>
            <w:rFonts w:ascii="Times New Roman" w:eastAsia="Times New Roman" w:hAnsi="Times New Roman"/>
            <w:sz w:val="24"/>
            <w:szCs w:val="24"/>
          </w:rPr>
          <w:delText>1</w:delText>
        </w:r>
      </w:del>
      <w:r w:rsidRPr="00C54AC4">
        <w:rPr>
          <w:rFonts w:ascii="Times New Roman" w:eastAsia="Times New Roman" w:hAnsi="Times New Roman"/>
          <w:sz w:val="24"/>
          <w:szCs w:val="24"/>
        </w:rPr>
        <w:t xml:space="preserve">.1 - </w:t>
      </w:r>
      <w:r w:rsidRPr="00C54AC4">
        <w:rPr>
          <w:rFonts w:ascii="Times New Roman" w:eastAsia="Times New Roman" w:hAnsi="Times New Roman"/>
          <w:sz w:val="24"/>
          <w:szCs w:val="24"/>
          <w:u w:val="single"/>
        </w:rPr>
        <w:t>Bound to Trust Agreement</w:t>
      </w:r>
      <w:r w:rsidRPr="00C54AC4">
        <w:rPr>
          <w:rFonts w:ascii="Times New Roman" w:eastAsia="Times New Roman" w:hAnsi="Times New Roman"/>
          <w:sz w:val="24"/>
          <w:szCs w:val="24"/>
        </w:rPr>
        <w:t xml:space="preserve"> - The Employer shall be bound by all terms and provisions of the agreements and plan documents as now existing or hereafter amended pursuant to which the Health and Welfare Fund and Defined Contribution Plan are maintained. All such documents, including subsequent amendments and all rules and procedures adopted pursuant to those documents, are hereby incorporated by reference in this Agreement and their terms and provisions shall be binding upon the Employer and the Union as if they were fully set forth in this Agreement. The Employer agrees to execute a participation agreement effective with the effective date of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2</w:t>
      </w:r>
      <w:ins w:id="316" w:author="u0142274" w:date="2011-04-14T08:55:00Z">
        <w:r w:rsidR="00575BEF">
          <w:rPr>
            <w:rFonts w:ascii="Times New Roman" w:eastAsia="Times New Roman" w:hAnsi="Times New Roman"/>
            <w:sz w:val="24"/>
            <w:szCs w:val="24"/>
          </w:rPr>
          <w:t>2</w:t>
        </w:r>
      </w:ins>
      <w:del w:id="317" w:author="u0142274" w:date="2011-04-14T08:55:00Z">
        <w:r w:rsidRPr="00C54AC4" w:rsidDel="00575BEF">
          <w:rPr>
            <w:rFonts w:ascii="Times New Roman" w:eastAsia="Times New Roman" w:hAnsi="Times New Roman"/>
            <w:sz w:val="24"/>
            <w:szCs w:val="24"/>
          </w:rPr>
          <w:delText>1</w:delText>
        </w:r>
      </w:del>
      <w:r w:rsidRPr="00C54AC4">
        <w:rPr>
          <w:rFonts w:ascii="Times New Roman" w:eastAsia="Times New Roman" w:hAnsi="Times New Roman"/>
          <w:sz w:val="24"/>
          <w:szCs w:val="24"/>
        </w:rPr>
        <w:t xml:space="preserve">.2 - </w:t>
      </w:r>
      <w:r w:rsidRPr="00C54AC4">
        <w:rPr>
          <w:rFonts w:ascii="Times New Roman" w:eastAsia="Times New Roman" w:hAnsi="Times New Roman"/>
          <w:sz w:val="24"/>
          <w:szCs w:val="24"/>
          <w:u w:val="single"/>
        </w:rPr>
        <w:t>Delinquent Payments</w:t>
      </w:r>
      <w:r w:rsidRPr="00C54AC4">
        <w:rPr>
          <w:rFonts w:ascii="Times New Roman" w:eastAsia="Times New Roman" w:hAnsi="Times New Roman"/>
          <w:sz w:val="24"/>
          <w:szCs w:val="24"/>
        </w:rPr>
        <w:t xml:space="preserve"> - The failure, refusal or neglect of the Employer to report and pay the Health and Welfare Fund or the Defined Contribution Plan the contributions required herein on or before the 10th day of the month following the month in which the employee worked, shall subject the Employer to liability for the principal and in addition, liquidated damages of twelve percent (12%) of the delinquency, eight percent (8%) interest on the delinquency and reasonable attorney fees and costs incurred in the collection of the delinquency; provided the Employer is served with at least fourteen (14) calendar days written notice of default. In the event that an employee working under the jurisdiction of this Agreement is rendered ineligible to receive benefits by virtue of the Employer's failure to pay the contribution required herein, the Employer shall be liable and responsible for any claim for benefits to which the employee would otherwise have been entitled.</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2</w:t>
      </w:r>
      <w:ins w:id="318" w:author="u0142274" w:date="2011-04-14T08:55:00Z">
        <w:r w:rsidR="00575BEF">
          <w:rPr>
            <w:rFonts w:ascii="Times New Roman" w:eastAsia="Times New Roman" w:hAnsi="Times New Roman"/>
            <w:sz w:val="24"/>
            <w:szCs w:val="24"/>
          </w:rPr>
          <w:t>2</w:t>
        </w:r>
      </w:ins>
      <w:del w:id="319" w:author="u0142274" w:date="2011-04-14T08:55:00Z">
        <w:r w:rsidRPr="00C54AC4" w:rsidDel="00575BEF">
          <w:rPr>
            <w:rFonts w:ascii="Times New Roman" w:eastAsia="Times New Roman" w:hAnsi="Times New Roman"/>
            <w:sz w:val="24"/>
            <w:szCs w:val="24"/>
          </w:rPr>
          <w:delText>1</w:delText>
        </w:r>
      </w:del>
      <w:r w:rsidRPr="00C54AC4">
        <w:rPr>
          <w:rFonts w:ascii="Times New Roman" w:eastAsia="Times New Roman" w:hAnsi="Times New Roman"/>
          <w:sz w:val="24"/>
          <w:szCs w:val="24"/>
        </w:rPr>
        <w:t xml:space="preserve">.3 - </w:t>
      </w:r>
      <w:r w:rsidRPr="00C54AC4">
        <w:rPr>
          <w:rFonts w:ascii="Times New Roman" w:eastAsia="Times New Roman" w:hAnsi="Times New Roman"/>
          <w:sz w:val="24"/>
          <w:szCs w:val="24"/>
          <w:u w:val="single"/>
        </w:rPr>
        <w:t>Delinquency Enforcement</w:t>
      </w:r>
      <w:r w:rsidRPr="00C54AC4">
        <w:rPr>
          <w:rFonts w:ascii="Times New Roman" w:eastAsia="Times New Roman" w:hAnsi="Times New Roman"/>
          <w:sz w:val="24"/>
          <w:szCs w:val="24"/>
        </w:rPr>
        <w:t xml:space="preserve"> - In enforcing the Employer's obligation set forth in this Article after due notice to the Employer of his delinquency, neither the Union nor the Health and Welfare Fund nor the Defined Contribution Plan shall be obligated to invoke or exhaust the Grievance and Arbitration Procedure set forth in Article 10 prior to initiating an action for legal and/or equitable relief.</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2</w:t>
      </w:r>
      <w:ins w:id="320" w:author="u0142274" w:date="2011-04-14T08:55:00Z">
        <w:r w:rsidR="00575BEF">
          <w:rPr>
            <w:rFonts w:ascii="Times New Roman" w:eastAsia="Times New Roman" w:hAnsi="Times New Roman"/>
            <w:sz w:val="24"/>
            <w:szCs w:val="24"/>
          </w:rPr>
          <w:t>2</w:t>
        </w:r>
      </w:ins>
      <w:del w:id="321" w:author="u0142274" w:date="2011-04-14T08:55:00Z">
        <w:r w:rsidRPr="00C54AC4" w:rsidDel="00575BEF">
          <w:rPr>
            <w:rFonts w:ascii="Times New Roman" w:eastAsia="Times New Roman" w:hAnsi="Times New Roman"/>
            <w:sz w:val="24"/>
            <w:szCs w:val="24"/>
          </w:rPr>
          <w:delText>1</w:delText>
        </w:r>
      </w:del>
      <w:r w:rsidRPr="00C54AC4">
        <w:rPr>
          <w:rFonts w:ascii="Times New Roman" w:eastAsia="Times New Roman" w:hAnsi="Times New Roman"/>
          <w:sz w:val="24"/>
          <w:szCs w:val="24"/>
        </w:rPr>
        <w:t xml:space="preserve">.4 - </w:t>
      </w:r>
      <w:r w:rsidRPr="00C54AC4">
        <w:rPr>
          <w:rFonts w:ascii="Times New Roman" w:eastAsia="Times New Roman" w:hAnsi="Times New Roman"/>
          <w:sz w:val="24"/>
          <w:szCs w:val="24"/>
          <w:u w:val="single"/>
        </w:rPr>
        <w:t>Audits</w:t>
      </w:r>
      <w:r w:rsidRPr="00C54AC4">
        <w:rPr>
          <w:rFonts w:ascii="Times New Roman" w:eastAsia="Times New Roman" w:hAnsi="Times New Roman"/>
          <w:sz w:val="24"/>
          <w:szCs w:val="24"/>
        </w:rPr>
        <w:t xml:space="preserve"> - The Trustees of the Health and Welfare Fund and the Defined Contribution Plan shall have the right to audit and inspect the Employer's payroll, social security tax withholding or other such records of the Employer, as may be deemed necessary by the Trustees in order to determine the Employer's compliance with the terms and provisions of this Agreement.</w:t>
      </w:r>
    </w:p>
    <w:p w:rsidR="00C54AC4" w:rsidRPr="00C54AC4" w:rsidRDefault="00C54AC4" w:rsidP="00C54AC4">
      <w:pPr>
        <w:spacing w:after="0" w:line="240" w:lineRule="auto"/>
        <w:jc w:val="center"/>
        <w:rPr>
          <w:rFonts w:ascii="Times New Roman" w:eastAsia="Times New Roman" w:hAnsi="Times New Roman"/>
          <w:sz w:val="24"/>
          <w:szCs w:val="24"/>
        </w:rPr>
      </w:pPr>
      <w:bookmarkStart w:id="322" w:name="Part23"/>
      <w:r w:rsidRPr="00C54AC4">
        <w:rPr>
          <w:rFonts w:ascii="Times New Roman" w:eastAsia="Times New Roman" w:hAnsi="Times New Roman"/>
          <w:sz w:val="24"/>
          <w:szCs w:val="24"/>
        </w:rPr>
        <w:t>ARTICLE 2</w:t>
      </w:r>
      <w:ins w:id="323" w:author="u0142274" w:date="2011-04-14T08:55:00Z">
        <w:r w:rsidR="00575BEF">
          <w:rPr>
            <w:rFonts w:ascii="Times New Roman" w:eastAsia="Times New Roman" w:hAnsi="Times New Roman"/>
            <w:sz w:val="24"/>
            <w:szCs w:val="24"/>
          </w:rPr>
          <w:t>3</w:t>
        </w:r>
      </w:ins>
      <w:del w:id="324" w:author="u0142274" w:date="2011-04-14T08:55:00Z">
        <w:r w:rsidRPr="00C54AC4" w:rsidDel="00575BEF">
          <w:rPr>
            <w:rFonts w:ascii="Times New Roman" w:eastAsia="Times New Roman" w:hAnsi="Times New Roman"/>
            <w:sz w:val="24"/>
            <w:szCs w:val="24"/>
          </w:rPr>
          <w:delText>2</w:delText>
        </w:r>
      </w:del>
      <w:bookmarkEnd w:id="322"/>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SAVINGS CLAUSE</w:t>
      </w:r>
    </w:p>
    <w:p w:rsidR="00C54AC4" w:rsidRDefault="00C54AC4" w:rsidP="00C54AC4">
      <w:pPr>
        <w:spacing w:before="100" w:beforeAutospacing="1" w:after="100" w:afterAutospacing="1" w:line="240" w:lineRule="auto"/>
        <w:rPr>
          <w:ins w:id="325" w:author="Rachel Schaefbauer" w:date="2011-04-14T18:43:00Z"/>
          <w:rFonts w:ascii="Times New Roman" w:eastAsia="Times New Roman" w:hAnsi="Times New Roman"/>
          <w:sz w:val="24"/>
          <w:szCs w:val="24"/>
        </w:rPr>
      </w:pPr>
      <w:r w:rsidRPr="00C54AC4">
        <w:rPr>
          <w:rFonts w:ascii="Times New Roman" w:eastAsia="Times New Roman" w:hAnsi="Times New Roman"/>
          <w:sz w:val="24"/>
          <w:szCs w:val="24"/>
        </w:rPr>
        <w:t xml:space="preserve">If any section of this Agreement should be held invalid by operation of law or by any tribunal of competent jurisdiction; or if compliance with or enforcement of any provision should be restrained by such tribunal pending final determination as to its validity, the remaining provisions of this Agreement shall not be affected thereby, but shall continue in full force and effect. Provided, furthermore, the Union and the Employer agree to meet and confer within two (2) weeks of any ruling invalidating any Article, section, or portion of this Agreement to negotiate a lawful provision on the same subject if practicable. </w:t>
      </w:r>
    </w:p>
    <w:p w:rsidR="00000000" w:rsidRDefault="00344294">
      <w:pPr>
        <w:numPr>
          <w:ins w:id="326" w:author="Rachel Schaefbauer" w:date="2011-04-14T18:43:00Z"/>
        </w:numPr>
        <w:spacing w:after="0" w:line="240" w:lineRule="auto"/>
        <w:jc w:val="center"/>
        <w:rPr>
          <w:ins w:id="327" w:author="Rachel Schaefbauer" w:date="2011-04-14T18:43:00Z"/>
          <w:rFonts w:ascii="Times New Roman" w:eastAsia="Times New Roman" w:hAnsi="Times New Roman"/>
          <w:sz w:val="24"/>
          <w:szCs w:val="24"/>
        </w:rPr>
        <w:pPrChange w:id="328" w:author="Rachel Schaefbauer" w:date="2011-04-14T18:45:00Z">
          <w:pPr>
            <w:spacing w:before="100" w:beforeAutospacing="1" w:after="100" w:afterAutospacing="1" w:line="240" w:lineRule="auto"/>
          </w:pPr>
        </w:pPrChange>
      </w:pPr>
      <w:ins w:id="329" w:author="Rachel Schaefbauer" w:date="2011-04-14T18:43:00Z">
        <w:r w:rsidRPr="00344294">
          <w:rPr>
            <w:rFonts w:ascii="Times New Roman" w:eastAsia="Times New Roman" w:hAnsi="Times New Roman"/>
            <w:sz w:val="24"/>
            <w:szCs w:val="24"/>
          </w:rPr>
          <w:t>ARTICLE 24</w:t>
        </w:r>
      </w:ins>
    </w:p>
    <w:p w:rsidR="00344294" w:rsidRDefault="00344294" w:rsidP="00344294">
      <w:pPr>
        <w:numPr>
          <w:ins w:id="330" w:author="Rachel Schaefbauer" w:date="2011-04-14T18:43:00Z"/>
        </w:numPr>
        <w:spacing w:after="0" w:line="240" w:lineRule="auto"/>
        <w:jc w:val="center"/>
        <w:rPr>
          <w:ins w:id="331" w:author="Rachel Schaefbauer" w:date="2011-04-14T18:45:00Z"/>
          <w:rFonts w:ascii="Times New Roman" w:eastAsia="Times New Roman" w:hAnsi="Times New Roman"/>
          <w:sz w:val="24"/>
          <w:szCs w:val="24"/>
          <w:u w:val="single"/>
        </w:rPr>
      </w:pPr>
      <w:ins w:id="332" w:author="Rachel Schaefbauer" w:date="2011-04-14T18:43:00Z">
        <w:r w:rsidRPr="00344294">
          <w:rPr>
            <w:rFonts w:ascii="Times New Roman" w:eastAsia="Times New Roman" w:hAnsi="Times New Roman"/>
            <w:sz w:val="24"/>
            <w:szCs w:val="24"/>
            <w:u w:val="single"/>
          </w:rPr>
          <w:t>SUBCONTRACTING CLAUSE</w:t>
        </w:r>
      </w:ins>
    </w:p>
    <w:p w:rsidR="00000000" w:rsidRDefault="007F28C2">
      <w:pPr>
        <w:numPr>
          <w:ins w:id="333" w:author="Rachel Schaefbauer" w:date="2011-04-14T18:45:00Z"/>
        </w:numPr>
        <w:spacing w:after="0" w:line="240" w:lineRule="auto"/>
        <w:jc w:val="center"/>
        <w:rPr>
          <w:ins w:id="334" w:author="Rachel Schaefbauer" w:date="2011-04-14T18:44:00Z"/>
          <w:rFonts w:ascii="Times New Roman" w:eastAsia="Times New Roman" w:hAnsi="Times New Roman"/>
          <w:sz w:val="24"/>
          <w:szCs w:val="24"/>
          <w:u w:val="single"/>
        </w:rPr>
        <w:pPrChange w:id="335" w:author="Rachel Schaefbauer" w:date="2011-04-14T18:45:00Z">
          <w:pPr>
            <w:spacing w:after="0" w:line="240" w:lineRule="auto"/>
          </w:pPr>
        </w:pPrChange>
      </w:pPr>
    </w:p>
    <w:p w:rsidR="00000000" w:rsidRDefault="005279F1">
      <w:pPr>
        <w:numPr>
          <w:ins w:id="336" w:author="Rachel Schaefbauer" w:date="2011-04-14T18:44:00Z"/>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rPrChange w:id="337" w:author="Rachel Schaefbauer" w:date="2011-04-14T18:45:00Z">
            <w:rPr>
              <w:rFonts w:ascii="Times New Roman" w:eastAsia="Times New Roman" w:hAnsi="Times New Roman"/>
              <w:sz w:val="24"/>
              <w:szCs w:val="24"/>
            </w:rPr>
          </w:rPrChange>
        </w:rPr>
        <w:pPrChange w:id="338" w:author="Rachel Schaefbauer" w:date="2011-04-14T18:45:00Z">
          <w:pPr>
            <w:spacing w:before="100" w:beforeAutospacing="1" w:after="100" w:afterAutospacing="1" w:line="240" w:lineRule="auto"/>
          </w:pPr>
        </w:pPrChange>
      </w:pPr>
      <w:ins w:id="339" w:author="Rachel Schaefbauer" w:date="2011-04-14T18:45:00Z">
        <w:r w:rsidRPr="005279F1">
          <w:rPr>
            <w:rFonts w:ascii="Times New Roman" w:hAnsi="Times New Roman"/>
            <w:sz w:val="24"/>
            <w:rPrChange w:id="340" w:author="Rachel Schaefbauer" w:date="2011-04-14T18:45:00Z">
              <w:rPr>
                <w:sz w:val="20"/>
              </w:rPr>
            </w:rPrChange>
          </w:rPr>
          <w:t>For the purpose of preserving work and job opportunities for the employees covered by this Agreement, the Employer agrees that no work or services of the kind, nature or type covered by, presently performed, or hereafter assigned to the collective bargaining unit will be subcontracted, transferred, leased, assigned or conveyed in whole or in part to any other plant, person, or non-unit employees, unless otherwise provided in this Agreement</w:t>
        </w:r>
        <w:r w:rsidR="00344294">
          <w:rPr>
            <w:rFonts w:ascii="Times New Roman" w:hAnsi="Times New Roman"/>
            <w:sz w:val="24"/>
          </w:rPr>
          <w:t xml:space="preserve"> for the duration of the contract</w:t>
        </w:r>
        <w:r w:rsidRPr="005279F1">
          <w:rPr>
            <w:rFonts w:ascii="Times New Roman" w:hAnsi="Times New Roman"/>
            <w:sz w:val="24"/>
            <w:rPrChange w:id="341" w:author="Rachel Schaefbauer" w:date="2011-04-14T18:45:00Z">
              <w:rPr>
                <w:sz w:val="20"/>
              </w:rPr>
            </w:rPrChange>
          </w:rPr>
          <w:t xml:space="preserve">.  The Employer may not subcontract work in any classification for the purpose of avoiding overtime.  The Employer may not subcontract work in any classification if any employee who normally performs such work is on layoff. </w:t>
        </w:r>
      </w:ins>
    </w:p>
    <w:p w:rsidR="00C54AC4" w:rsidRPr="00C54AC4" w:rsidRDefault="00C54AC4" w:rsidP="00C54AC4">
      <w:pPr>
        <w:spacing w:after="0" w:line="240" w:lineRule="auto"/>
        <w:jc w:val="center"/>
        <w:rPr>
          <w:rFonts w:ascii="Times New Roman" w:eastAsia="Times New Roman" w:hAnsi="Times New Roman"/>
          <w:sz w:val="24"/>
          <w:szCs w:val="24"/>
        </w:rPr>
      </w:pPr>
      <w:bookmarkStart w:id="342" w:name="Part24"/>
      <w:r w:rsidRPr="00C54AC4">
        <w:rPr>
          <w:rFonts w:ascii="Times New Roman" w:eastAsia="Times New Roman" w:hAnsi="Times New Roman"/>
          <w:sz w:val="24"/>
          <w:szCs w:val="24"/>
        </w:rPr>
        <w:t>ARTICLE 2</w:t>
      </w:r>
      <w:ins w:id="343" w:author="Rachel Schaefbauer" w:date="2011-04-14T18:46:00Z">
        <w:r w:rsidR="00344294">
          <w:rPr>
            <w:rFonts w:ascii="Times New Roman" w:eastAsia="Times New Roman" w:hAnsi="Times New Roman"/>
            <w:sz w:val="24"/>
            <w:szCs w:val="24"/>
          </w:rPr>
          <w:t>5</w:t>
        </w:r>
      </w:ins>
      <w:ins w:id="344" w:author="u0142274" w:date="2011-04-14T08:55:00Z">
        <w:del w:id="345" w:author="Rachel Schaefbauer" w:date="2011-04-14T18:46:00Z">
          <w:r w:rsidR="00575BEF" w:rsidDel="00344294">
            <w:rPr>
              <w:rFonts w:ascii="Times New Roman" w:eastAsia="Times New Roman" w:hAnsi="Times New Roman"/>
              <w:sz w:val="24"/>
              <w:szCs w:val="24"/>
            </w:rPr>
            <w:delText>4</w:delText>
          </w:r>
        </w:del>
      </w:ins>
      <w:del w:id="346" w:author="u0142274" w:date="2011-04-14T08:55:00Z">
        <w:r w:rsidRPr="00C54AC4" w:rsidDel="00575BEF">
          <w:rPr>
            <w:rFonts w:ascii="Times New Roman" w:eastAsia="Times New Roman" w:hAnsi="Times New Roman"/>
            <w:sz w:val="24"/>
            <w:szCs w:val="24"/>
          </w:rPr>
          <w:delText>3</w:delText>
        </w:r>
      </w:del>
      <w:bookmarkEnd w:id="342"/>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TERM OF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This Agreement shall be in effect for a period of </w:t>
      </w:r>
      <w:ins w:id="347" w:author="claire319" w:date="2011-04-14T21:38:00Z">
        <w:r w:rsidR="002C02F8">
          <w:rPr>
            <w:rFonts w:ascii="Times New Roman" w:eastAsia="Times New Roman" w:hAnsi="Times New Roman"/>
            <w:sz w:val="24"/>
            <w:szCs w:val="24"/>
          </w:rPr>
          <w:t>one</w:t>
        </w:r>
      </w:ins>
      <w:del w:id="348" w:author="claire319" w:date="2011-04-14T21:38:00Z">
        <w:r w:rsidRPr="00C54AC4" w:rsidDel="002C02F8">
          <w:rPr>
            <w:rFonts w:ascii="Times New Roman" w:eastAsia="Times New Roman" w:hAnsi="Times New Roman"/>
            <w:sz w:val="24"/>
            <w:szCs w:val="24"/>
          </w:rPr>
          <w:delText xml:space="preserve">three </w:delText>
        </w:r>
      </w:del>
      <w:r w:rsidRPr="00C54AC4">
        <w:rPr>
          <w:rFonts w:ascii="Times New Roman" w:eastAsia="Times New Roman" w:hAnsi="Times New Roman"/>
          <w:sz w:val="24"/>
          <w:szCs w:val="24"/>
        </w:rPr>
        <w:t>(</w:t>
      </w:r>
      <w:ins w:id="349" w:author="claire319" w:date="2011-04-14T21:38:00Z">
        <w:r w:rsidR="002C02F8">
          <w:rPr>
            <w:rFonts w:ascii="Times New Roman" w:eastAsia="Times New Roman" w:hAnsi="Times New Roman"/>
            <w:sz w:val="24"/>
            <w:szCs w:val="24"/>
          </w:rPr>
          <w:t>1</w:t>
        </w:r>
      </w:ins>
      <w:del w:id="350" w:author="claire319" w:date="2011-04-14T21:38:00Z">
        <w:r w:rsidRPr="00C54AC4" w:rsidDel="002C02F8">
          <w:rPr>
            <w:rFonts w:ascii="Times New Roman" w:eastAsia="Times New Roman" w:hAnsi="Times New Roman"/>
            <w:sz w:val="24"/>
            <w:szCs w:val="24"/>
          </w:rPr>
          <w:delText>3</w:delText>
        </w:r>
      </w:del>
      <w:r w:rsidRPr="00C54AC4">
        <w:rPr>
          <w:rFonts w:ascii="Times New Roman" w:eastAsia="Times New Roman" w:hAnsi="Times New Roman"/>
          <w:sz w:val="24"/>
          <w:szCs w:val="24"/>
        </w:rPr>
        <w:t>) year</w:t>
      </w:r>
      <w:del w:id="351" w:author="claire319" w:date="2011-04-14T21:38:00Z">
        <w:r w:rsidRPr="00C54AC4" w:rsidDel="002C02F8">
          <w:rPr>
            <w:rFonts w:ascii="Times New Roman" w:eastAsia="Times New Roman" w:hAnsi="Times New Roman"/>
            <w:sz w:val="24"/>
            <w:szCs w:val="24"/>
          </w:rPr>
          <w:delText>s</w:delText>
        </w:r>
      </w:del>
      <w:r w:rsidRPr="00C54AC4">
        <w:rPr>
          <w:rFonts w:ascii="Times New Roman" w:eastAsia="Times New Roman" w:hAnsi="Times New Roman"/>
          <w:sz w:val="24"/>
          <w:szCs w:val="24"/>
        </w:rPr>
        <w:t xml:space="preserve"> commencing on the first (1st) day of [insert month and year nearly three years ago], and shall continue to [insert contract expiration date as per instructor], and be automatically renewed thereafter, unless at least sixty (60) days prior to the termination date either Party serves written notice upon the other by certified mail of a desire to terminate, change or modify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IN WITNESS WHEREOF, the Employer and the Union hereby execute, sign and attest to this Agreement.</w:t>
      </w:r>
    </w:p>
    <w:p w:rsidR="00C54AC4" w:rsidRP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FOR THE ZINNIA:</w:t>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extent cx="1590675" cy="685800"/>
            <wp:effectExtent l="19050" t="0" r="9525" b="0"/>
            <wp:docPr id="1" name="Picture 1" descr="http://www.legacy-irc.csom.umn.edu/faculty/jbudd/zinnia11nd/picas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gacy-irc.csom.umn.edu/faculty/jbudd/zinnia11nd/picasso.jpg"/>
                    <pic:cNvPicPr>
                      <a:picLocks noChangeAspect="1" noChangeArrowheads="1"/>
                    </pic:cNvPicPr>
                  </pic:nvPicPr>
                  <pic:blipFill>
                    <a:blip r:embed="rId30" cstate="print"/>
                    <a:srcRect/>
                    <a:stretch>
                      <a:fillRect/>
                    </a:stretch>
                  </pic:blipFill>
                  <pic:spPr bwMode="auto">
                    <a:xfrm>
                      <a:off x="0" y="0"/>
                      <a:ext cx="1590675" cy="685800"/>
                    </a:xfrm>
                    <a:prstGeom prst="rect">
                      <a:avLst/>
                    </a:prstGeom>
                    <a:noFill/>
                    <a:ln w="9525">
                      <a:noFill/>
                      <a:miter lim="800000"/>
                      <a:headEnd/>
                      <a:tailEnd/>
                    </a:ln>
                  </pic:spPr>
                </pic:pic>
              </a:graphicData>
            </a:graphic>
          </wp:inline>
        </w:drawing>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extent cx="1752600" cy="952500"/>
            <wp:effectExtent l="19050" t="0" r="0" b="0"/>
            <wp:docPr id="2" name="Picture 2" descr="http://www.legacy-irc.csom.umn.edu/faculty/jbudd/zinnia11nd/bar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gacy-irc.csom.umn.edu/faculty/jbudd/zinnia11nd/barrie.jpg"/>
                    <pic:cNvPicPr>
                      <a:picLocks noChangeAspect="1" noChangeArrowheads="1"/>
                    </pic:cNvPicPr>
                  </pic:nvPicPr>
                  <pic:blipFill>
                    <a:blip r:embed="rId31" cstate="print"/>
                    <a:srcRect/>
                    <a:stretch>
                      <a:fillRect/>
                    </a:stretch>
                  </pic:blipFill>
                  <pic:spPr bwMode="auto">
                    <a:xfrm>
                      <a:off x="0" y="0"/>
                      <a:ext cx="1752600" cy="952500"/>
                    </a:xfrm>
                    <a:prstGeom prst="rect">
                      <a:avLst/>
                    </a:prstGeom>
                    <a:noFill/>
                    <a:ln w="9525">
                      <a:noFill/>
                      <a:miter lim="800000"/>
                      <a:headEnd/>
                      <a:tailEnd/>
                    </a:ln>
                  </pic:spPr>
                </pic:pic>
              </a:graphicData>
            </a:graphic>
          </wp:inline>
        </w:drawing>
      </w:r>
    </w:p>
    <w:p w:rsidR="00C54AC4" w:rsidRDefault="00C54AC4" w:rsidP="00C54AC4">
      <w:pPr>
        <w:spacing w:before="100" w:beforeAutospacing="1" w:after="100" w:afterAutospacing="1" w:line="240" w:lineRule="auto"/>
        <w:rPr>
          <w:rFonts w:ascii="Times New Roman" w:eastAsia="Times New Roman" w:hAnsi="Times New Roman"/>
          <w:sz w:val="24"/>
          <w:szCs w:val="24"/>
        </w:rPr>
      </w:pPr>
      <w:r w:rsidRPr="00C54AC4">
        <w:rPr>
          <w:rFonts w:ascii="Times New Roman" w:eastAsia="Times New Roman" w:hAnsi="Times New Roman"/>
          <w:sz w:val="24"/>
          <w:szCs w:val="24"/>
        </w:rPr>
        <w:t>FOR INTERNATIONAL UNION OF SERVICE WORKERS AND ALLIED EMPLOYEES LOCAL H-56:</w:t>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extent cx="2619375" cy="781050"/>
            <wp:effectExtent l="19050" t="0" r="9525" b="0"/>
            <wp:docPr id="3" name="Picture 3" descr="http://www.legacy-irc.csom.umn.edu/faculty/jbudd/zinnia11nd/napole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gacy-irc.csom.umn.edu/faculty/jbudd/zinnia11nd/napoleon.jpg"/>
                    <pic:cNvPicPr>
                      <a:picLocks noChangeAspect="1" noChangeArrowheads="1"/>
                    </pic:cNvPicPr>
                  </pic:nvPicPr>
                  <pic:blipFill>
                    <a:blip r:embed="rId32" cstate="print"/>
                    <a:srcRect/>
                    <a:stretch>
                      <a:fillRect/>
                    </a:stretch>
                  </pic:blipFill>
                  <pic:spPr bwMode="auto">
                    <a:xfrm>
                      <a:off x="0" y="0"/>
                      <a:ext cx="2619375" cy="781050"/>
                    </a:xfrm>
                    <a:prstGeom prst="rect">
                      <a:avLst/>
                    </a:prstGeom>
                    <a:noFill/>
                    <a:ln w="9525">
                      <a:noFill/>
                      <a:miter lim="800000"/>
                      <a:headEnd/>
                      <a:tailEnd/>
                    </a:ln>
                  </pic:spPr>
                </pic:pic>
              </a:graphicData>
            </a:graphic>
          </wp:inline>
        </w:drawing>
      </w:r>
      <w:r w:rsidRPr="00C54AC4">
        <w:rPr>
          <w:rFonts w:ascii="Times New Roman" w:eastAsia="Times New Roman" w:hAnsi="Times New Roman"/>
          <w:sz w:val="24"/>
          <w:szCs w:val="24"/>
        </w:rPr>
        <w:br/>
      </w:r>
      <w:r>
        <w:rPr>
          <w:rFonts w:ascii="Times New Roman" w:eastAsia="Times New Roman" w:hAnsi="Times New Roman"/>
          <w:noProof/>
          <w:sz w:val="24"/>
          <w:szCs w:val="24"/>
        </w:rPr>
        <w:drawing>
          <wp:inline distT="0" distB="0" distL="0" distR="0">
            <wp:extent cx="2362200" cy="1476375"/>
            <wp:effectExtent l="19050" t="0" r="0" b="0"/>
            <wp:docPr id="4" name="Picture 4" descr="http://www.legacy-irc.csom.umn.edu/faculty/jbudd/zinnia11nd/ri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egacy-irc.csom.umn.edu/faculty/jbudd/zinnia11nd/ringo.jpg"/>
                    <pic:cNvPicPr>
                      <a:picLocks noChangeAspect="1" noChangeArrowheads="1"/>
                    </pic:cNvPicPr>
                  </pic:nvPicPr>
                  <pic:blipFill>
                    <a:blip r:embed="rId33" cstate="print"/>
                    <a:srcRect/>
                    <a:stretch>
                      <a:fillRect/>
                    </a:stretch>
                  </pic:blipFill>
                  <pic:spPr bwMode="auto">
                    <a:xfrm>
                      <a:off x="0" y="0"/>
                      <a:ext cx="2362200" cy="1476375"/>
                    </a:xfrm>
                    <a:prstGeom prst="rect">
                      <a:avLst/>
                    </a:prstGeom>
                    <a:noFill/>
                    <a:ln w="9525">
                      <a:noFill/>
                      <a:miter lim="800000"/>
                      <a:headEnd/>
                      <a:tailEnd/>
                    </a:ln>
                  </pic:spPr>
                </pic:pic>
              </a:graphicData>
            </a:graphic>
          </wp:inline>
        </w:drawing>
      </w:r>
    </w:p>
    <w:p w:rsidR="00C54AC4" w:rsidRDefault="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rsidR="00C54AC4" w:rsidRPr="00C54AC4" w:rsidRDefault="005279F1" w:rsidP="00C54AC4">
      <w:pPr>
        <w:spacing w:after="0" w:line="240" w:lineRule="auto"/>
        <w:rPr>
          <w:rFonts w:ascii="Times New Roman" w:eastAsia="Times New Roman" w:hAnsi="Times New Roman"/>
          <w:sz w:val="24"/>
          <w:szCs w:val="24"/>
        </w:rPr>
      </w:pPr>
      <w:r w:rsidRPr="005279F1">
        <w:rPr>
          <w:rFonts w:ascii="Times New Roman" w:eastAsia="Times New Roman" w:hAnsi="Times New Roman"/>
          <w:sz w:val="24"/>
          <w:szCs w:val="24"/>
        </w:rPr>
        <w:pict>
          <v:rect id="_x0000_i1025" style="width:0;height:1.5pt" o:hralign="center" o:hrstd="t" o:hr="t" fillcolor="#aca899" stroked="f"/>
        </w:pict>
      </w:r>
    </w:p>
    <w:p w:rsidR="00C54AC4" w:rsidRPr="00C54AC4" w:rsidRDefault="00C54AC4" w:rsidP="00C54AC4">
      <w:pPr>
        <w:spacing w:after="0" w:line="240" w:lineRule="auto"/>
        <w:jc w:val="center"/>
        <w:rPr>
          <w:rFonts w:ascii="Times New Roman" w:eastAsia="Times New Roman" w:hAnsi="Times New Roman"/>
          <w:sz w:val="24"/>
          <w:szCs w:val="24"/>
        </w:rPr>
      </w:pPr>
      <w:bookmarkStart w:id="352" w:name="Part25"/>
      <w:r w:rsidRPr="00C54AC4">
        <w:rPr>
          <w:rFonts w:ascii="Times New Roman" w:eastAsia="Times New Roman" w:hAnsi="Times New Roman"/>
          <w:sz w:val="24"/>
          <w:szCs w:val="24"/>
        </w:rPr>
        <w:t>APPENDIX A</w:t>
      </w:r>
      <w:bookmarkEnd w:id="352"/>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MINIMUM WAGE RATES AND JOB CLASSIFICATIONS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Hourly Rates Effective</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Year 1</w:t>
      </w: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Year 2</w:t>
      </w: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Year 3</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BANQUET</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Banquet Set-Up Convention Services (110)    9.64    9.64    9.83</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DOOR</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Door Attendants (210)                       6.15    6.55    7.25</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BELLSTAND</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Bell Captain (310)                          7.25    7.65    8.35</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4AC4">
        <w:rPr>
          <w:rFonts w:ascii="Courier New" w:eastAsia="Times New Roman" w:hAnsi="Courier New" w:cs="Courier New"/>
          <w:sz w:val="20"/>
          <w:szCs w:val="20"/>
        </w:rPr>
        <w:t>Bellstand</w:t>
      </w:r>
      <w:proofErr w:type="spellEnd"/>
      <w:r w:rsidRPr="00C54AC4">
        <w:rPr>
          <w:rFonts w:ascii="Courier New" w:eastAsia="Times New Roman" w:hAnsi="Courier New" w:cs="Courier New"/>
          <w:sz w:val="20"/>
          <w:szCs w:val="20"/>
        </w:rPr>
        <w:t xml:space="preserve"> (320)                             6.15    6.55    7.25</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BARS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Service Bartender (410)                    13.09   13.09   13.35</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Bartender (420)                            11.60   11.60   11.83</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Bar Assistant (430)                         9.00    9.00    9.18</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Cocktail Waitperson (440)                   6.15    6.55    7.25</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COOKS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Skilled Cook (1st, 2nd, gourmet,</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proofErr w:type="gramStart"/>
      <w:r w:rsidRPr="00C54AC4">
        <w:rPr>
          <w:rFonts w:ascii="Courier New" w:eastAsia="Times New Roman" w:hAnsi="Courier New" w:cs="Courier New"/>
          <w:sz w:val="20"/>
          <w:szCs w:val="20"/>
        </w:rPr>
        <w:t>pastry</w:t>
      </w:r>
      <w:proofErr w:type="gramEnd"/>
      <w:r w:rsidRPr="00C54AC4">
        <w:rPr>
          <w:rFonts w:ascii="Courier New" w:eastAsia="Times New Roman" w:hAnsi="Courier New" w:cs="Courier New"/>
          <w:sz w:val="20"/>
          <w:szCs w:val="20"/>
        </w:rPr>
        <w:t xml:space="preserve"> chef, saucier) (510)              13.86   13.86   14.14</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Cook (broiler, roast, head fry, breakfast,</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proofErr w:type="gramStart"/>
      <w:r w:rsidRPr="00C54AC4">
        <w:rPr>
          <w:rFonts w:ascii="Courier New" w:eastAsia="Times New Roman" w:hAnsi="Courier New" w:cs="Courier New"/>
          <w:sz w:val="20"/>
          <w:szCs w:val="20"/>
        </w:rPr>
        <w:t>banquet</w:t>
      </w:r>
      <w:proofErr w:type="gramEnd"/>
      <w:r w:rsidRPr="00C54AC4">
        <w:rPr>
          <w:rFonts w:ascii="Courier New" w:eastAsia="Times New Roman" w:hAnsi="Courier New" w:cs="Courier New"/>
          <w:sz w:val="20"/>
          <w:szCs w:val="20"/>
        </w:rPr>
        <w:t>, dining room meat carver) (520)   13.31   13.31   13.57</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Baker (530)                                13.24   13.24   13.50</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Utility Cook, Vegetable Cook,</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Cold Meat Person (540)                    10.08   10.08   10.28</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Counter Fry Combination (550)              10.01   10.01   10.21</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PANTRY AND DISH</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Head Pantry (610)                           9.48    9.48    9.67</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Pantry (620)                                9.37    9.37    9.56</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Pot/Glass/Dishwasher (630)                  9.33    9.33    9.52</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Runner (640)                                9.14    9.14    9.33</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DINING ROOM</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Hostess/Host (710)                         10.31   10.31   10.52</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Cashier (720)                               9.12    9.12    9.30</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Ala Carte Waitperson (730)                  6.15    6.55    7.25</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4AC4">
        <w:rPr>
          <w:rFonts w:ascii="Courier New" w:eastAsia="Times New Roman" w:hAnsi="Courier New" w:cs="Courier New"/>
          <w:sz w:val="20"/>
          <w:szCs w:val="20"/>
        </w:rPr>
        <w:t>Busperson</w:t>
      </w:r>
      <w:proofErr w:type="spellEnd"/>
      <w:r w:rsidRPr="00C54AC4">
        <w:rPr>
          <w:rFonts w:ascii="Courier New" w:eastAsia="Times New Roman" w:hAnsi="Courier New" w:cs="Courier New"/>
          <w:sz w:val="20"/>
          <w:szCs w:val="20"/>
        </w:rPr>
        <w:t xml:space="preserve"> (740)                             8.70    </w:t>
      </w:r>
      <w:proofErr w:type="spellStart"/>
      <w:r w:rsidRPr="00C54AC4">
        <w:rPr>
          <w:rFonts w:ascii="Courier New" w:eastAsia="Times New Roman" w:hAnsi="Courier New" w:cs="Courier New"/>
          <w:sz w:val="20"/>
          <w:szCs w:val="20"/>
        </w:rPr>
        <w:t>8.70</w:t>
      </w:r>
      <w:proofErr w:type="spellEnd"/>
      <w:r w:rsidRPr="00C54AC4">
        <w:rPr>
          <w:rFonts w:ascii="Courier New" w:eastAsia="Times New Roman" w:hAnsi="Courier New" w:cs="Courier New"/>
          <w:sz w:val="20"/>
          <w:szCs w:val="20"/>
        </w:rPr>
        <w:t xml:space="preserve">    8.87</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u w:val="single"/>
        </w:rPr>
        <w:t>HOUSEKEEPING</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Housekeeping/Laundry &amp; Maintenance (810)    9.64    9.64    9.83</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Storeroom Clerk (820)                       9.53    9.53    9.72</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Storeroom Helper (830)                      9.43    9.43    9.62</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Linen Room (840)                            9.33    9.33    9.52</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Linen Garment Repair (850)                  9.47    9.47    9.66</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Default="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rsidR="00C54AC4" w:rsidRPr="00C54AC4" w:rsidRDefault="005279F1" w:rsidP="00C54AC4">
      <w:pPr>
        <w:spacing w:after="0" w:line="240" w:lineRule="auto"/>
        <w:rPr>
          <w:rFonts w:ascii="Times New Roman" w:eastAsia="Times New Roman" w:hAnsi="Times New Roman"/>
          <w:sz w:val="24"/>
          <w:szCs w:val="24"/>
        </w:rPr>
      </w:pPr>
      <w:r w:rsidRPr="005279F1">
        <w:rPr>
          <w:rFonts w:ascii="Times New Roman" w:eastAsia="Times New Roman" w:hAnsi="Times New Roman"/>
          <w:sz w:val="24"/>
          <w:szCs w:val="24"/>
        </w:rPr>
        <w:pict>
          <v:rect id="_x0000_i1026" style="width:0;height:1.5pt" o:hralign="center" o:hrstd="t" o:hr="t" fillcolor="#aca899" stroked="f"/>
        </w:pict>
      </w:r>
    </w:p>
    <w:p w:rsidR="00C54AC4" w:rsidRPr="00C54AC4" w:rsidRDefault="00C54AC4" w:rsidP="00C54AC4">
      <w:pPr>
        <w:spacing w:after="0" w:line="240" w:lineRule="auto"/>
        <w:jc w:val="center"/>
        <w:rPr>
          <w:rFonts w:ascii="Times New Roman" w:eastAsia="Times New Roman" w:hAnsi="Times New Roman"/>
          <w:sz w:val="24"/>
          <w:szCs w:val="24"/>
        </w:rPr>
      </w:pPr>
      <w:bookmarkStart w:id="353" w:name="Part26"/>
      <w:r w:rsidRPr="00C54AC4">
        <w:rPr>
          <w:rFonts w:ascii="Times New Roman" w:eastAsia="Times New Roman" w:hAnsi="Times New Roman"/>
          <w:sz w:val="24"/>
          <w:szCs w:val="24"/>
        </w:rPr>
        <w:t>APPENDIX B</w:t>
      </w:r>
      <w:bookmarkEnd w:id="353"/>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SENIORITY CLASSIFICATIONS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 Bell Captain</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 </w:t>
      </w:r>
      <w:proofErr w:type="spellStart"/>
      <w:r w:rsidRPr="00C54AC4">
        <w:rPr>
          <w:rFonts w:ascii="Times New Roman" w:eastAsia="Times New Roman" w:hAnsi="Times New Roman"/>
          <w:sz w:val="24"/>
          <w:szCs w:val="24"/>
        </w:rPr>
        <w:t>Bellstand</w:t>
      </w:r>
      <w:proofErr w:type="spellEnd"/>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3. Door Attendants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4. Housekeeping Services (includes room cleaners, </w:t>
      </w:r>
      <w:proofErr w:type="spellStart"/>
      <w:r w:rsidRPr="00C54AC4">
        <w:rPr>
          <w:rFonts w:ascii="Times New Roman" w:eastAsia="Times New Roman" w:hAnsi="Times New Roman"/>
          <w:sz w:val="24"/>
          <w:szCs w:val="24"/>
        </w:rPr>
        <w:t>housepersons</w:t>
      </w:r>
      <w:proofErr w:type="spellEnd"/>
      <w:r w:rsidRPr="00C54AC4">
        <w:rPr>
          <w:rFonts w:ascii="Times New Roman" w:eastAsia="Times New Roman" w:hAnsi="Times New Roman"/>
          <w:sz w:val="24"/>
          <w:szCs w:val="24"/>
        </w:rPr>
        <w:t>, lobby cleaners, linen room, linen/garment repair)</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5. Lead Linen Employees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6. Kitchen Utility (includes silver polishers, dishwashers, glass washers, pot washers, steam table servers, runners, night cleaners - kitchen, restaurant and bars, stewards, uniform custodians)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7. Storeroom Clerks and Helpers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8. Bartenders (includes front bar and service bar)</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9. Bar Assistants/Helpers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10. Cocktail Waitpersons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11. Skilled Cooks*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12. Line Cooks*, Fry Cooks (includes Head Fry Cook)</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13. Utility Cooks, Combination Counter-Fry, Head Pantry and Pantry</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14. Baker</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15. Hostesses/Hosts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16. Cashier</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17. Ala Carte Waitpersons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18. Ala Carte </w:t>
      </w:r>
      <w:proofErr w:type="spellStart"/>
      <w:r w:rsidRPr="00C54AC4">
        <w:rPr>
          <w:rFonts w:ascii="Times New Roman" w:eastAsia="Times New Roman" w:hAnsi="Times New Roman"/>
          <w:sz w:val="24"/>
          <w:szCs w:val="24"/>
        </w:rPr>
        <w:t>Buspersons</w:t>
      </w:r>
      <w:proofErr w:type="spellEnd"/>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19. Banquet Setup, Convention Services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20. Banquet Waitpersons </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21. Banquet Bartenders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xml:space="preserve">22. Banquet </w:t>
      </w:r>
      <w:proofErr w:type="spellStart"/>
      <w:r w:rsidRPr="00C54AC4">
        <w:rPr>
          <w:rFonts w:ascii="Times New Roman" w:eastAsia="Times New Roman" w:hAnsi="Times New Roman"/>
          <w:sz w:val="24"/>
          <w:szCs w:val="24"/>
        </w:rPr>
        <w:t>Buspersons</w:t>
      </w:r>
      <w:proofErr w:type="spellEnd"/>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23. Maintenance</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24. Laundry</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 In the event of a layoff in these cook classifications, the laid-off employee(s) shall have the opportunity to exercise his/her establishment seniority to bid into a lesser skilled classification at the hourly pay rate of the new classification.</w:t>
      </w:r>
    </w:p>
    <w:p w:rsidR="00C54AC4" w:rsidRDefault="00C54AC4" w:rsidP="00C54AC4">
      <w:pPr>
        <w:spacing w:after="0" w:line="240" w:lineRule="auto"/>
        <w:rPr>
          <w:rFonts w:ascii="Times New Roman" w:eastAsia="Times New Roman" w:hAnsi="Times New Roman"/>
          <w:sz w:val="24"/>
          <w:szCs w:val="24"/>
        </w:rPr>
      </w:pPr>
      <w:r>
        <w:rPr>
          <w:rFonts w:ascii="Times New Roman" w:eastAsia="Times New Roman" w:hAnsi="Times New Roman"/>
          <w:sz w:val="24"/>
          <w:szCs w:val="24"/>
        </w:rPr>
        <w:br w:type="page"/>
      </w:r>
    </w:p>
    <w:p w:rsidR="00C54AC4" w:rsidRPr="00C54AC4" w:rsidRDefault="005279F1" w:rsidP="00C54AC4">
      <w:pPr>
        <w:spacing w:after="0" w:line="240" w:lineRule="auto"/>
        <w:rPr>
          <w:rFonts w:ascii="Times New Roman" w:eastAsia="Times New Roman" w:hAnsi="Times New Roman"/>
          <w:sz w:val="24"/>
          <w:szCs w:val="24"/>
        </w:rPr>
      </w:pPr>
      <w:r w:rsidRPr="005279F1">
        <w:rPr>
          <w:rFonts w:ascii="Times New Roman" w:eastAsia="Times New Roman" w:hAnsi="Times New Roman"/>
          <w:sz w:val="24"/>
          <w:szCs w:val="24"/>
        </w:rPr>
        <w:pict>
          <v:rect id="_x0000_i1027" style="width:0;height:1.5pt" o:hralign="center" o:hrstd="t" o:hr="t" fillcolor="#aca899" stroked="f"/>
        </w:pict>
      </w:r>
    </w:p>
    <w:p w:rsidR="00C54AC4" w:rsidRPr="00C54AC4" w:rsidRDefault="00C54AC4" w:rsidP="00C54AC4">
      <w:pPr>
        <w:spacing w:after="0" w:line="240" w:lineRule="auto"/>
        <w:jc w:val="center"/>
        <w:rPr>
          <w:rFonts w:ascii="Times New Roman" w:eastAsia="Times New Roman" w:hAnsi="Times New Roman"/>
          <w:sz w:val="24"/>
          <w:szCs w:val="24"/>
        </w:rPr>
      </w:pPr>
      <w:bookmarkStart w:id="354" w:name="Part27"/>
      <w:r w:rsidRPr="00C54AC4">
        <w:rPr>
          <w:rFonts w:ascii="Times New Roman" w:eastAsia="Times New Roman" w:hAnsi="Times New Roman"/>
          <w:sz w:val="24"/>
          <w:szCs w:val="24"/>
        </w:rPr>
        <w:t>APPENDIX C</w:t>
      </w:r>
      <w:bookmarkEnd w:id="354"/>
    </w:p>
    <w:p w:rsidR="00C54AC4" w:rsidRPr="00C54AC4" w:rsidRDefault="00C54AC4" w:rsidP="00C54AC4">
      <w:pPr>
        <w:spacing w:after="0" w:line="240" w:lineRule="auto"/>
        <w:jc w:val="center"/>
        <w:rPr>
          <w:rFonts w:ascii="Times New Roman" w:eastAsia="Times New Roman" w:hAnsi="Times New Roman"/>
          <w:sz w:val="24"/>
          <w:szCs w:val="24"/>
        </w:rPr>
      </w:pPr>
      <w:r w:rsidRPr="00C54AC4">
        <w:rPr>
          <w:rFonts w:ascii="Times New Roman" w:eastAsia="Times New Roman" w:hAnsi="Times New Roman"/>
          <w:sz w:val="24"/>
          <w:szCs w:val="24"/>
          <w:u w:val="single"/>
        </w:rPr>
        <w:t>HEALTH AND WELFARE SCHEDULE OF BENEFITS</w:t>
      </w: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ELIGIBILITY OF BENEFITS:</w:t>
      </w:r>
    </w:p>
    <w:p w:rsid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Eligible employees include all employees working a minimum of 75 hours per month or 5 days per week and have completed ninety (90) days of employment.</w:t>
      </w:r>
    </w:p>
    <w:p w:rsidR="00C54AC4" w:rsidRPr="00C54AC4" w:rsidRDefault="00C54AC4" w:rsidP="00C54AC4">
      <w:pPr>
        <w:spacing w:after="0" w:line="240" w:lineRule="auto"/>
        <w:rPr>
          <w:rFonts w:ascii="Times New Roman" w:eastAsia="Times New Roman" w:hAnsi="Times New Roman"/>
          <w:sz w:val="24"/>
          <w:szCs w:val="24"/>
        </w:rPr>
      </w:pPr>
    </w:p>
    <w:p w:rsidR="00C54AC4" w:rsidRPr="00C54AC4" w:rsidRDefault="00C54AC4" w:rsidP="00C54AC4">
      <w:pPr>
        <w:spacing w:after="0" w:line="240" w:lineRule="auto"/>
        <w:rPr>
          <w:rFonts w:ascii="Times New Roman" w:eastAsia="Times New Roman" w:hAnsi="Times New Roman"/>
          <w:sz w:val="24"/>
          <w:szCs w:val="24"/>
        </w:rPr>
      </w:pPr>
      <w:r w:rsidRPr="00C54AC4">
        <w:rPr>
          <w:rFonts w:ascii="Times New Roman" w:eastAsia="Times New Roman" w:hAnsi="Times New Roman"/>
          <w:sz w:val="24"/>
          <w:szCs w:val="24"/>
        </w:rPr>
        <w:t>BENEFITS: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54AC4">
        <w:rPr>
          <w:rFonts w:ascii="Courier New" w:eastAsia="Times New Roman" w:hAnsi="Courier New" w:cs="Courier New"/>
          <w:sz w:val="20"/>
          <w:szCs w:val="20"/>
        </w:rPr>
        <w:t>I.Health</w:t>
      </w:r>
      <w:proofErr w:type="spellEnd"/>
      <w:r w:rsidRPr="00C54AC4">
        <w:rPr>
          <w:rFonts w:ascii="Courier New" w:eastAsia="Times New Roman" w:hAnsi="Courier New" w:cs="Courier New"/>
          <w:sz w:val="20"/>
          <w:szCs w:val="20"/>
        </w:rPr>
        <w:t xml:space="preserve"> Insurance ($300 Deductible Single Coverage)</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r w:rsidRPr="00C54AC4">
        <w:rPr>
          <w:rFonts w:ascii="Courier New" w:eastAsia="Times New Roman" w:hAnsi="Courier New" w:cs="Courier New"/>
          <w:sz w:val="20"/>
          <w:szCs w:val="20"/>
          <w:u w:val="single"/>
        </w:rPr>
        <w:t>Insurance Covers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Inpatient Hospital Expenses                             80% of expenses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(100% after employee pays $1,700)</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Outpatient Medical Care                                 80% of expenses</w:t>
      </w:r>
    </w:p>
    <w:p w:rsid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Preventive Health Care (includes eye exams)    </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 xml:space="preserve">100% of expenses </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proofErr w:type="gramStart"/>
      <w:r w:rsidRPr="00C54AC4">
        <w:rPr>
          <w:rFonts w:ascii="Courier New" w:eastAsia="Times New Roman" w:hAnsi="Courier New" w:cs="Courier New"/>
          <w:sz w:val="20"/>
          <w:szCs w:val="20"/>
        </w:rPr>
        <w:t>after</w:t>
      </w:r>
      <w:proofErr w:type="gramEnd"/>
      <w:r w:rsidRPr="00C54AC4">
        <w:rPr>
          <w:rFonts w:ascii="Courier New" w:eastAsia="Times New Roman" w:hAnsi="Courier New" w:cs="Courier New"/>
          <w:sz w:val="20"/>
          <w:szCs w:val="20"/>
        </w:rPr>
        <w:t xml:space="preserve"> $</w:t>
      </w:r>
      <w:del w:id="355" w:author="claire319" w:date="2011-04-13T22:51:00Z">
        <w:r w:rsidRPr="00C54AC4" w:rsidDel="003043D3">
          <w:rPr>
            <w:rFonts w:ascii="Courier New" w:eastAsia="Times New Roman" w:hAnsi="Courier New" w:cs="Courier New"/>
            <w:sz w:val="20"/>
            <w:szCs w:val="20"/>
          </w:rPr>
          <w:delText xml:space="preserve">15 </w:delText>
        </w:r>
      </w:del>
      <w:ins w:id="356" w:author="claire319" w:date="2011-04-13T22:51:00Z">
        <w:r w:rsidR="003043D3">
          <w:rPr>
            <w:rFonts w:ascii="Courier New" w:eastAsia="Times New Roman" w:hAnsi="Courier New" w:cs="Courier New"/>
            <w:sz w:val="20"/>
            <w:szCs w:val="20"/>
          </w:rPr>
          <w:t>20</w:t>
        </w:r>
        <w:r w:rsidR="003043D3" w:rsidRPr="00C54AC4">
          <w:rPr>
            <w:rFonts w:ascii="Courier New" w:eastAsia="Times New Roman" w:hAnsi="Courier New" w:cs="Courier New"/>
            <w:sz w:val="20"/>
            <w:szCs w:val="20"/>
          </w:rPr>
          <w:t xml:space="preserve"> </w:t>
        </w:r>
      </w:ins>
      <w:r w:rsidRPr="00C54AC4">
        <w:rPr>
          <w:rFonts w:ascii="Courier New" w:eastAsia="Times New Roman" w:hAnsi="Courier New" w:cs="Courier New"/>
          <w:sz w:val="20"/>
          <w:szCs w:val="20"/>
        </w:rPr>
        <w:t>co-pay per visit</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Maternity Health Care                                   80% of expenses</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w:t>
      </w:r>
      <w:proofErr w:type="gramStart"/>
      <w:r w:rsidRPr="00C54AC4">
        <w:rPr>
          <w:rFonts w:ascii="Courier New" w:eastAsia="Times New Roman" w:hAnsi="Courier New" w:cs="Courier New"/>
          <w:sz w:val="20"/>
          <w:szCs w:val="20"/>
        </w:rPr>
        <w:t>includes</w:t>
      </w:r>
      <w:proofErr w:type="gramEnd"/>
      <w:r w:rsidRPr="00C54AC4">
        <w:rPr>
          <w:rFonts w:ascii="Courier New" w:eastAsia="Times New Roman" w:hAnsi="Courier New" w:cs="Courier New"/>
          <w:sz w:val="20"/>
          <w:szCs w:val="20"/>
        </w:rPr>
        <w:t xml:space="preserve"> prenatal exams and delivery)</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50A1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Rachel Schaefbauer" w:date="2011-04-14T19:15:00Z"/>
          <w:rFonts w:ascii="Courier New" w:eastAsia="Times New Roman" w:hAnsi="Courier New" w:cs="Courier New"/>
          <w:sz w:val="20"/>
          <w:szCs w:val="20"/>
        </w:rPr>
      </w:pPr>
      <w:r w:rsidRPr="00C54AC4">
        <w:rPr>
          <w:rFonts w:ascii="Courier New" w:eastAsia="Times New Roman" w:hAnsi="Courier New" w:cs="Courier New"/>
          <w:sz w:val="20"/>
          <w:szCs w:val="20"/>
        </w:rPr>
        <w:t xml:space="preserve">Eye Glasses and Contact Lenses                           </w:t>
      </w:r>
      <w:ins w:id="358" w:author="Rachel Schaefbauer" w:date="2011-04-14T19:15:00Z">
        <w:r w:rsidR="00F50A14">
          <w:rPr>
            <w:rFonts w:ascii="Courier New" w:eastAsia="Times New Roman" w:hAnsi="Courier New" w:cs="Courier New"/>
            <w:sz w:val="20"/>
            <w:szCs w:val="20"/>
          </w:rPr>
          <w:t xml:space="preserve"> Covered</w:t>
        </w:r>
        <w:r w:rsidR="00F50A14">
          <w:rPr>
            <w:rFonts w:ascii="Courier New" w:eastAsia="Times New Roman" w:hAnsi="Courier New" w:cs="Courier New"/>
            <w:sz w:val="20"/>
            <w:szCs w:val="20"/>
          </w:rPr>
          <w:tab/>
        </w:r>
      </w:ins>
    </w:p>
    <w:p w:rsidR="00F50A14" w:rsidRDefault="00F50A14" w:rsidP="00C54AC4">
      <w:pPr>
        <w:numPr>
          <w:ins w:id="359" w:author="Rachel Schaefbauer" w:date="2011-04-14T19:15:00Z"/>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Rachel Schaefbauer" w:date="2011-04-14T19:15:00Z"/>
          <w:rFonts w:ascii="Courier New" w:eastAsia="Times New Roman" w:hAnsi="Courier New" w:cs="Courier New"/>
          <w:sz w:val="20"/>
          <w:szCs w:val="20"/>
        </w:rPr>
      </w:pPr>
    </w:p>
    <w:p w:rsidR="00F50A14" w:rsidRDefault="00F50A14" w:rsidP="00C54AC4">
      <w:pPr>
        <w:numPr>
          <w:ins w:id="361" w:author="Rachel Schaefbauer" w:date="2011-04-14T19:15:00Z"/>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2" w:author="Rachel Schaefbauer" w:date="2011-04-14T19:16:00Z"/>
          <w:rFonts w:ascii="Courier New" w:eastAsia="Times New Roman" w:hAnsi="Courier New" w:cs="Courier New"/>
          <w:sz w:val="20"/>
          <w:szCs w:val="20"/>
        </w:rPr>
      </w:pPr>
      <w:ins w:id="363" w:author="Rachel Schaefbauer" w:date="2011-04-14T19:15:00Z">
        <w:r>
          <w:rPr>
            <w:rFonts w:ascii="Courier New" w:eastAsia="Times New Roman" w:hAnsi="Courier New" w:cs="Courier New"/>
            <w:sz w:val="20"/>
            <w:szCs w:val="20"/>
          </w:rPr>
          <w:t>Dental Coverage</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ins>
      <w:ins w:id="364" w:author="Rachel Schaefbauer" w:date="2011-04-14T19:16:00Z">
        <w:r>
          <w:rPr>
            <w:rFonts w:ascii="Courier New" w:eastAsia="Times New Roman" w:hAnsi="Courier New" w:cs="Courier New"/>
            <w:sz w:val="20"/>
            <w:szCs w:val="20"/>
          </w:rPr>
          <w:t>10</w:t>
        </w:r>
      </w:ins>
      <w:ins w:id="365" w:author="Rachel Schaefbauer" w:date="2011-04-14T19:15:00Z">
        <w:r>
          <w:rPr>
            <w:rFonts w:ascii="Courier New" w:eastAsia="Times New Roman" w:hAnsi="Courier New" w:cs="Courier New"/>
            <w:sz w:val="20"/>
            <w:szCs w:val="20"/>
          </w:rPr>
          <w:t xml:space="preserve">0% coverage for 2 basic </w:t>
        </w:r>
      </w:ins>
    </w:p>
    <w:p w:rsidR="00F50A14" w:rsidRDefault="00F50A14" w:rsidP="00C54AC4">
      <w:pPr>
        <w:numPr>
          <w:ins w:id="366" w:author="Rachel Schaefbauer" w:date="2011-04-14T19:16:00Z"/>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7" w:author="Rachel Schaefbauer" w:date="2011-04-14T19:16:00Z"/>
          <w:rFonts w:ascii="Courier New" w:eastAsia="Times New Roman" w:hAnsi="Courier New" w:cs="Courier New"/>
          <w:sz w:val="20"/>
          <w:szCs w:val="20"/>
        </w:rPr>
      </w:pPr>
      <w:ins w:id="368" w:author="Rachel Schaefbauer" w:date="2011-04-14T19:16:00Z">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ins>
      <w:proofErr w:type="gramStart"/>
      <w:ins w:id="369" w:author="Rachel Schaefbauer" w:date="2011-04-14T19:15:00Z">
        <w:r>
          <w:rPr>
            <w:rFonts w:ascii="Courier New" w:eastAsia="Times New Roman" w:hAnsi="Courier New" w:cs="Courier New"/>
            <w:sz w:val="20"/>
            <w:szCs w:val="20"/>
          </w:rPr>
          <w:t>cleanings</w:t>
        </w:r>
        <w:proofErr w:type="gramEnd"/>
        <w:r>
          <w:rPr>
            <w:rFonts w:ascii="Courier New" w:eastAsia="Times New Roman" w:hAnsi="Courier New" w:cs="Courier New"/>
            <w:sz w:val="20"/>
            <w:szCs w:val="20"/>
          </w:rPr>
          <w:t xml:space="preserve"> per year</w:t>
        </w:r>
      </w:ins>
    </w:p>
    <w:p w:rsidR="00F50A14" w:rsidRDefault="00F50A14" w:rsidP="00C54AC4">
      <w:pPr>
        <w:numPr>
          <w:ins w:id="370" w:author="Rachel Schaefbauer" w:date="2011-04-14T19:16:00Z"/>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1" w:author="Rachel Schaefbauer" w:date="2011-04-14T19:17:00Z"/>
          <w:rFonts w:ascii="Courier New" w:eastAsia="Times New Roman" w:hAnsi="Courier New" w:cs="Courier New"/>
          <w:sz w:val="20"/>
          <w:szCs w:val="20"/>
        </w:rPr>
      </w:pPr>
      <w:ins w:id="372" w:author="Rachel Schaefbauer" w:date="2011-04-14T19:16:00Z">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ins>
      <w:ins w:id="373" w:author="Rachel Schaefbauer" w:date="2011-04-14T19:17:00Z">
        <w:r>
          <w:rPr>
            <w:rFonts w:ascii="Courier New" w:eastAsia="Times New Roman" w:hAnsi="Courier New" w:cs="Courier New"/>
            <w:sz w:val="20"/>
            <w:szCs w:val="20"/>
          </w:rPr>
          <w:tab/>
          <w:t xml:space="preserve">    </w:t>
        </w:r>
      </w:ins>
      <w:ins w:id="374" w:author="Rachel Schaefbauer" w:date="2011-04-14T19:16:00Z">
        <w:r>
          <w:rPr>
            <w:rFonts w:ascii="Courier New" w:eastAsia="Times New Roman" w:hAnsi="Courier New" w:cs="Courier New"/>
            <w:sz w:val="20"/>
            <w:szCs w:val="20"/>
          </w:rPr>
          <w:t>80% of expenses</w:t>
        </w:r>
      </w:ins>
    </w:p>
    <w:p w:rsidR="00C54AC4" w:rsidRPr="00C54AC4" w:rsidRDefault="00F50A14" w:rsidP="00C54AC4">
      <w:pPr>
        <w:numPr>
          <w:ins w:id="375" w:author="Rachel Schaefbauer" w:date="2011-04-14T19:17:00Z"/>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ins w:id="376" w:author="Rachel Schaefbauer" w:date="2011-04-14T19:17:00Z">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(100% after employee pays $1,500)</w:t>
        </w:r>
      </w:ins>
      <w:del w:id="377" w:author="Rachel Schaefbauer" w:date="2011-04-14T19:15:00Z">
        <w:r w:rsidR="00C54AC4" w:rsidRPr="00C54AC4" w:rsidDel="00F50A14">
          <w:rPr>
            <w:rFonts w:ascii="Courier New" w:eastAsia="Times New Roman" w:hAnsi="Courier New" w:cs="Courier New"/>
            <w:sz w:val="20"/>
            <w:szCs w:val="20"/>
          </w:rPr>
          <w:delText xml:space="preserve"> No Coverage</w:delText>
        </w:r>
      </w:del>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D00889"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Prescription </w:t>
      </w:r>
      <w:r w:rsidRPr="00D00889">
        <w:rPr>
          <w:rFonts w:ascii="Courier New" w:eastAsia="Times New Roman" w:hAnsi="Courier New" w:cs="Courier New"/>
          <w:sz w:val="20"/>
          <w:szCs w:val="20"/>
        </w:rPr>
        <w:t xml:space="preserve">Drugs                                        </w:t>
      </w:r>
      <w:del w:id="378" w:author="u0142274" w:date="2011-04-14T08:58:00Z">
        <w:r w:rsidRPr="00D00889" w:rsidDel="00575BEF">
          <w:rPr>
            <w:rFonts w:ascii="Courier New" w:eastAsia="Times New Roman" w:hAnsi="Courier New" w:cs="Courier New"/>
            <w:sz w:val="20"/>
            <w:szCs w:val="20"/>
          </w:rPr>
          <w:delText>No Coverage</w:delText>
        </w:r>
      </w:del>
      <w:ins w:id="379" w:author="u0142274" w:date="2011-04-14T08:58:00Z">
        <w:r w:rsidR="00575BEF" w:rsidRPr="00D00889">
          <w:rPr>
            <w:rFonts w:ascii="Courier New" w:eastAsia="Times New Roman" w:hAnsi="Courier New" w:cs="Courier New"/>
            <w:sz w:val="20"/>
            <w:szCs w:val="20"/>
          </w:rPr>
          <w:t xml:space="preserve">Covered </w:t>
        </w:r>
      </w:ins>
    </w:p>
    <w:p w:rsidR="00D00889" w:rsidRPr="00D00889" w:rsidRDefault="00D00889"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Kate Kemmerick" w:date="2011-04-15T21:28:00Z"/>
          <w:rStyle w:val="apple-style-span"/>
          <w:rPrChange w:id="381" w:author="Kate Kemmerick" w:date="2011-04-15T21:28:00Z">
            <w:rPr>
              <w:ins w:id="382" w:author="Kate Kemmerick" w:date="2011-04-15T21:28:00Z"/>
              <w:rStyle w:val="apple-style-span"/>
              <w:color w:val="000000"/>
              <w:sz w:val="27"/>
              <w:szCs w:val="27"/>
            </w:rPr>
          </w:rPrChange>
        </w:rPr>
      </w:pPr>
      <w:ins w:id="383" w:author="Kate Kemmerick" w:date="2011-04-15T21:28:00Z">
        <w:r w:rsidRPr="00D00889">
          <w:rPr>
            <w:rFonts w:ascii="Courier New" w:eastAsia="Times New Roman" w:hAnsi="Courier New" w:cs="Courier New"/>
            <w:sz w:val="20"/>
            <w:szCs w:val="20"/>
          </w:rPr>
          <w:tab/>
        </w:r>
        <w:r w:rsidRPr="00D00889">
          <w:rPr>
            <w:rFonts w:ascii="Courier New" w:eastAsia="Times New Roman" w:hAnsi="Courier New" w:cs="Courier New"/>
            <w:sz w:val="20"/>
            <w:szCs w:val="20"/>
          </w:rPr>
          <w:tab/>
        </w:r>
        <w:r w:rsidRPr="00D00889">
          <w:rPr>
            <w:rFonts w:ascii="Courier New" w:eastAsia="Times New Roman" w:hAnsi="Courier New" w:cs="Courier New"/>
            <w:sz w:val="20"/>
            <w:szCs w:val="20"/>
          </w:rPr>
          <w:tab/>
        </w:r>
        <w:r w:rsidRPr="00D00889">
          <w:rPr>
            <w:rFonts w:ascii="Courier New" w:eastAsia="Times New Roman" w:hAnsi="Courier New" w:cs="Courier New"/>
            <w:sz w:val="20"/>
            <w:szCs w:val="20"/>
          </w:rPr>
          <w:tab/>
        </w:r>
        <w:r w:rsidRPr="00D00889">
          <w:rPr>
            <w:rFonts w:ascii="Courier New" w:eastAsia="Times New Roman" w:hAnsi="Courier New" w:cs="Courier New"/>
            <w:sz w:val="20"/>
            <w:szCs w:val="20"/>
          </w:rPr>
          <w:tab/>
        </w:r>
        <w:r w:rsidRPr="00D00889">
          <w:rPr>
            <w:rFonts w:ascii="Courier New" w:eastAsia="Times New Roman" w:hAnsi="Courier New" w:cs="Courier New"/>
            <w:sz w:val="20"/>
            <w:szCs w:val="20"/>
          </w:rPr>
          <w:tab/>
        </w:r>
        <w:r w:rsidR="005279F1" w:rsidRPr="005279F1">
          <w:rPr>
            <w:rStyle w:val="apple-style-span"/>
            <w:rFonts w:ascii="Courier New" w:hAnsi="Courier New" w:cs="Courier New"/>
            <w:color w:val="000000"/>
            <w:sz w:val="20"/>
            <w:szCs w:val="20"/>
            <w:rPrChange w:id="384" w:author="Kate Kemmerick" w:date="2011-04-15T21:28:00Z">
              <w:rPr>
                <w:rStyle w:val="apple-style-span"/>
                <w:color w:val="000000"/>
                <w:sz w:val="27"/>
                <w:szCs w:val="27"/>
              </w:rPr>
            </w:rPrChange>
          </w:rPr>
          <w:t>$10 co-pay for generic drugs</w:t>
        </w:r>
      </w:ins>
    </w:p>
    <w:p w:rsidR="00D00889" w:rsidRPr="00D00889" w:rsidRDefault="005279F1"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5" w:author="Kate Kemmerick" w:date="2011-04-15T21:28:00Z"/>
          <w:rStyle w:val="apple-style-span"/>
          <w:rFonts w:ascii="Courier New" w:hAnsi="Courier New" w:cs="Courier New"/>
          <w:color w:val="000000"/>
          <w:sz w:val="20"/>
          <w:szCs w:val="20"/>
          <w:rPrChange w:id="386" w:author="Kate Kemmerick" w:date="2011-04-15T21:28:00Z">
            <w:rPr>
              <w:ins w:id="387" w:author="Kate Kemmerick" w:date="2011-04-15T21:28:00Z"/>
              <w:rStyle w:val="apple-style-span"/>
              <w:color w:val="000000"/>
              <w:sz w:val="27"/>
              <w:szCs w:val="27"/>
            </w:rPr>
          </w:rPrChange>
        </w:rPr>
      </w:pPr>
      <w:ins w:id="388" w:author="Kate Kemmerick" w:date="2011-04-15T21:28:00Z">
        <w:r w:rsidRPr="005279F1">
          <w:rPr>
            <w:rStyle w:val="apple-style-span"/>
            <w:rFonts w:ascii="Courier New" w:hAnsi="Courier New" w:cs="Courier New"/>
            <w:color w:val="000000"/>
            <w:sz w:val="20"/>
            <w:szCs w:val="20"/>
            <w:rPrChange w:id="389"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0"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1"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2"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3"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4" w:author="Kate Kemmerick" w:date="2011-04-15T21:28:00Z">
              <w:rPr>
                <w:rStyle w:val="apple-style-span"/>
                <w:color w:val="000000"/>
                <w:sz w:val="27"/>
                <w:szCs w:val="27"/>
              </w:rPr>
            </w:rPrChange>
          </w:rPr>
          <w:tab/>
          <w:t xml:space="preserve"> $15 for formulary drugs</w:t>
        </w:r>
      </w:ins>
    </w:p>
    <w:p w:rsidR="00C54AC4" w:rsidRDefault="005279F1"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5" w:author="Kate Kemmerick" w:date="2011-04-15T21:28:00Z"/>
          <w:rStyle w:val="apple-style-span"/>
          <w:rFonts w:ascii="Courier New" w:hAnsi="Courier New" w:cs="Courier New"/>
          <w:color w:val="000000"/>
          <w:sz w:val="20"/>
          <w:szCs w:val="20"/>
        </w:rPr>
      </w:pPr>
      <w:ins w:id="396" w:author="Kate Kemmerick" w:date="2011-04-15T21:28:00Z">
        <w:r w:rsidRPr="005279F1">
          <w:rPr>
            <w:rStyle w:val="apple-style-span"/>
            <w:rFonts w:ascii="Courier New" w:hAnsi="Courier New" w:cs="Courier New"/>
            <w:color w:val="000000"/>
            <w:sz w:val="20"/>
            <w:szCs w:val="20"/>
            <w:rPrChange w:id="397"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8"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399"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400"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401" w:author="Kate Kemmerick" w:date="2011-04-15T21:28:00Z">
              <w:rPr>
                <w:rStyle w:val="apple-style-span"/>
                <w:color w:val="000000"/>
                <w:sz w:val="27"/>
                <w:szCs w:val="27"/>
              </w:rPr>
            </w:rPrChange>
          </w:rPr>
          <w:tab/>
        </w:r>
        <w:r w:rsidRPr="005279F1">
          <w:rPr>
            <w:rStyle w:val="apple-style-span"/>
            <w:rFonts w:ascii="Courier New" w:hAnsi="Courier New" w:cs="Courier New"/>
            <w:color w:val="000000"/>
            <w:sz w:val="20"/>
            <w:szCs w:val="20"/>
            <w:rPrChange w:id="402" w:author="Kate Kemmerick" w:date="2011-04-15T21:28:00Z">
              <w:rPr>
                <w:rStyle w:val="apple-style-span"/>
                <w:color w:val="000000"/>
                <w:sz w:val="27"/>
                <w:szCs w:val="27"/>
              </w:rPr>
            </w:rPrChange>
          </w:rPr>
          <w:tab/>
          <w:t>$30 for non-formulary drugs</w:t>
        </w:r>
      </w:ins>
    </w:p>
    <w:p w:rsidR="002202DB" w:rsidRPr="00D00889" w:rsidRDefault="002202DB"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Annual Out-of-Pocket Maximums                        $</w:t>
      </w:r>
      <w:ins w:id="403" w:author="u0142274" w:date="2011-04-14T08:58:00Z">
        <w:r w:rsidR="00575BEF">
          <w:rPr>
            <w:rFonts w:ascii="Courier New" w:eastAsia="Times New Roman" w:hAnsi="Courier New" w:cs="Courier New"/>
            <w:sz w:val="20"/>
            <w:szCs w:val="20"/>
          </w:rPr>
          <w:t>10</w:t>
        </w:r>
      </w:ins>
      <w:del w:id="404" w:author="u0142274" w:date="2011-04-14T08:58:00Z">
        <w:r w:rsidRPr="00C54AC4" w:rsidDel="00575BEF">
          <w:rPr>
            <w:rFonts w:ascii="Courier New" w:eastAsia="Times New Roman" w:hAnsi="Courier New" w:cs="Courier New"/>
            <w:sz w:val="20"/>
            <w:szCs w:val="20"/>
          </w:rPr>
          <w:delText>4</w:delText>
        </w:r>
      </w:del>
      <w:ins w:id="405" w:author="Rachel Schaefbauer" w:date="2011-04-14T19:18:00Z">
        <w:r w:rsidR="00F50A14">
          <w:rPr>
            <w:rFonts w:ascii="Courier New" w:eastAsia="Times New Roman" w:hAnsi="Courier New" w:cs="Courier New"/>
            <w:sz w:val="20"/>
            <w:szCs w:val="20"/>
          </w:rPr>
          <w:t>0</w:t>
        </w:r>
      </w:ins>
      <w:r w:rsidRPr="00C54AC4">
        <w:rPr>
          <w:rFonts w:ascii="Courier New" w:eastAsia="Times New Roman" w:hAnsi="Courier New" w:cs="Courier New"/>
          <w:sz w:val="20"/>
          <w:szCs w:val="20"/>
        </w:rPr>
        <w:t>00 per individual</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II. Life Insurance                                          $5000.00</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Accidental Death and Dismemberment                       5000.00</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III. Accident and Sickness Disability (weekly benefit)</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(1st day of hospitalization, 1st day of accident,</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 xml:space="preserve">     8th day sickness to a maximum of 13 weeks)          Up To $ 120.00</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4AC4">
        <w:rPr>
          <w:rFonts w:ascii="Courier New" w:eastAsia="Times New Roman" w:hAnsi="Courier New" w:cs="Courier New"/>
          <w:sz w:val="20"/>
          <w:szCs w:val="20"/>
        </w:rPr>
        <w:t>IV.</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Family Coverage Allowance: The Fund will reimburse an amount up to $250.00 per</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month per eligible employee participant for the purchase of family coverage.</w:t>
      </w:r>
      <w:r>
        <w:rPr>
          <w:rFonts w:ascii="Courier New" w:eastAsia="Times New Roman" w:hAnsi="Courier New" w:cs="Courier New"/>
          <w:sz w:val="20"/>
          <w:szCs w:val="20"/>
        </w:rPr>
        <w:t xml:space="preserve"> </w:t>
      </w:r>
      <w:r w:rsidRPr="00C54AC4">
        <w:rPr>
          <w:rFonts w:ascii="Courier New" w:eastAsia="Times New Roman" w:hAnsi="Courier New" w:cs="Courier New"/>
          <w:sz w:val="20"/>
          <w:szCs w:val="20"/>
        </w:rPr>
        <w:t xml:space="preserve">Employees should contact the Trust Fund office for further information. </w:t>
      </w:r>
    </w:p>
    <w:p w:rsidR="00C54AC4" w:rsidRPr="00C54AC4" w:rsidRDefault="00C54AC4" w:rsidP="00C5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2914" w:rsidRPr="00496837" w:rsidRDefault="004C2914" w:rsidP="00C54AC4">
      <w:pPr>
        <w:spacing w:after="0" w:line="240" w:lineRule="auto"/>
        <w:jc w:val="center"/>
        <w:rPr>
          <w:rFonts w:ascii="Courier New" w:eastAsia="Times New Roman" w:hAnsi="Courier New" w:cs="Courier New"/>
          <w:sz w:val="20"/>
          <w:szCs w:val="20"/>
        </w:rPr>
      </w:pPr>
    </w:p>
    <w:sectPr w:rsidR="004C2914" w:rsidRPr="00496837" w:rsidSect="003236C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trackRevisions/>
  <w:doNotTrackMoves/>
  <w:defaultTabStop w:val="720"/>
  <w:characterSpacingControl w:val="doNotCompress"/>
  <w:compat>
    <w:useFELayout/>
  </w:compat>
  <w:rsids>
    <w:rsidRoot w:val="00496837"/>
    <w:rsid w:val="00023281"/>
    <w:rsid w:val="000450E6"/>
    <w:rsid w:val="00050242"/>
    <w:rsid w:val="0008563C"/>
    <w:rsid w:val="001034C4"/>
    <w:rsid w:val="00131965"/>
    <w:rsid w:val="001A5C81"/>
    <w:rsid w:val="001B1C88"/>
    <w:rsid w:val="00201F8A"/>
    <w:rsid w:val="002202DB"/>
    <w:rsid w:val="00220A63"/>
    <w:rsid w:val="00230728"/>
    <w:rsid w:val="002C02F8"/>
    <w:rsid w:val="003043D3"/>
    <w:rsid w:val="003236C5"/>
    <w:rsid w:val="00325D69"/>
    <w:rsid w:val="00340154"/>
    <w:rsid w:val="00344294"/>
    <w:rsid w:val="00496837"/>
    <w:rsid w:val="004C2914"/>
    <w:rsid w:val="004C68FA"/>
    <w:rsid w:val="0051625A"/>
    <w:rsid w:val="005279F1"/>
    <w:rsid w:val="00565425"/>
    <w:rsid w:val="00575BEF"/>
    <w:rsid w:val="005E01CB"/>
    <w:rsid w:val="006058F0"/>
    <w:rsid w:val="006B4BA6"/>
    <w:rsid w:val="00737973"/>
    <w:rsid w:val="00767DB7"/>
    <w:rsid w:val="00786644"/>
    <w:rsid w:val="007E11AE"/>
    <w:rsid w:val="007F614E"/>
    <w:rsid w:val="00824BC1"/>
    <w:rsid w:val="00825DEE"/>
    <w:rsid w:val="00851BED"/>
    <w:rsid w:val="00942918"/>
    <w:rsid w:val="0098253D"/>
    <w:rsid w:val="009A76EA"/>
    <w:rsid w:val="009B622B"/>
    <w:rsid w:val="00A9256C"/>
    <w:rsid w:val="00AB2181"/>
    <w:rsid w:val="00B33C1F"/>
    <w:rsid w:val="00B82C16"/>
    <w:rsid w:val="00B82E5E"/>
    <w:rsid w:val="00BA66B6"/>
    <w:rsid w:val="00BB1797"/>
    <w:rsid w:val="00BC62AF"/>
    <w:rsid w:val="00BC7072"/>
    <w:rsid w:val="00BE0E7D"/>
    <w:rsid w:val="00BF5BF6"/>
    <w:rsid w:val="00C54AC4"/>
    <w:rsid w:val="00C711C4"/>
    <w:rsid w:val="00C80376"/>
    <w:rsid w:val="00D00889"/>
    <w:rsid w:val="00DB1CD4"/>
    <w:rsid w:val="00DD25A8"/>
    <w:rsid w:val="00E25B63"/>
    <w:rsid w:val="00E275E0"/>
    <w:rsid w:val="00E42A9C"/>
    <w:rsid w:val="00E51E07"/>
    <w:rsid w:val="00EB0813"/>
    <w:rsid w:val="00EC27A9"/>
    <w:rsid w:val="00F03733"/>
    <w:rsid w:val="00F50A14"/>
    <w:rsid w:val="00F81026"/>
    <w:rsid w:val="00FA2229"/>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C5"/>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49683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96837"/>
    <w:rPr>
      <w:color w:val="0000FF"/>
      <w:u w:val="single"/>
    </w:rPr>
  </w:style>
  <w:style w:type="paragraph" w:styleId="HTMLPreformatted">
    <w:name w:val="HTML Preformatted"/>
    <w:basedOn w:val="Normal"/>
    <w:link w:val="HTMLPreformattedChar"/>
    <w:uiPriority w:val="99"/>
    <w:semiHidden/>
    <w:unhideWhenUsed/>
    <w:rsid w:val="0049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8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837"/>
    <w:rPr>
      <w:rFonts w:ascii="Tahoma" w:hAnsi="Tahoma" w:cs="Tahoma"/>
      <w:sz w:val="16"/>
      <w:szCs w:val="16"/>
    </w:rPr>
  </w:style>
  <w:style w:type="character" w:styleId="FollowedHyperlink">
    <w:name w:val="FollowedHyperlink"/>
    <w:basedOn w:val="DefaultParagraphFont"/>
    <w:uiPriority w:val="99"/>
    <w:semiHidden/>
    <w:unhideWhenUsed/>
    <w:rsid w:val="00C54AC4"/>
    <w:rPr>
      <w:color w:val="800080"/>
      <w:u w:val="single"/>
    </w:rPr>
  </w:style>
  <w:style w:type="character" w:styleId="CommentReference">
    <w:name w:val="annotation reference"/>
    <w:basedOn w:val="DefaultParagraphFont"/>
    <w:uiPriority w:val="99"/>
    <w:semiHidden/>
    <w:unhideWhenUsed/>
    <w:rsid w:val="00825DEE"/>
    <w:rPr>
      <w:sz w:val="21"/>
      <w:szCs w:val="21"/>
    </w:rPr>
  </w:style>
  <w:style w:type="paragraph" w:styleId="CommentText">
    <w:name w:val="annotation text"/>
    <w:basedOn w:val="Normal"/>
    <w:link w:val="CommentTextChar"/>
    <w:uiPriority w:val="99"/>
    <w:semiHidden/>
    <w:unhideWhenUsed/>
    <w:rsid w:val="00825DEE"/>
  </w:style>
  <w:style w:type="character" w:customStyle="1" w:styleId="CommentTextChar">
    <w:name w:val="Comment Text Char"/>
    <w:basedOn w:val="DefaultParagraphFont"/>
    <w:link w:val="CommentText"/>
    <w:uiPriority w:val="99"/>
    <w:semiHidden/>
    <w:rsid w:val="00825DEE"/>
    <w:rPr>
      <w:sz w:val="22"/>
      <w:szCs w:val="22"/>
    </w:rPr>
  </w:style>
  <w:style w:type="paragraph" w:styleId="CommentSubject">
    <w:name w:val="annotation subject"/>
    <w:basedOn w:val="CommentText"/>
    <w:next w:val="CommentText"/>
    <w:link w:val="CommentSubjectChar"/>
    <w:uiPriority w:val="99"/>
    <w:semiHidden/>
    <w:unhideWhenUsed/>
    <w:rsid w:val="00825DEE"/>
    <w:rPr>
      <w:b/>
      <w:bCs/>
    </w:rPr>
  </w:style>
  <w:style w:type="character" w:customStyle="1" w:styleId="CommentSubjectChar">
    <w:name w:val="Comment Subject Char"/>
    <w:basedOn w:val="CommentTextChar"/>
    <w:link w:val="CommentSubject"/>
    <w:uiPriority w:val="99"/>
    <w:semiHidden/>
    <w:rsid w:val="00825DEE"/>
    <w:rPr>
      <w:b/>
      <w:bCs/>
      <w:sz w:val="22"/>
      <w:szCs w:val="22"/>
    </w:rPr>
  </w:style>
  <w:style w:type="character" w:customStyle="1" w:styleId="apple-style-span">
    <w:name w:val="apple-style-span"/>
    <w:basedOn w:val="DefaultParagraphFont"/>
    <w:rsid w:val="00D00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6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83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496837"/>
    <w:rPr>
      <w:color w:val="0000FF"/>
      <w:u w:val="single"/>
    </w:rPr>
  </w:style>
  <w:style w:type="paragraph" w:styleId="HTMLPreformatted">
    <w:name w:val="HTML Preformatted"/>
    <w:basedOn w:val="Normal"/>
    <w:link w:val="HTMLPreformattedChar"/>
    <w:uiPriority w:val="99"/>
    <w:semiHidden/>
    <w:unhideWhenUsed/>
    <w:rsid w:val="004968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8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6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837"/>
    <w:rPr>
      <w:rFonts w:ascii="Tahoma" w:hAnsi="Tahoma" w:cs="Tahoma"/>
      <w:sz w:val="16"/>
      <w:szCs w:val="16"/>
    </w:rPr>
  </w:style>
  <w:style w:type="character" w:styleId="FollowedHyperlink">
    <w:name w:val="FollowedHyperlink"/>
    <w:basedOn w:val="DefaultParagraphFont"/>
    <w:uiPriority w:val="99"/>
    <w:semiHidden/>
    <w:unhideWhenUsed/>
    <w:rsid w:val="00C54AC4"/>
    <w:rPr>
      <w:color w:val="800080"/>
      <w:u w:val="single"/>
    </w:rPr>
  </w:style>
  <w:style w:type="character" w:styleId="CommentReference">
    <w:name w:val="annotation reference"/>
    <w:basedOn w:val="DefaultParagraphFont"/>
    <w:uiPriority w:val="99"/>
    <w:semiHidden/>
    <w:unhideWhenUsed/>
    <w:rsid w:val="00825DEE"/>
    <w:rPr>
      <w:sz w:val="21"/>
      <w:szCs w:val="21"/>
    </w:rPr>
  </w:style>
  <w:style w:type="paragraph" w:styleId="CommentText">
    <w:name w:val="annotation text"/>
    <w:basedOn w:val="Normal"/>
    <w:link w:val="CommentTextChar"/>
    <w:uiPriority w:val="99"/>
    <w:semiHidden/>
    <w:unhideWhenUsed/>
    <w:rsid w:val="00825DEE"/>
  </w:style>
  <w:style w:type="character" w:customStyle="1" w:styleId="CommentTextChar">
    <w:name w:val="Comment Text Char"/>
    <w:basedOn w:val="DefaultParagraphFont"/>
    <w:link w:val="CommentText"/>
    <w:uiPriority w:val="99"/>
    <w:semiHidden/>
    <w:rsid w:val="00825DEE"/>
    <w:rPr>
      <w:sz w:val="22"/>
      <w:szCs w:val="22"/>
    </w:rPr>
  </w:style>
  <w:style w:type="paragraph" w:styleId="CommentSubject">
    <w:name w:val="annotation subject"/>
    <w:basedOn w:val="CommentText"/>
    <w:next w:val="CommentText"/>
    <w:link w:val="CommentSubjectChar"/>
    <w:uiPriority w:val="99"/>
    <w:semiHidden/>
    <w:unhideWhenUsed/>
    <w:rsid w:val="00825DEE"/>
    <w:rPr>
      <w:b/>
      <w:bCs/>
    </w:rPr>
  </w:style>
  <w:style w:type="character" w:customStyle="1" w:styleId="CommentSubjectChar">
    <w:name w:val="Comment Subject Char"/>
    <w:basedOn w:val="CommentTextChar"/>
    <w:link w:val="CommentSubject"/>
    <w:uiPriority w:val="99"/>
    <w:semiHidden/>
    <w:rsid w:val="00825DEE"/>
    <w:rPr>
      <w:b/>
      <w:bCs/>
      <w:sz w:val="22"/>
      <w:szCs w:val="22"/>
    </w:rPr>
  </w:style>
</w:styles>
</file>

<file path=word/webSettings.xml><?xml version="1.0" encoding="utf-8"?>
<w:webSettings xmlns:r="http://schemas.openxmlformats.org/officeDocument/2006/relationships" xmlns:w="http://schemas.openxmlformats.org/wordprocessingml/2006/main">
  <w:divs>
    <w:div w:id="340280451">
      <w:bodyDiv w:val="1"/>
      <w:marLeft w:val="0"/>
      <w:marRight w:val="0"/>
      <w:marTop w:val="0"/>
      <w:marBottom w:val="0"/>
      <w:divBdr>
        <w:top w:val="none" w:sz="0" w:space="0" w:color="auto"/>
        <w:left w:val="none" w:sz="0" w:space="0" w:color="auto"/>
        <w:bottom w:val="none" w:sz="0" w:space="0" w:color="auto"/>
        <w:right w:val="none" w:sz="0" w:space="0" w:color="auto"/>
      </w:divBdr>
    </w:div>
    <w:div w:id="1352224058">
      <w:bodyDiv w:val="1"/>
      <w:marLeft w:val="0"/>
      <w:marRight w:val="0"/>
      <w:marTop w:val="0"/>
      <w:marBottom w:val="0"/>
      <w:divBdr>
        <w:top w:val="none" w:sz="0" w:space="0" w:color="auto"/>
        <w:left w:val="none" w:sz="0" w:space="0" w:color="auto"/>
        <w:bottom w:val="none" w:sz="0" w:space="0" w:color="auto"/>
        <w:right w:val="none" w:sz="0" w:space="0" w:color="auto"/>
      </w:divBdr>
    </w:div>
    <w:div w:id="181497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legacy-irc.csom.umn.edu/faculty/jbudd/zinnia11nd/h56_contract.htm" TargetMode="External"/><Relationship Id="rId21" Type="http://schemas.openxmlformats.org/officeDocument/2006/relationships/hyperlink" Target="http://www.legacy-irc.csom.umn.edu/faculty/jbudd/zinnia11nd/h56_contract.htm" TargetMode="External"/><Relationship Id="rId22" Type="http://schemas.openxmlformats.org/officeDocument/2006/relationships/hyperlink" Target="http://www.legacy-irc.csom.umn.edu/faculty/jbudd/zinnia11nd/h56_contract.htm" TargetMode="External"/><Relationship Id="rId23" Type="http://schemas.openxmlformats.org/officeDocument/2006/relationships/hyperlink" Target="http://www.legacy-irc.csom.umn.edu/faculty/jbudd/zinnia11nd/h56_contract.htm" TargetMode="External"/><Relationship Id="rId24" Type="http://schemas.openxmlformats.org/officeDocument/2006/relationships/hyperlink" Target="http://www.legacy-irc.csom.umn.edu/faculty/jbudd/zinnia11nd/h56_contract.htm" TargetMode="External"/><Relationship Id="rId25" Type="http://schemas.openxmlformats.org/officeDocument/2006/relationships/hyperlink" Target="http://www.legacy-irc.csom.umn.edu/faculty/jbudd/zinnia11nd/h56_contract.htm" TargetMode="External"/><Relationship Id="rId26" Type="http://schemas.openxmlformats.org/officeDocument/2006/relationships/hyperlink" Target="http://www.legacy-irc.csom.umn.edu/faculty/jbudd/zinnia11nd/h56_contract.htm" TargetMode="External"/><Relationship Id="rId27" Type="http://schemas.openxmlformats.org/officeDocument/2006/relationships/hyperlink" Target="http://www.legacy-irc.csom.umn.edu/faculty/jbudd/zinnia11nd/h56_contract.htm" TargetMode="External"/><Relationship Id="rId28" Type="http://schemas.openxmlformats.org/officeDocument/2006/relationships/hyperlink" Target="http://www.legacy-irc.csom.umn.edu/faculty/jbudd/zinnia11nd/h56_contract.htm" TargetMode="External"/><Relationship Id="rId29" Type="http://schemas.openxmlformats.org/officeDocument/2006/relationships/hyperlink" Target="http://www.legacy-irc.csom.umn.edu/faculty/jbudd/zinnia11nd/h56_contract.ht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egacy-irc.csom.umn.edu/faculty/jbudd/zinnia11nd/h56_contract.htm" TargetMode="External"/><Relationship Id="rId5" Type="http://schemas.openxmlformats.org/officeDocument/2006/relationships/hyperlink" Target="http://www.legacy-irc.csom.umn.edu/faculty/jbudd/zinnia11nd/h56_contract.htm" TargetMode="External"/><Relationship Id="rId30" Type="http://schemas.openxmlformats.org/officeDocument/2006/relationships/image" Target="media/image1.jpeg"/><Relationship Id="rId31" Type="http://schemas.openxmlformats.org/officeDocument/2006/relationships/image" Target="media/image2.jpeg"/><Relationship Id="rId32" Type="http://schemas.openxmlformats.org/officeDocument/2006/relationships/image" Target="media/image3.jpeg"/><Relationship Id="rId9" Type="http://schemas.openxmlformats.org/officeDocument/2006/relationships/hyperlink" Target="http://www.legacy-irc.csom.umn.edu/faculty/jbudd/zinnia11nd/h56_contract.htm" TargetMode="External"/><Relationship Id="rId6" Type="http://schemas.openxmlformats.org/officeDocument/2006/relationships/hyperlink" Target="http://www.legacy-irc.csom.umn.edu/faculty/jbudd/zinnia11nd/h56_contract.htm" TargetMode="External"/><Relationship Id="rId7" Type="http://schemas.openxmlformats.org/officeDocument/2006/relationships/hyperlink" Target="http://www.legacy-irc.csom.umn.edu/faculty/jbudd/zinnia11nd/h56_contract.htm" TargetMode="External"/><Relationship Id="rId8" Type="http://schemas.openxmlformats.org/officeDocument/2006/relationships/hyperlink" Target="http://www.legacy-irc.csom.umn.edu/faculty/jbudd/zinnia11nd/h56_contract.htm" TargetMode="External"/><Relationship Id="rId33" Type="http://schemas.openxmlformats.org/officeDocument/2006/relationships/image" Target="media/image4.jpeg"/><Relationship Id="rId34" Type="http://schemas.openxmlformats.org/officeDocument/2006/relationships/fontTable" Target="fontTable.xml"/><Relationship Id="rId35" Type="http://schemas.openxmlformats.org/officeDocument/2006/relationships/theme" Target="theme/theme1.xml"/><Relationship Id="rId37" Type="http://schemas.microsoft.com/office/2007/relationships/stylesWithEffects" Target="stylesWithEffects.xml"/><Relationship Id="rId10" Type="http://schemas.openxmlformats.org/officeDocument/2006/relationships/hyperlink" Target="http://www.legacy-irc.csom.umn.edu/faculty/jbudd/zinnia11nd/h56_contract.htm" TargetMode="External"/><Relationship Id="rId11" Type="http://schemas.openxmlformats.org/officeDocument/2006/relationships/hyperlink" Target="http://www.legacy-irc.csom.umn.edu/faculty/jbudd/zinnia11nd/h56_contract.htm" TargetMode="External"/><Relationship Id="rId12" Type="http://schemas.openxmlformats.org/officeDocument/2006/relationships/hyperlink" Target="http://www.legacy-irc.csom.umn.edu/faculty/jbudd/zinnia11nd/h56_contract.htm" TargetMode="External"/><Relationship Id="rId13" Type="http://schemas.openxmlformats.org/officeDocument/2006/relationships/hyperlink" Target="http://www.legacy-irc.csom.umn.edu/faculty/jbudd/zinnia11nd/h56_contract.htm" TargetMode="External"/><Relationship Id="rId14" Type="http://schemas.openxmlformats.org/officeDocument/2006/relationships/hyperlink" Target="http://www.legacy-irc.csom.umn.edu/faculty/jbudd/zinnia11nd/h56_contract.htm" TargetMode="External"/><Relationship Id="rId15" Type="http://schemas.openxmlformats.org/officeDocument/2006/relationships/hyperlink" Target="http://www.legacy-irc.csom.umn.edu/faculty/jbudd/zinnia11nd/h56_contract.htm" TargetMode="External"/><Relationship Id="rId16" Type="http://schemas.openxmlformats.org/officeDocument/2006/relationships/hyperlink" Target="http://www.legacy-irc.csom.umn.edu/faculty/jbudd/zinnia11nd/h56_contract.htm" TargetMode="External"/><Relationship Id="rId17" Type="http://schemas.openxmlformats.org/officeDocument/2006/relationships/hyperlink" Target="http://www.legacy-irc.csom.umn.edu/faculty/jbudd/zinnia11nd/h56_contract.htm" TargetMode="External"/><Relationship Id="rId18" Type="http://schemas.openxmlformats.org/officeDocument/2006/relationships/hyperlink" Target="http://www.legacy-irc.csom.umn.edu/faculty/jbudd/zinnia11nd/h56_contract.htm" TargetMode="External"/><Relationship Id="rId19" Type="http://schemas.openxmlformats.org/officeDocument/2006/relationships/hyperlink" Target="http://www.legacy-irc.csom.umn.edu/faculty/jbudd/zinnia11nd/h56_contr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12067</Words>
  <Characters>68783</Characters>
  <Application>Microsoft Macintosh Word</Application>
  <DocSecurity>0</DocSecurity>
  <Lines>573</Lines>
  <Paragraphs>137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84470</CharactersWithSpaces>
  <SharedDoc>false</SharedDoc>
  <HLinks>
    <vt:vector size="156" baseType="variant">
      <vt:variant>
        <vt:i4>196726</vt:i4>
      </vt:variant>
      <vt:variant>
        <vt:i4>75</vt:i4>
      </vt:variant>
      <vt:variant>
        <vt:i4>0</vt:i4>
      </vt:variant>
      <vt:variant>
        <vt:i4>5</vt:i4>
      </vt:variant>
      <vt:variant>
        <vt:lpwstr>http://www.legacy-irc.csom.umn.edu/faculty/jbudd/zinnia07nd/h56_contract.htm</vt:lpwstr>
      </vt:variant>
      <vt:variant>
        <vt:lpwstr>Part27</vt:lpwstr>
      </vt:variant>
      <vt:variant>
        <vt:i4>131190</vt:i4>
      </vt:variant>
      <vt:variant>
        <vt:i4>72</vt:i4>
      </vt:variant>
      <vt:variant>
        <vt:i4>0</vt:i4>
      </vt:variant>
      <vt:variant>
        <vt:i4>5</vt:i4>
      </vt:variant>
      <vt:variant>
        <vt:lpwstr>http://www.legacy-irc.csom.umn.edu/faculty/jbudd/zinnia07nd/h56_contract.htm</vt:lpwstr>
      </vt:variant>
      <vt:variant>
        <vt:lpwstr>Part26</vt:lpwstr>
      </vt:variant>
      <vt:variant>
        <vt:i4>65654</vt:i4>
      </vt:variant>
      <vt:variant>
        <vt:i4>69</vt:i4>
      </vt:variant>
      <vt:variant>
        <vt:i4>0</vt:i4>
      </vt:variant>
      <vt:variant>
        <vt:i4>5</vt:i4>
      </vt:variant>
      <vt:variant>
        <vt:lpwstr>http://www.legacy-irc.csom.umn.edu/faculty/jbudd/zinnia07nd/h56_contract.htm</vt:lpwstr>
      </vt:variant>
      <vt:variant>
        <vt:lpwstr>Part25</vt:lpwstr>
      </vt:variant>
      <vt:variant>
        <vt:i4>118</vt:i4>
      </vt:variant>
      <vt:variant>
        <vt:i4>66</vt:i4>
      </vt:variant>
      <vt:variant>
        <vt:i4>0</vt:i4>
      </vt:variant>
      <vt:variant>
        <vt:i4>5</vt:i4>
      </vt:variant>
      <vt:variant>
        <vt:lpwstr>http://www.legacy-irc.csom.umn.edu/faculty/jbudd/zinnia07nd/h56_contract.htm</vt:lpwstr>
      </vt:variant>
      <vt:variant>
        <vt:lpwstr>Part24</vt:lpwstr>
      </vt:variant>
      <vt:variant>
        <vt:i4>458870</vt:i4>
      </vt:variant>
      <vt:variant>
        <vt:i4>63</vt:i4>
      </vt:variant>
      <vt:variant>
        <vt:i4>0</vt:i4>
      </vt:variant>
      <vt:variant>
        <vt:i4>5</vt:i4>
      </vt:variant>
      <vt:variant>
        <vt:lpwstr>http://www.legacy-irc.csom.umn.edu/faculty/jbudd/zinnia07nd/h56_contract.htm</vt:lpwstr>
      </vt:variant>
      <vt:variant>
        <vt:lpwstr>Part23</vt:lpwstr>
      </vt:variant>
      <vt:variant>
        <vt:i4>393334</vt:i4>
      </vt:variant>
      <vt:variant>
        <vt:i4>60</vt:i4>
      </vt:variant>
      <vt:variant>
        <vt:i4>0</vt:i4>
      </vt:variant>
      <vt:variant>
        <vt:i4>5</vt:i4>
      </vt:variant>
      <vt:variant>
        <vt:lpwstr>http://www.legacy-irc.csom.umn.edu/faculty/jbudd/zinnia07nd/h56_contract.htm</vt:lpwstr>
      </vt:variant>
      <vt:variant>
        <vt:lpwstr>Part22</vt:lpwstr>
      </vt:variant>
      <vt:variant>
        <vt:i4>327798</vt:i4>
      </vt:variant>
      <vt:variant>
        <vt:i4>57</vt:i4>
      </vt:variant>
      <vt:variant>
        <vt:i4>0</vt:i4>
      </vt:variant>
      <vt:variant>
        <vt:i4>5</vt:i4>
      </vt:variant>
      <vt:variant>
        <vt:lpwstr>http://www.legacy-irc.csom.umn.edu/faculty/jbudd/zinnia07nd/h56_contract.htm</vt:lpwstr>
      </vt:variant>
      <vt:variant>
        <vt:lpwstr>Part21</vt:lpwstr>
      </vt:variant>
      <vt:variant>
        <vt:i4>262262</vt:i4>
      </vt:variant>
      <vt:variant>
        <vt:i4>54</vt:i4>
      </vt:variant>
      <vt:variant>
        <vt:i4>0</vt:i4>
      </vt:variant>
      <vt:variant>
        <vt:i4>5</vt:i4>
      </vt:variant>
      <vt:variant>
        <vt:lpwstr>http://www.legacy-irc.csom.umn.edu/faculty/jbudd/zinnia07nd/h56_contract.htm</vt:lpwstr>
      </vt:variant>
      <vt:variant>
        <vt:lpwstr>Part20</vt:lpwstr>
      </vt:variant>
      <vt:variant>
        <vt:i4>852085</vt:i4>
      </vt:variant>
      <vt:variant>
        <vt:i4>51</vt:i4>
      </vt:variant>
      <vt:variant>
        <vt:i4>0</vt:i4>
      </vt:variant>
      <vt:variant>
        <vt:i4>5</vt:i4>
      </vt:variant>
      <vt:variant>
        <vt:lpwstr>http://www.legacy-irc.csom.umn.edu/faculty/jbudd/zinnia07nd/h56_contract.htm</vt:lpwstr>
      </vt:variant>
      <vt:variant>
        <vt:lpwstr>Part19</vt:lpwstr>
      </vt:variant>
      <vt:variant>
        <vt:i4>786549</vt:i4>
      </vt:variant>
      <vt:variant>
        <vt:i4>48</vt:i4>
      </vt:variant>
      <vt:variant>
        <vt:i4>0</vt:i4>
      </vt:variant>
      <vt:variant>
        <vt:i4>5</vt:i4>
      </vt:variant>
      <vt:variant>
        <vt:lpwstr>http://www.legacy-irc.csom.umn.edu/faculty/jbudd/zinnia07nd/h56_contract.htm</vt:lpwstr>
      </vt:variant>
      <vt:variant>
        <vt:lpwstr>Part18</vt:lpwstr>
      </vt:variant>
      <vt:variant>
        <vt:i4>196725</vt:i4>
      </vt:variant>
      <vt:variant>
        <vt:i4>45</vt:i4>
      </vt:variant>
      <vt:variant>
        <vt:i4>0</vt:i4>
      </vt:variant>
      <vt:variant>
        <vt:i4>5</vt:i4>
      </vt:variant>
      <vt:variant>
        <vt:lpwstr>http://www.legacy-irc.csom.umn.edu/faculty/jbudd/zinnia07nd/h56_contract.htm</vt:lpwstr>
      </vt:variant>
      <vt:variant>
        <vt:lpwstr>Part17</vt:lpwstr>
      </vt:variant>
      <vt:variant>
        <vt:i4>131189</vt:i4>
      </vt:variant>
      <vt:variant>
        <vt:i4>42</vt:i4>
      </vt:variant>
      <vt:variant>
        <vt:i4>0</vt:i4>
      </vt:variant>
      <vt:variant>
        <vt:i4>5</vt:i4>
      </vt:variant>
      <vt:variant>
        <vt:lpwstr>http://www.legacy-irc.csom.umn.edu/faculty/jbudd/zinnia07nd/h56_contract.htm</vt:lpwstr>
      </vt:variant>
      <vt:variant>
        <vt:lpwstr>Part16</vt:lpwstr>
      </vt:variant>
      <vt:variant>
        <vt:i4>65653</vt:i4>
      </vt:variant>
      <vt:variant>
        <vt:i4>39</vt:i4>
      </vt:variant>
      <vt:variant>
        <vt:i4>0</vt:i4>
      </vt:variant>
      <vt:variant>
        <vt:i4>5</vt:i4>
      </vt:variant>
      <vt:variant>
        <vt:lpwstr>http://www.legacy-irc.csom.umn.edu/faculty/jbudd/zinnia07nd/h56_contract.htm</vt:lpwstr>
      </vt:variant>
      <vt:variant>
        <vt:lpwstr>Part15</vt:lpwstr>
      </vt:variant>
      <vt:variant>
        <vt:i4>117</vt:i4>
      </vt:variant>
      <vt:variant>
        <vt:i4>36</vt:i4>
      </vt:variant>
      <vt:variant>
        <vt:i4>0</vt:i4>
      </vt:variant>
      <vt:variant>
        <vt:i4>5</vt:i4>
      </vt:variant>
      <vt:variant>
        <vt:lpwstr>http://www.legacy-irc.csom.umn.edu/faculty/jbudd/zinnia07nd/h56_contract.htm</vt:lpwstr>
      </vt:variant>
      <vt:variant>
        <vt:lpwstr>Part14</vt:lpwstr>
      </vt:variant>
      <vt:variant>
        <vt:i4>458869</vt:i4>
      </vt:variant>
      <vt:variant>
        <vt:i4>33</vt:i4>
      </vt:variant>
      <vt:variant>
        <vt:i4>0</vt:i4>
      </vt:variant>
      <vt:variant>
        <vt:i4>5</vt:i4>
      </vt:variant>
      <vt:variant>
        <vt:lpwstr>http://www.legacy-irc.csom.umn.edu/faculty/jbudd/zinnia07nd/h56_contract.htm</vt:lpwstr>
      </vt:variant>
      <vt:variant>
        <vt:lpwstr>Part13</vt:lpwstr>
      </vt:variant>
      <vt:variant>
        <vt:i4>393333</vt:i4>
      </vt:variant>
      <vt:variant>
        <vt:i4>30</vt:i4>
      </vt:variant>
      <vt:variant>
        <vt:i4>0</vt:i4>
      </vt:variant>
      <vt:variant>
        <vt:i4>5</vt:i4>
      </vt:variant>
      <vt:variant>
        <vt:lpwstr>http://www.legacy-irc.csom.umn.edu/faculty/jbudd/zinnia07nd/h56_contract.htm</vt:lpwstr>
      </vt:variant>
      <vt:variant>
        <vt:lpwstr>Part12</vt:lpwstr>
      </vt:variant>
      <vt:variant>
        <vt:i4>327797</vt:i4>
      </vt:variant>
      <vt:variant>
        <vt:i4>27</vt:i4>
      </vt:variant>
      <vt:variant>
        <vt:i4>0</vt:i4>
      </vt:variant>
      <vt:variant>
        <vt:i4>5</vt:i4>
      </vt:variant>
      <vt:variant>
        <vt:lpwstr>http://www.legacy-irc.csom.umn.edu/faculty/jbudd/zinnia07nd/h56_contract.htm</vt:lpwstr>
      </vt:variant>
      <vt:variant>
        <vt:lpwstr>Part11</vt:lpwstr>
      </vt:variant>
      <vt:variant>
        <vt:i4>262261</vt:i4>
      </vt:variant>
      <vt:variant>
        <vt:i4>24</vt:i4>
      </vt:variant>
      <vt:variant>
        <vt:i4>0</vt:i4>
      </vt:variant>
      <vt:variant>
        <vt:i4>5</vt:i4>
      </vt:variant>
      <vt:variant>
        <vt:lpwstr>http://www.legacy-irc.csom.umn.edu/faculty/jbudd/zinnia07nd/h56_contract.htm</vt:lpwstr>
      </vt:variant>
      <vt:variant>
        <vt:lpwstr>Part10</vt:lpwstr>
      </vt:variant>
      <vt:variant>
        <vt:i4>3407940</vt:i4>
      </vt:variant>
      <vt:variant>
        <vt:i4>21</vt:i4>
      </vt:variant>
      <vt:variant>
        <vt:i4>0</vt:i4>
      </vt:variant>
      <vt:variant>
        <vt:i4>5</vt:i4>
      </vt:variant>
      <vt:variant>
        <vt:lpwstr>http://www.legacy-irc.csom.umn.edu/faculty/jbudd/zinnia07nd/h56_contract.htm</vt:lpwstr>
      </vt:variant>
      <vt:variant>
        <vt:lpwstr>Part9</vt:lpwstr>
      </vt:variant>
      <vt:variant>
        <vt:i4>3407940</vt:i4>
      </vt:variant>
      <vt:variant>
        <vt:i4>18</vt:i4>
      </vt:variant>
      <vt:variant>
        <vt:i4>0</vt:i4>
      </vt:variant>
      <vt:variant>
        <vt:i4>5</vt:i4>
      </vt:variant>
      <vt:variant>
        <vt:lpwstr>http://www.legacy-irc.csom.umn.edu/faculty/jbudd/zinnia07nd/h56_contract.htm</vt:lpwstr>
      </vt:variant>
      <vt:variant>
        <vt:lpwstr>Part8</vt:lpwstr>
      </vt:variant>
      <vt:variant>
        <vt:i4>3407940</vt:i4>
      </vt:variant>
      <vt:variant>
        <vt:i4>15</vt:i4>
      </vt:variant>
      <vt:variant>
        <vt:i4>0</vt:i4>
      </vt:variant>
      <vt:variant>
        <vt:i4>5</vt:i4>
      </vt:variant>
      <vt:variant>
        <vt:lpwstr>http://www.legacy-irc.csom.umn.edu/faculty/jbudd/zinnia07nd/h56_contract.htm</vt:lpwstr>
      </vt:variant>
      <vt:variant>
        <vt:lpwstr>Part7</vt:lpwstr>
      </vt:variant>
      <vt:variant>
        <vt:i4>3407940</vt:i4>
      </vt:variant>
      <vt:variant>
        <vt:i4>12</vt:i4>
      </vt:variant>
      <vt:variant>
        <vt:i4>0</vt:i4>
      </vt:variant>
      <vt:variant>
        <vt:i4>5</vt:i4>
      </vt:variant>
      <vt:variant>
        <vt:lpwstr>http://www.legacy-irc.csom.umn.edu/faculty/jbudd/zinnia07nd/h56_contract.htm</vt:lpwstr>
      </vt:variant>
      <vt:variant>
        <vt:lpwstr>Part6</vt:lpwstr>
      </vt:variant>
      <vt:variant>
        <vt:i4>3407940</vt:i4>
      </vt:variant>
      <vt:variant>
        <vt:i4>9</vt:i4>
      </vt:variant>
      <vt:variant>
        <vt:i4>0</vt:i4>
      </vt:variant>
      <vt:variant>
        <vt:i4>5</vt:i4>
      </vt:variant>
      <vt:variant>
        <vt:lpwstr>http://www.legacy-irc.csom.umn.edu/faculty/jbudd/zinnia07nd/h56_contract.htm</vt:lpwstr>
      </vt:variant>
      <vt:variant>
        <vt:lpwstr>Part5</vt:lpwstr>
      </vt:variant>
      <vt:variant>
        <vt:i4>3407940</vt:i4>
      </vt:variant>
      <vt:variant>
        <vt:i4>6</vt:i4>
      </vt:variant>
      <vt:variant>
        <vt:i4>0</vt:i4>
      </vt:variant>
      <vt:variant>
        <vt:i4>5</vt:i4>
      </vt:variant>
      <vt:variant>
        <vt:lpwstr>http://www.legacy-irc.csom.umn.edu/faculty/jbudd/zinnia07nd/h56_contract.htm</vt:lpwstr>
      </vt:variant>
      <vt:variant>
        <vt:lpwstr>Part4</vt:lpwstr>
      </vt:variant>
      <vt:variant>
        <vt:i4>3407940</vt:i4>
      </vt:variant>
      <vt:variant>
        <vt:i4>3</vt:i4>
      </vt:variant>
      <vt:variant>
        <vt:i4>0</vt:i4>
      </vt:variant>
      <vt:variant>
        <vt:i4>5</vt:i4>
      </vt:variant>
      <vt:variant>
        <vt:lpwstr>http://www.legacy-irc.csom.umn.edu/faculty/jbudd/zinnia07nd/h56_contract.htm</vt:lpwstr>
      </vt:variant>
      <vt:variant>
        <vt:lpwstr>Part3</vt:lpwstr>
      </vt:variant>
      <vt:variant>
        <vt:i4>3407940</vt:i4>
      </vt:variant>
      <vt:variant>
        <vt:i4>0</vt:i4>
      </vt:variant>
      <vt:variant>
        <vt:i4>0</vt:i4>
      </vt:variant>
      <vt:variant>
        <vt:i4>5</vt:i4>
      </vt:variant>
      <vt:variant>
        <vt:lpwstr>http://www.legacy-irc.csom.umn.edu/faculty/jbudd/zinnia07nd/h56_contract.htm</vt:lpwstr>
      </vt:variant>
      <vt:variant>
        <vt:lpwstr>Part2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asojourn</dc:creator>
  <cp:lastModifiedBy>Rachel Schaefbauer</cp:lastModifiedBy>
  <cp:revision>2</cp:revision>
  <dcterms:created xsi:type="dcterms:W3CDTF">2011-04-16T05:08:00Z</dcterms:created>
  <dcterms:modified xsi:type="dcterms:W3CDTF">2011-04-16T05:08:00Z</dcterms:modified>
</cp:coreProperties>
</file>